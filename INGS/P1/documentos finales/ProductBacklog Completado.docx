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39077535"/>
        <w:docPartObj>
          <w:docPartGallery w:val="Cover Pages"/>
          <w:docPartUnique/>
        </w:docPartObj>
      </w:sdtPr>
      <w:sdtEndPr/>
      <w:sdtContent>
        <w:p w14:paraId="5D4DBD3A" w14:textId="1D15C3A2" w:rsidR="000F2654" w:rsidRDefault="000F26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614CB7" wp14:editId="51C8B8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Yu Mincho" w:hAnsi="Yu Mincho"/>
                                      <w:color w:val="FFFFFF" w:themeColor="background1"/>
                                    </w:rPr>
                                    <w:alias w:val="Aut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E0316" w14:textId="42F0F743" w:rsidR="008D7DE3" w:rsidRDefault="008D7DE3" w:rsidP="008D7DE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6675">
                                        <w:rPr>
                                          <w:rFonts w:ascii="Yu Mincho" w:hAnsi="Yu Mincho"/>
                                          <w:color w:val="FFFFFF" w:themeColor="background1"/>
                                        </w:rPr>
                                        <w:t>Rodrigo Juez, Pablo Soëtard, Ángel Casanova, Jorge Blanco</w:t>
                                      </w:r>
                                    </w:p>
                                  </w:sdtContent>
                                </w:sdt>
                                <w:p w14:paraId="6CFD6100" w14:textId="3B5EB961" w:rsidR="000F2654" w:rsidRDefault="0035050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7DE3" w:rsidRPr="0021667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G2391</w:t>
                                      </w:r>
                                    </w:sdtContent>
                                  </w:sdt>
                                  <w:r w:rsidR="000F26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D7DE3">
                                        <w:rPr>
                                          <w:color w:val="FFFFFF" w:themeColor="background1"/>
                                        </w:rPr>
                                        <w:t>Equipo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7F2F7D" w14:textId="5B360160" w:rsidR="000F2654" w:rsidRDefault="008D7DE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166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PRODUCT BACKLOG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614CB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FtQk5sYDAADvDgAADgAAAAAAAAAAAAAA&#10;AAAuAgAAZHJzL2Uyb0RvYy54bWxQSwECLQAUAAYACAAAACEAtMSDsNwAAAAHAQAADwAAAAAAAAAA&#10;AAAAAAAgBgAAZHJzL2Rvd25yZXYueG1sUEsFBgAAAAAEAAQA8wAAACk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Yu Mincho" w:hAnsi="Yu Mincho"/>
                                <w:color w:val="FFFFFF" w:themeColor="background1"/>
                              </w:rPr>
                              <w:alias w:val="Aut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2E0316" w14:textId="42F0F743" w:rsidR="008D7DE3" w:rsidRDefault="008D7DE3" w:rsidP="008D7DE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6675">
                                  <w:rPr>
                                    <w:rFonts w:ascii="Yu Mincho" w:hAnsi="Yu Mincho"/>
                                    <w:color w:val="FFFFFF" w:themeColor="background1"/>
                                  </w:rPr>
                                  <w:t>Rodrigo Juez, Pablo Soëtard, Ángel Casanova, Jorge Blanco</w:t>
                                </w:r>
                              </w:p>
                            </w:sdtContent>
                          </w:sdt>
                          <w:p w14:paraId="6CFD6100" w14:textId="3B5EB961" w:rsidR="000F2654" w:rsidRDefault="008D7DE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16675">
                                  <w:rPr>
                                    <w:caps/>
                                    <w:color w:val="FFFFFF" w:themeColor="background1"/>
                                  </w:rPr>
                                  <w:t>G2391</w:t>
                                </w:r>
                              </w:sdtContent>
                            </w:sdt>
                            <w:r w:rsidR="000F26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Equipo 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7F2F7D" w14:textId="5B360160" w:rsidR="000F2654" w:rsidRDefault="008D7DE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2166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PRODUCT BACKLOG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123240" w14:textId="1C5B3DA1" w:rsidR="000F2654" w:rsidRDefault="000F2654">
          <w:r>
            <w:br w:type="page"/>
          </w:r>
        </w:p>
      </w:sdtContent>
    </w:sdt>
    <w:p w14:paraId="1D5136AB" w14:textId="77777777" w:rsidR="000F2654" w:rsidRDefault="000F26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138"/>
        <w:gridCol w:w="1992"/>
        <w:gridCol w:w="1993"/>
        <w:gridCol w:w="1993"/>
        <w:gridCol w:w="1993"/>
        <w:gridCol w:w="1993"/>
      </w:tblGrid>
      <w:tr w:rsidR="002906B0" w14:paraId="41867A15" w14:textId="77777777" w:rsidTr="00C35EAC">
        <w:tc>
          <w:tcPr>
            <w:tcW w:w="846" w:type="dxa"/>
            <w:shd w:val="clear" w:color="auto" w:fill="D9E2F3" w:themeFill="accent1" w:themeFillTint="33"/>
          </w:tcPr>
          <w:p w14:paraId="0D4CF96C" w14:textId="4D809ABC" w:rsidR="002906B0" w:rsidRDefault="002906B0" w:rsidP="00236469">
            <w:ins w:id="0" w:author="Rodrigo Juez Hernandez" w:date="2021-02-18T15:01:00Z">
              <w:r>
                <w:t>ID</w:t>
              </w:r>
            </w:ins>
          </w:p>
        </w:tc>
        <w:tc>
          <w:tcPr>
            <w:tcW w:w="3138" w:type="dxa"/>
          </w:tcPr>
          <w:p w14:paraId="5D0963EC" w14:textId="77777777" w:rsidR="002906B0" w:rsidRDefault="002906B0" w:rsidP="00236469">
            <w:pPr>
              <w:rPr>
                <w:ins w:id="1" w:author="Rodrigo Juez Hernandez" w:date="2021-02-18T15:01:00Z"/>
              </w:rPr>
            </w:pPr>
            <w:ins w:id="2" w:author="Rodrigo Juez Hernandez" w:date="2021-02-18T15:01:00Z">
              <w:r>
                <w:t>ENUNCIDADO HISTORIA</w:t>
              </w:r>
            </w:ins>
          </w:p>
        </w:tc>
        <w:tc>
          <w:tcPr>
            <w:tcW w:w="1992" w:type="dxa"/>
          </w:tcPr>
          <w:p w14:paraId="4C4B3DB5" w14:textId="77777777" w:rsidR="002906B0" w:rsidRPr="00B025C9" w:rsidRDefault="002906B0" w:rsidP="00236469">
            <w:pPr>
              <w:rPr>
                <w:ins w:id="3" w:author="Rodrigo Juez Hernandez" w:date="2021-02-18T15:01:00Z"/>
                <w:lang w:val="es-ES"/>
              </w:rPr>
            </w:pPr>
            <w:ins w:id="4" w:author="Rodrigo Juez Hernandez" w:date="2021-02-18T15:01:00Z">
              <w:r w:rsidRPr="00B025C9">
                <w:rPr>
                  <w:lang w:val="es-ES"/>
                </w:rPr>
                <w:t>Valor para el cliente</w:t>
              </w:r>
            </w:ins>
          </w:p>
        </w:tc>
        <w:tc>
          <w:tcPr>
            <w:tcW w:w="1993" w:type="dxa"/>
            <w:shd w:val="clear" w:color="auto" w:fill="E2EFD9" w:themeFill="accent6" w:themeFillTint="33"/>
          </w:tcPr>
          <w:p w14:paraId="7D8B34F2" w14:textId="77777777" w:rsidR="002906B0" w:rsidRPr="00B025C9" w:rsidRDefault="002906B0" w:rsidP="00236469">
            <w:pPr>
              <w:rPr>
                <w:ins w:id="5" w:author="Rodrigo Juez Hernandez" w:date="2021-02-18T15:01:00Z"/>
                <w:lang w:val="es-ES"/>
              </w:rPr>
            </w:pPr>
            <w:ins w:id="6" w:author="Rodrigo Juez Hernandez" w:date="2021-02-18T15:01:00Z">
              <w:r w:rsidRPr="00B025C9">
                <w:rPr>
                  <w:lang w:val="es-ES"/>
                </w:rPr>
                <w:t>Esfuerzo en p-d</w:t>
              </w:r>
            </w:ins>
          </w:p>
          <w:p w14:paraId="607B3334" w14:textId="77777777" w:rsidR="002906B0" w:rsidRPr="00B025C9" w:rsidRDefault="002906B0" w:rsidP="00236469">
            <w:pPr>
              <w:rPr>
                <w:ins w:id="7" w:author="Rodrigo Juez Hernandez" w:date="2021-02-18T15:01:00Z"/>
                <w:lang w:val="es-ES"/>
              </w:rPr>
            </w:pPr>
            <w:ins w:id="8" w:author="Rodrigo Juez Hernandez" w:date="2021-02-18T15:01:00Z">
              <w:r w:rsidRPr="00B025C9">
                <w:rPr>
                  <w:lang w:val="es-ES"/>
                </w:rPr>
                <w:t>(personas-</w:t>
              </w:r>
              <w:del w:id="9" w:author="Jorge Blanco Rey" w:date="2021-02-18T23:56:00Z">
                <w:r w:rsidRPr="00B025C9" w:rsidDel="00021C0F">
                  <w:rPr>
                    <w:lang w:val="es-ES"/>
                  </w:rPr>
                  <w:delText>dias</w:delText>
                </w:r>
              </w:del>
            </w:ins>
            <w:ins w:id="10" w:author="Jorge Blanco Rey" w:date="2021-02-18T23:56:00Z">
              <w:r w:rsidRPr="00B025C9">
                <w:rPr>
                  <w:lang w:val="es-ES"/>
                </w:rPr>
                <w:t>días</w:t>
              </w:r>
            </w:ins>
            <w:ins w:id="11" w:author="Rodrigo Juez Hernandez" w:date="2021-02-18T15:01:00Z">
              <w:r w:rsidRPr="00B025C9">
                <w:rPr>
                  <w:lang w:val="es-ES"/>
                </w:rPr>
                <w:t>)</w:t>
              </w:r>
            </w:ins>
          </w:p>
        </w:tc>
        <w:tc>
          <w:tcPr>
            <w:tcW w:w="1993" w:type="dxa"/>
            <w:shd w:val="clear" w:color="auto" w:fill="FBE4D5" w:themeFill="accent2" w:themeFillTint="33"/>
          </w:tcPr>
          <w:p w14:paraId="71684581" w14:textId="77777777" w:rsidR="002906B0" w:rsidRPr="00B025C9" w:rsidRDefault="002906B0" w:rsidP="00236469">
            <w:pPr>
              <w:rPr>
                <w:ins w:id="12" w:author="Rodrigo Juez Hernandez" w:date="2021-02-18T15:01:00Z"/>
                <w:lang w:val="es-ES"/>
              </w:rPr>
            </w:pPr>
            <w:ins w:id="13" w:author="Rodrigo Juez Hernandez" w:date="2021-02-18T15:01:00Z">
              <w:r w:rsidRPr="00B025C9">
                <w:rPr>
                  <w:lang w:val="es-ES"/>
                </w:rPr>
                <w:t>Prioridad</w:t>
              </w:r>
            </w:ins>
          </w:p>
        </w:tc>
        <w:tc>
          <w:tcPr>
            <w:tcW w:w="1993" w:type="dxa"/>
          </w:tcPr>
          <w:p w14:paraId="483F4A1E" w14:textId="77777777" w:rsidR="002906B0" w:rsidRPr="00B025C9" w:rsidRDefault="002906B0" w:rsidP="00236469">
            <w:pPr>
              <w:rPr>
                <w:ins w:id="14" w:author="Rodrigo Juez Hernandez" w:date="2021-02-18T15:02:00Z"/>
                <w:lang w:val="es-ES"/>
              </w:rPr>
            </w:pPr>
            <w:ins w:id="15" w:author="Rodrigo Juez Hernandez" w:date="2021-02-18T15:01:00Z">
              <w:r w:rsidRPr="00B025C9">
                <w:rPr>
                  <w:lang w:val="es-ES"/>
                </w:rPr>
                <w:t>Iteración</w:t>
              </w:r>
            </w:ins>
          </w:p>
          <w:p w14:paraId="3F0B3C3D" w14:textId="77777777" w:rsidR="002906B0" w:rsidRPr="00B025C9" w:rsidRDefault="002906B0" w:rsidP="00236469">
            <w:pPr>
              <w:rPr>
                <w:ins w:id="16" w:author="Rodrigo Juez Hernandez" w:date="2021-02-18T15:01:00Z"/>
                <w:lang w:val="es-ES"/>
              </w:rPr>
            </w:pPr>
            <w:ins w:id="17" w:author="Rodrigo Juez Hernandez" w:date="2021-02-18T15:02:00Z">
              <w:r w:rsidRPr="00B025C9">
                <w:rPr>
                  <w:lang w:val="es-ES"/>
                </w:rPr>
                <w:t>(Sprint)</w:t>
              </w:r>
            </w:ins>
          </w:p>
        </w:tc>
        <w:tc>
          <w:tcPr>
            <w:tcW w:w="1993" w:type="dxa"/>
          </w:tcPr>
          <w:p w14:paraId="2D12B3BF" w14:textId="77777777" w:rsidR="002906B0" w:rsidRPr="00B025C9" w:rsidRDefault="002906B0" w:rsidP="00236469">
            <w:pPr>
              <w:rPr>
                <w:ins w:id="18" w:author="Rodrigo Juez Hernandez" w:date="2021-02-18T15:01:00Z"/>
                <w:lang w:val="es-ES"/>
              </w:rPr>
            </w:pPr>
            <w:ins w:id="19" w:author="Rodrigo Juez Hernandez" w:date="2021-02-18T15:02:00Z">
              <w:r w:rsidRPr="00B025C9">
                <w:rPr>
                  <w:lang w:val="es-ES"/>
                </w:rPr>
                <w:t>Comentarios</w:t>
              </w:r>
            </w:ins>
          </w:p>
        </w:tc>
      </w:tr>
      <w:tr w:rsidR="002906B0" w:rsidRPr="00747F70" w14:paraId="6C3D9D59" w14:textId="77777777" w:rsidTr="00C35EAC">
        <w:tc>
          <w:tcPr>
            <w:tcW w:w="846" w:type="dxa"/>
            <w:shd w:val="clear" w:color="auto" w:fill="D9E2F3" w:themeFill="accent1" w:themeFillTint="33"/>
          </w:tcPr>
          <w:p w14:paraId="5F064D58" w14:textId="77777777" w:rsidR="002906B0" w:rsidRDefault="002906B0" w:rsidP="00236469">
            <w:pPr>
              <w:rPr>
                <w:ins w:id="20" w:author="Rodrigo Juez Hernandez" w:date="2021-02-18T15:01:00Z"/>
              </w:rPr>
            </w:pPr>
            <w:ins w:id="21" w:author="Rodrigo Juez Hernandez" w:date="2021-02-18T15:02:00Z">
              <w:r>
                <w:t>1</w:t>
              </w:r>
            </w:ins>
          </w:p>
        </w:tc>
        <w:tc>
          <w:tcPr>
            <w:tcW w:w="3138" w:type="dxa"/>
          </w:tcPr>
          <w:p w14:paraId="0FD22162" w14:textId="58B43570" w:rsidR="002906B0" w:rsidRPr="002906B0" w:rsidRDefault="002906B0" w:rsidP="00236469">
            <w:pPr>
              <w:rPr>
                <w:ins w:id="22" w:author="Rodrigo Juez Hernandez" w:date="2021-02-18T15:01:00Z"/>
                <w:lang w:val="es-ES"/>
              </w:rPr>
            </w:pPr>
            <w:ins w:id="23" w:author="Rodrigo Juez Hernandez" w:date="2021-02-18T15:02:00Z">
              <w:r w:rsidRPr="002906B0">
                <w:rPr>
                  <w:lang w:val="es-ES"/>
                </w:rPr>
                <w:t xml:space="preserve">Como </w:t>
              </w:r>
            </w:ins>
            <w:r w:rsidR="00274850">
              <w:rPr>
                <w:lang w:val="es-ES"/>
              </w:rPr>
              <w:t>técnico</w:t>
            </w:r>
            <w:ins w:id="24" w:author="Rodrigo Juez Hernandez" w:date="2021-02-18T15:02:00Z">
              <w:r w:rsidRPr="002906B0">
                <w:rPr>
                  <w:lang w:val="es-ES"/>
                </w:rPr>
                <w:t xml:space="preserve"> quiero </w:t>
              </w:r>
            </w:ins>
            <w:r w:rsidR="002366D7">
              <w:rPr>
                <w:lang w:val="es-ES"/>
              </w:rPr>
              <w:t>tener</w:t>
            </w:r>
            <w:ins w:id="25" w:author="Rodrigo Juez Hernandez" w:date="2021-02-18T15:02:00Z">
              <w:r w:rsidRPr="002906B0">
                <w:rPr>
                  <w:lang w:val="es-ES"/>
                </w:rPr>
                <w:t xml:space="preserve"> un sistema que permita añadir bicicletas al sistema mediante </w:t>
              </w:r>
            </w:ins>
            <w:r w:rsidR="00B70E2C" w:rsidRPr="002906B0">
              <w:rPr>
                <w:lang w:val="es-ES"/>
              </w:rPr>
              <w:t>códigos</w:t>
            </w:r>
            <w:ins w:id="26" w:author="Rodrigo Juez Hernandez" w:date="2021-02-18T15:02:00Z">
              <w:r w:rsidRPr="002906B0">
                <w:rPr>
                  <w:lang w:val="es-ES"/>
                </w:rPr>
                <w:t xml:space="preserve"> QR</w:t>
              </w:r>
            </w:ins>
            <w:r w:rsidR="00BF37CB">
              <w:rPr>
                <w:lang w:val="es-ES"/>
              </w:rPr>
              <w:t xml:space="preserve"> o identificador numérico</w:t>
            </w:r>
            <w:ins w:id="27" w:author="Rodrigo Juez Hernandez" w:date="2021-02-18T15:02:00Z">
              <w:r w:rsidRPr="002906B0">
                <w:rPr>
                  <w:lang w:val="es-ES"/>
                </w:rPr>
                <w:t>, con el objetivo de ganar muchas bicicletas gracias a la simplicidad del proceso</w:t>
              </w:r>
            </w:ins>
            <w:r w:rsidR="006E46D7">
              <w:rPr>
                <w:lang w:val="es-ES"/>
              </w:rPr>
              <w:t xml:space="preserve"> y poder solo</w:t>
            </w:r>
            <w:r w:rsidR="00C81506">
              <w:rPr>
                <w:lang w:val="es-ES"/>
              </w:rPr>
              <w:t xml:space="preserve"> int</w:t>
            </w:r>
            <w:r w:rsidR="00A72917">
              <w:rPr>
                <w:lang w:val="es-ES"/>
              </w:rPr>
              <w:t>roducir solo número en caso de no tener otra herramienta</w:t>
            </w:r>
            <w:ins w:id="28" w:author="Rodrigo Juez Hernandez" w:date="2021-02-18T15:02:00Z">
              <w:r w:rsidRPr="002906B0">
                <w:rPr>
                  <w:lang w:val="es-ES"/>
                </w:rPr>
                <w:t>.</w:t>
              </w:r>
            </w:ins>
          </w:p>
        </w:tc>
        <w:tc>
          <w:tcPr>
            <w:tcW w:w="1992" w:type="dxa"/>
          </w:tcPr>
          <w:p w14:paraId="0B575C1C" w14:textId="7042BCE2" w:rsidR="002906B0" w:rsidRPr="00D42174" w:rsidRDefault="00FC16CD" w:rsidP="00236469">
            <w:pPr>
              <w:rPr>
                <w:ins w:id="29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5</w:t>
            </w:r>
            <w:r w:rsidR="0001341A" w:rsidRPr="00D42174">
              <w:rPr>
                <w:lang w:val="es-ES"/>
              </w:rPr>
              <w:t xml:space="preserve"> </w:t>
            </w:r>
            <w:r w:rsidRPr="00D42174">
              <w:rPr>
                <w:lang w:val="es-ES"/>
              </w:rPr>
              <w:t>(cuantas más bicicletas más $)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317557CB" w14:textId="75CCFAF0" w:rsidR="002906B0" w:rsidRPr="00D42174" w:rsidRDefault="00FC7CC4" w:rsidP="00236469">
            <w:pPr>
              <w:rPr>
                <w:ins w:id="30" w:author="Rodrigo Juez Hernandez" w:date="2021-02-18T15:01:00Z"/>
                <w:lang w:val="es-ES"/>
              </w:rPr>
            </w:pPr>
            <w:r>
              <w:rPr>
                <w:lang w:val="es-ES"/>
              </w:rPr>
              <w:t>5</w:t>
            </w:r>
            <w:r w:rsidR="00CA2901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7DB5D45E" w14:textId="2BA267E0" w:rsidR="002906B0" w:rsidRPr="00747F70" w:rsidRDefault="00124D86" w:rsidP="00236469">
            <w:pPr>
              <w:rPr>
                <w:ins w:id="31" w:author="Rodrigo Juez Hernandez" w:date="2021-02-18T15:01:00Z"/>
                <w:lang w:val="es-ES"/>
              </w:rPr>
            </w:pPr>
            <w:r w:rsidRPr="001C4B12">
              <w:rPr>
                <w:lang w:val="es-ES"/>
              </w:rPr>
              <w:t>Alta</w:t>
            </w:r>
            <w:r w:rsidR="001C4B12" w:rsidRPr="001C4B12">
              <w:rPr>
                <w:lang w:val="es-ES"/>
              </w:rPr>
              <w:t xml:space="preserve"> (es la base p</w:t>
            </w:r>
            <w:r w:rsidR="001C4B12">
              <w:rPr>
                <w:lang w:val="es-ES"/>
              </w:rPr>
              <w:t>or lo tanto</w:t>
            </w:r>
            <w:r w:rsidR="00817B49">
              <w:rPr>
                <w:lang w:val="es-ES"/>
              </w:rPr>
              <w:t xml:space="preserve"> es lo primero que </w:t>
            </w:r>
            <w:r w:rsidR="00F23462">
              <w:rPr>
                <w:lang w:val="es-ES"/>
              </w:rPr>
              <w:t>se necesita)</w:t>
            </w:r>
          </w:p>
        </w:tc>
        <w:tc>
          <w:tcPr>
            <w:tcW w:w="1993" w:type="dxa"/>
          </w:tcPr>
          <w:p w14:paraId="43A1213F" w14:textId="4BD021CA" w:rsidR="002906B0" w:rsidRPr="00747F70" w:rsidRDefault="00F23462" w:rsidP="00236469">
            <w:pPr>
              <w:rPr>
                <w:ins w:id="32" w:author="Rodrigo Juez Hernandez" w:date="2021-02-18T15:01:00Z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1785348C" w14:textId="77777777" w:rsidR="002906B0" w:rsidRPr="00747F70" w:rsidRDefault="002906B0" w:rsidP="00236469">
            <w:pPr>
              <w:rPr>
                <w:ins w:id="33" w:author="Rodrigo Juez Hernandez" w:date="2021-02-18T15:01:00Z"/>
                <w:lang w:val="es-ES"/>
              </w:rPr>
            </w:pPr>
          </w:p>
        </w:tc>
      </w:tr>
      <w:tr w:rsidR="002906B0" w14:paraId="25D5C828" w14:textId="77777777" w:rsidTr="00C35EAC">
        <w:tc>
          <w:tcPr>
            <w:tcW w:w="846" w:type="dxa"/>
            <w:shd w:val="clear" w:color="auto" w:fill="D9E2F3" w:themeFill="accent1" w:themeFillTint="33"/>
          </w:tcPr>
          <w:p w14:paraId="2989EF7A" w14:textId="77777777" w:rsidR="002906B0" w:rsidRDefault="002906B0" w:rsidP="00236469">
            <w:pPr>
              <w:rPr>
                <w:ins w:id="34" w:author="Rodrigo Juez Hernandez" w:date="2021-02-18T15:01:00Z"/>
              </w:rPr>
            </w:pPr>
            <w:ins w:id="35" w:author="Jorge Blanco Rey" w:date="2021-02-19T00:11:00Z">
              <w:r>
                <w:t>3</w:t>
              </w:r>
            </w:ins>
          </w:p>
        </w:tc>
        <w:tc>
          <w:tcPr>
            <w:tcW w:w="3138" w:type="dxa"/>
          </w:tcPr>
          <w:p w14:paraId="2BB4F3D0" w14:textId="0D294B33" w:rsidR="002906B0" w:rsidRPr="002906B0" w:rsidRDefault="002906B0" w:rsidP="00236469">
            <w:pPr>
              <w:rPr>
                <w:lang w:val="es-ES"/>
              </w:rPr>
            </w:pPr>
            <w:r w:rsidRPr="002906B0">
              <w:rPr>
                <w:lang w:val="es-ES"/>
              </w:rPr>
              <w:t xml:space="preserve">Como </w:t>
            </w:r>
            <w:r w:rsidR="007D3477">
              <w:rPr>
                <w:lang w:val="es-ES"/>
              </w:rPr>
              <w:t xml:space="preserve">jefe de </w:t>
            </w:r>
            <w:r w:rsidR="009C3270">
              <w:rPr>
                <w:lang w:val="es-ES"/>
              </w:rPr>
              <w:t>la empresa</w:t>
            </w:r>
            <w:r w:rsidRPr="002906B0">
              <w:rPr>
                <w:lang w:val="es-ES"/>
              </w:rPr>
              <w:t xml:space="preserve"> quiero </w:t>
            </w:r>
            <w:r w:rsidR="009C3270">
              <w:rPr>
                <w:lang w:val="es-ES"/>
              </w:rPr>
              <w:t>ten</w:t>
            </w:r>
            <w:r w:rsidRPr="002906B0">
              <w:rPr>
                <w:lang w:val="es-ES"/>
              </w:rPr>
              <w:t>er un sistema que permita denegar el servicio ofrecido a un usuario concreto, con el objetivo de poder proteger el servicio ante usuarios que hacen reiterado mal uso de él.</w:t>
            </w:r>
          </w:p>
          <w:p w14:paraId="57FA39E5" w14:textId="77777777" w:rsidR="002906B0" w:rsidRPr="002906B0" w:rsidRDefault="002906B0" w:rsidP="00236469">
            <w:pPr>
              <w:rPr>
                <w:ins w:id="36" w:author="Rodrigo Juez Hernandez" w:date="2021-02-18T15:01:00Z"/>
                <w:lang w:val="es-ES"/>
              </w:rPr>
            </w:pPr>
          </w:p>
        </w:tc>
        <w:tc>
          <w:tcPr>
            <w:tcW w:w="1992" w:type="dxa"/>
          </w:tcPr>
          <w:p w14:paraId="358BDD09" w14:textId="04950109" w:rsidR="002906B0" w:rsidRPr="00D42174" w:rsidRDefault="00EE3A28" w:rsidP="00236469">
            <w:pPr>
              <w:rPr>
                <w:ins w:id="37" w:author="Rodrigo Juez Hernandez" w:date="2021-02-18T15:01:00Z"/>
                <w:lang w:val="es-ES"/>
              </w:rPr>
            </w:pPr>
            <w:r>
              <w:rPr>
                <w:lang w:val="es-ES"/>
              </w:rPr>
              <w:t>4</w:t>
            </w:r>
            <w:r w:rsidR="00E203B2">
              <w:rPr>
                <w:lang w:val="es-ES"/>
              </w:rPr>
              <w:t xml:space="preserve"> (como jefe de la empresa quiero evitar </w:t>
            </w:r>
            <w:r w:rsidR="00DF091F">
              <w:rPr>
                <w:lang w:val="es-ES"/>
              </w:rPr>
              <w:t>que los usuarios utilicen el servicio para vandalizar las bicicletas)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51AB69C0" w14:textId="53C3B7DB" w:rsidR="002906B0" w:rsidRPr="00D42174" w:rsidRDefault="00D74C90" w:rsidP="00236469">
            <w:pPr>
              <w:rPr>
                <w:ins w:id="38" w:author="Rodrigo Juez Hernandez" w:date="2021-02-18T15:01:00Z"/>
                <w:lang w:val="es-ES"/>
              </w:rPr>
            </w:pPr>
            <w:r>
              <w:rPr>
                <w:lang w:val="es-ES"/>
              </w:rPr>
              <w:t>6</w:t>
            </w:r>
            <w:r w:rsidR="00CA2901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3804CF88" w14:textId="593D7634" w:rsidR="002906B0" w:rsidRDefault="00BE66AE" w:rsidP="00236469">
            <w:pPr>
              <w:rPr>
                <w:ins w:id="39" w:author="Rodrigo Juez Hernandez" w:date="2021-02-18T15:01:00Z"/>
                <w:lang w:val="es-ES"/>
              </w:rPr>
            </w:pPr>
            <w:r w:rsidRPr="00EE3A28">
              <w:rPr>
                <w:lang w:val="es-ES"/>
              </w:rPr>
              <w:t>Baja</w:t>
            </w:r>
            <w:r w:rsidR="2B620168" w:rsidRPr="555B65D6">
              <w:rPr>
                <w:lang w:val="es-ES"/>
              </w:rPr>
              <w:t xml:space="preserve"> (no es algo prioritario al principio)</w:t>
            </w:r>
          </w:p>
        </w:tc>
        <w:tc>
          <w:tcPr>
            <w:tcW w:w="1993" w:type="dxa"/>
          </w:tcPr>
          <w:p w14:paraId="2B9A53A6" w14:textId="29AFFD67" w:rsidR="002906B0" w:rsidRDefault="00C71426" w:rsidP="00236469">
            <w:pPr>
              <w:rPr>
                <w:ins w:id="40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5A87C678" w14:textId="77777777" w:rsidR="002906B0" w:rsidRDefault="002906B0" w:rsidP="00236469">
            <w:pPr>
              <w:rPr>
                <w:ins w:id="41" w:author="Rodrigo Juez Hernandez" w:date="2021-02-18T15:01:00Z"/>
              </w:rPr>
            </w:pPr>
          </w:p>
        </w:tc>
      </w:tr>
      <w:tr w:rsidR="002906B0" w14:paraId="280E3A62" w14:textId="77777777" w:rsidTr="00C35EAC">
        <w:tc>
          <w:tcPr>
            <w:tcW w:w="846" w:type="dxa"/>
            <w:shd w:val="clear" w:color="auto" w:fill="D9E2F3" w:themeFill="accent1" w:themeFillTint="33"/>
          </w:tcPr>
          <w:p w14:paraId="5F0B3EBB" w14:textId="77777777" w:rsidR="002906B0" w:rsidRDefault="002906B0" w:rsidP="00236469">
            <w:pPr>
              <w:rPr>
                <w:ins w:id="42" w:author="Rodrigo Juez Hernandez" w:date="2021-02-18T15:01:00Z"/>
              </w:rPr>
            </w:pPr>
            <w:ins w:id="43" w:author="Jorge Blanco Rey" w:date="2021-02-19T00:11:00Z">
              <w:r>
                <w:t>5</w:t>
              </w:r>
            </w:ins>
          </w:p>
        </w:tc>
        <w:tc>
          <w:tcPr>
            <w:tcW w:w="3138" w:type="dxa"/>
          </w:tcPr>
          <w:p w14:paraId="4D72780E" w14:textId="0402223D" w:rsidR="002906B0" w:rsidRPr="00E240AF" w:rsidRDefault="002906B0" w:rsidP="00236469">
            <w:pPr>
              <w:rPr>
                <w:ins w:id="44" w:author="Rodrigo Juez Hernandez" w:date="2021-02-18T15:01:00Z"/>
                <w:lang w:val="es-ES"/>
              </w:rPr>
            </w:pPr>
            <w:ins w:id="45" w:author="Jorge Blanco Rey" w:date="2021-02-19T00:11:00Z">
              <w:r w:rsidRPr="002906B0">
                <w:rPr>
                  <w:lang w:val="es-ES"/>
                </w:rPr>
                <w:t xml:space="preserve">Como </w:t>
              </w:r>
            </w:ins>
            <w:r w:rsidR="00E240AF">
              <w:rPr>
                <w:lang w:val="es-ES"/>
              </w:rPr>
              <w:t>usuario</w:t>
            </w:r>
            <w:ins w:id="46" w:author="Jorge Blanco Rey" w:date="2021-02-19T00:11:00Z">
              <w:r w:rsidRPr="002906B0">
                <w:rPr>
                  <w:lang w:val="es-ES"/>
                </w:rPr>
                <w:t xml:space="preserve"> quiero hacer </w:t>
              </w:r>
            </w:ins>
            <w:ins w:id="47" w:author="Jorge Blanco Rey" w:date="2021-02-19T00:12:00Z">
              <w:r w:rsidRPr="002906B0">
                <w:rPr>
                  <w:lang w:val="es-ES"/>
                </w:rPr>
                <w:t xml:space="preserve">que el sistema informe al </w:t>
              </w:r>
            </w:ins>
            <w:r w:rsidR="0021363A">
              <w:rPr>
                <w:lang w:val="es-ES"/>
              </w:rPr>
              <w:t>cliente</w:t>
            </w:r>
            <w:ins w:id="48" w:author="Jorge Blanco Rey" w:date="2021-02-19T00:12:00Z">
              <w:r w:rsidRPr="002906B0">
                <w:rPr>
                  <w:lang w:val="es-ES"/>
                </w:rPr>
                <w:t xml:space="preserve">, cuando realiza el alquiler de una </w:t>
              </w:r>
            </w:ins>
            <w:ins w:id="49" w:author="Jorge Blanco Rey" w:date="2021-02-19T00:13:00Z">
              <w:r w:rsidRPr="002906B0">
                <w:rPr>
                  <w:lang w:val="es-ES"/>
                </w:rPr>
                <w:t>bicicleta siendo abonado,</w:t>
              </w:r>
            </w:ins>
            <w:ins w:id="50" w:author="Jorge Blanco Rey" w:date="2021-02-19T00:12:00Z">
              <w:r w:rsidRPr="002906B0">
                <w:rPr>
                  <w:lang w:val="es-ES"/>
                </w:rPr>
                <w:t xml:space="preserve"> </w:t>
              </w:r>
            </w:ins>
            <w:ins w:id="51" w:author="Jorge Blanco Rey" w:date="2021-02-19T00:13:00Z">
              <w:r w:rsidRPr="002906B0">
                <w:rPr>
                  <w:lang w:val="es-ES"/>
                </w:rPr>
                <w:t>d</w:t>
              </w:r>
            </w:ins>
            <w:ins w:id="52" w:author="Jorge Blanco Rey" w:date="2021-02-19T00:12:00Z">
              <w:r w:rsidRPr="002906B0">
                <w:rPr>
                  <w:lang w:val="es-ES"/>
                </w:rPr>
                <w:t>el número restante alquileres que le quedan por realizar ese mismo día</w:t>
              </w:r>
            </w:ins>
            <w:ins w:id="53" w:author="Jorge Blanco Rey" w:date="2021-02-19T00:13:00Z">
              <w:r w:rsidRPr="002906B0">
                <w:rPr>
                  <w:lang w:val="es-ES"/>
                </w:rPr>
                <w:t xml:space="preserve">, con el objetivo de que </w:t>
              </w:r>
            </w:ins>
            <w:ins w:id="54" w:author="Jorge Blanco Rey" w:date="2021-02-19T00:14:00Z">
              <w:r w:rsidRPr="002906B0">
                <w:rPr>
                  <w:lang w:val="es-ES"/>
                </w:rPr>
                <w:t xml:space="preserve">el </w:t>
              </w:r>
            </w:ins>
            <w:r w:rsidR="0016606A">
              <w:rPr>
                <w:lang w:val="es-ES"/>
              </w:rPr>
              <w:t>cliente</w:t>
            </w:r>
            <w:ins w:id="55" w:author="Jorge Blanco Rey" w:date="2021-02-19T00:14:00Z">
              <w:r w:rsidRPr="002906B0">
                <w:rPr>
                  <w:lang w:val="es-ES"/>
                </w:rPr>
                <w:t xml:space="preserve"> </w:t>
              </w:r>
            </w:ins>
            <w:ins w:id="56" w:author="Jorge Blanco Rey" w:date="2021-02-19T00:15:00Z">
              <w:r w:rsidRPr="002906B0">
                <w:rPr>
                  <w:lang w:val="es-ES"/>
                </w:rPr>
                <w:t xml:space="preserve">tenga </w:t>
              </w:r>
              <w:r w:rsidRPr="002906B0">
                <w:rPr>
                  <w:lang w:val="es-ES"/>
                </w:rPr>
                <w:lastRenderedPageBreak/>
                <w:t>conocimiento del número de alquileres que puede realizar</w:t>
              </w:r>
            </w:ins>
            <w:ins w:id="57" w:author="Jorge Blanco Rey" w:date="2021-02-19T00:16:00Z">
              <w:r w:rsidRPr="002906B0">
                <w:rPr>
                  <w:lang w:val="es-ES"/>
                </w:rPr>
                <w:t>.</w:t>
              </w:r>
            </w:ins>
          </w:p>
        </w:tc>
        <w:tc>
          <w:tcPr>
            <w:tcW w:w="1992" w:type="dxa"/>
          </w:tcPr>
          <w:p w14:paraId="3B748F0C" w14:textId="33E055B3" w:rsidR="002906B0" w:rsidRPr="00D42174" w:rsidRDefault="00587A06" w:rsidP="00236469">
            <w:pPr>
              <w:rPr>
                <w:ins w:id="58" w:author="Rodrigo Juez Hernandez" w:date="2021-02-18T15:01:00Z"/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  <w:r w:rsidR="00793180">
              <w:rPr>
                <w:lang w:val="es-ES"/>
              </w:rPr>
              <w:t xml:space="preserve"> (para el </w:t>
            </w:r>
            <w:r w:rsidR="00FA4160">
              <w:rPr>
                <w:lang w:val="es-ES"/>
              </w:rPr>
              <w:t>cliente que encarga el software</w:t>
            </w:r>
            <w:r w:rsidR="008824E5">
              <w:rPr>
                <w:lang w:val="es-ES"/>
              </w:rPr>
              <w:t xml:space="preserve"> no es t</w:t>
            </w:r>
            <w:r w:rsidR="00EB1C7C">
              <w:rPr>
                <w:lang w:val="es-ES"/>
              </w:rPr>
              <w:t>an importante</w:t>
            </w:r>
            <w:r w:rsidR="00C05510">
              <w:rPr>
                <w:lang w:val="es-ES"/>
              </w:rPr>
              <w:t>, simplemente es un añadido más</w:t>
            </w:r>
            <w:r w:rsidR="00DB76DA">
              <w:rPr>
                <w:lang w:val="es-ES"/>
              </w:rPr>
              <w:t xml:space="preserve"> para ayudar al usuario)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01A090A9" w14:textId="0F7E95D9" w:rsidR="002906B0" w:rsidRPr="00D42174" w:rsidRDefault="00952288" w:rsidP="00236469">
            <w:pPr>
              <w:rPr>
                <w:ins w:id="59" w:author="Rodrigo Juez Hernandez" w:date="2021-02-18T15:01:00Z"/>
                <w:lang w:val="es-ES"/>
              </w:rPr>
            </w:pPr>
            <w:r>
              <w:rPr>
                <w:lang w:val="es-ES"/>
              </w:rPr>
              <w:t>6</w:t>
            </w:r>
            <w:r w:rsidR="00CA2901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07DA59F2" w14:textId="101B431F" w:rsidR="002906B0" w:rsidRPr="00387863" w:rsidRDefault="001C4B12" w:rsidP="00236469">
            <w:pPr>
              <w:rPr>
                <w:ins w:id="60" w:author="Rodrigo Juez Hernandez" w:date="2021-02-18T15:01:00Z"/>
                <w:lang w:val="es-ES"/>
              </w:rPr>
            </w:pPr>
            <w:r w:rsidRPr="003E41D6">
              <w:rPr>
                <w:lang w:val="es-ES"/>
              </w:rPr>
              <w:t>Baja</w:t>
            </w:r>
            <w:r w:rsidR="00621D19" w:rsidRPr="003E41D6">
              <w:rPr>
                <w:lang w:val="es-ES"/>
              </w:rPr>
              <w:t xml:space="preserve"> (</w:t>
            </w:r>
            <w:r w:rsidR="003E41D6" w:rsidRPr="003E41D6">
              <w:rPr>
                <w:lang w:val="es-ES"/>
              </w:rPr>
              <w:t>No es una h</w:t>
            </w:r>
            <w:r w:rsidR="003E41D6">
              <w:rPr>
                <w:lang w:val="es-ES"/>
              </w:rPr>
              <w:t>erramienta que se necesite inmediatamente)</w:t>
            </w:r>
          </w:p>
        </w:tc>
        <w:tc>
          <w:tcPr>
            <w:tcW w:w="1993" w:type="dxa"/>
          </w:tcPr>
          <w:p w14:paraId="5EB95561" w14:textId="5F991A6E" w:rsidR="002906B0" w:rsidRDefault="00C71426" w:rsidP="00236469">
            <w:pPr>
              <w:rPr>
                <w:ins w:id="61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070D65FC" w14:textId="77777777" w:rsidR="002906B0" w:rsidRDefault="002906B0" w:rsidP="00236469">
            <w:pPr>
              <w:rPr>
                <w:ins w:id="62" w:author="Rodrigo Juez Hernandez" w:date="2021-02-18T15:01:00Z"/>
              </w:rPr>
            </w:pPr>
          </w:p>
        </w:tc>
      </w:tr>
      <w:tr w:rsidR="002906B0" w14:paraId="73FB56B4" w14:textId="77777777" w:rsidTr="00C35EAC">
        <w:tc>
          <w:tcPr>
            <w:tcW w:w="846" w:type="dxa"/>
            <w:shd w:val="clear" w:color="auto" w:fill="D9E2F3" w:themeFill="accent1" w:themeFillTint="33"/>
          </w:tcPr>
          <w:p w14:paraId="44E2802B" w14:textId="77777777" w:rsidR="002906B0" w:rsidRDefault="002906B0" w:rsidP="00236469">
            <w:pPr>
              <w:rPr>
                <w:ins w:id="63" w:author="Rodrigo Juez Hernandez" w:date="2021-02-18T15:01:00Z"/>
              </w:rPr>
            </w:pPr>
            <w:ins w:id="64" w:author="Jorge Blanco Rey" w:date="2021-02-19T00:21:00Z">
              <w:r>
                <w:t>6</w:t>
              </w:r>
            </w:ins>
          </w:p>
        </w:tc>
        <w:tc>
          <w:tcPr>
            <w:tcW w:w="3138" w:type="dxa"/>
          </w:tcPr>
          <w:p w14:paraId="405BBECC" w14:textId="37F4E5B6" w:rsidR="002906B0" w:rsidRPr="002906B0" w:rsidRDefault="002906B0" w:rsidP="00236469">
            <w:pPr>
              <w:rPr>
                <w:ins w:id="65" w:author="Rodrigo Juez Hernandez" w:date="2021-02-18T15:01:00Z"/>
                <w:lang w:val="es-ES"/>
              </w:rPr>
            </w:pPr>
            <w:r w:rsidRPr="002906B0">
              <w:rPr>
                <w:lang w:val="es-ES"/>
              </w:rPr>
              <w:t xml:space="preserve">Como </w:t>
            </w:r>
            <w:r w:rsidR="00DD158A">
              <w:rPr>
                <w:lang w:val="es-ES"/>
              </w:rPr>
              <w:t>técnico</w:t>
            </w:r>
            <w:r w:rsidRPr="002906B0">
              <w:rPr>
                <w:lang w:val="es-ES"/>
              </w:rPr>
              <w:t xml:space="preserve"> quiero hacer un sistema que permita revisar una avería, con el objetivo de poder identificar las bicicletas que los usuarios han reportado como averiadas.</w:t>
            </w:r>
          </w:p>
        </w:tc>
        <w:tc>
          <w:tcPr>
            <w:tcW w:w="1992" w:type="dxa"/>
          </w:tcPr>
          <w:p w14:paraId="1AB37566" w14:textId="46CABDF0" w:rsidR="002906B0" w:rsidRPr="00D42174" w:rsidRDefault="00F72A74" w:rsidP="00236469">
            <w:pPr>
              <w:rPr>
                <w:ins w:id="66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4</w:t>
            </w:r>
            <w:r w:rsidR="00587A06">
              <w:rPr>
                <w:lang w:val="es-ES"/>
              </w:rPr>
              <w:t xml:space="preserve"> (</w:t>
            </w:r>
            <w:r w:rsidR="00522576">
              <w:rPr>
                <w:lang w:val="es-ES"/>
              </w:rPr>
              <w:t>Es importante que los técnicos</w:t>
            </w:r>
            <w:r w:rsidR="00BC466B">
              <w:rPr>
                <w:lang w:val="es-ES"/>
              </w:rPr>
              <w:t xml:space="preserve"> puedan</w:t>
            </w:r>
            <w:r w:rsidR="00936B44">
              <w:rPr>
                <w:lang w:val="es-ES"/>
              </w:rPr>
              <w:t xml:space="preserve"> ver las bicicletas que se</w:t>
            </w:r>
            <w:r w:rsidR="00A65C54">
              <w:rPr>
                <w:lang w:val="es-ES"/>
              </w:rPr>
              <w:t xml:space="preserve"> reportan</w:t>
            </w:r>
            <w:r w:rsidR="00A97A5E">
              <w:rPr>
                <w:lang w:val="es-ES"/>
              </w:rPr>
              <w:t>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71AB82FF" w14:textId="06476500" w:rsidR="002906B0" w:rsidRPr="00D42174" w:rsidRDefault="0070651D" w:rsidP="00236469">
            <w:pPr>
              <w:rPr>
                <w:ins w:id="67" w:author="Rodrigo Juez Hernandez" w:date="2021-02-18T15:01:00Z"/>
                <w:lang w:val="es-ES"/>
              </w:rPr>
            </w:pPr>
            <w:r>
              <w:rPr>
                <w:lang w:val="es-ES"/>
              </w:rPr>
              <w:t>6</w:t>
            </w:r>
            <w:r w:rsidR="00CA2901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4E9F148E" w14:textId="7D9BEB85" w:rsidR="002906B0" w:rsidRPr="00DD3FD6" w:rsidRDefault="00124D86" w:rsidP="00124D86">
            <w:pPr>
              <w:rPr>
                <w:lang w:val="es-ES"/>
              </w:rPr>
            </w:pPr>
            <w:r w:rsidRPr="00DD3FD6">
              <w:rPr>
                <w:lang w:val="es-ES"/>
              </w:rPr>
              <w:t>Alta</w:t>
            </w:r>
          </w:p>
          <w:p w14:paraId="22EDF76C" w14:textId="1D659BAC" w:rsidR="00124D86" w:rsidRPr="00655269" w:rsidRDefault="00FB4ACB" w:rsidP="00124D86">
            <w:pPr>
              <w:rPr>
                <w:lang w:val="es-ES"/>
              </w:rPr>
            </w:pPr>
            <w:r w:rsidRPr="00DD3FD6">
              <w:rPr>
                <w:lang w:val="es-ES"/>
              </w:rPr>
              <w:t>(</w:t>
            </w:r>
            <w:r w:rsidR="00DD3FD6" w:rsidRPr="00DD3FD6">
              <w:rPr>
                <w:lang w:val="es-ES"/>
              </w:rPr>
              <w:t>se necesita desde e</w:t>
            </w:r>
            <w:r w:rsidR="00DD3FD6">
              <w:rPr>
                <w:lang w:val="es-ES"/>
              </w:rPr>
              <w:t>l principio poder reparar las bicis si no acabarán todas rotas)</w:t>
            </w:r>
          </w:p>
          <w:p w14:paraId="5BCD72A3" w14:textId="47E47875" w:rsidR="002906B0" w:rsidRPr="00655269" w:rsidRDefault="002906B0" w:rsidP="00124D86">
            <w:pPr>
              <w:ind w:firstLine="708"/>
              <w:rPr>
                <w:ins w:id="68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73B3B6BF" w14:textId="4F092669" w:rsidR="002906B0" w:rsidRDefault="00C71426" w:rsidP="00236469">
            <w:pPr>
              <w:rPr>
                <w:ins w:id="69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5076ADEE" w14:textId="77777777" w:rsidR="002906B0" w:rsidRDefault="002906B0" w:rsidP="00236469">
            <w:pPr>
              <w:rPr>
                <w:ins w:id="70" w:author="Rodrigo Juez Hernandez" w:date="2021-02-18T15:01:00Z"/>
              </w:rPr>
            </w:pPr>
          </w:p>
        </w:tc>
      </w:tr>
      <w:tr w:rsidR="002906B0" w14:paraId="4EDBCBD2" w14:textId="77777777" w:rsidTr="00C35EAC">
        <w:tc>
          <w:tcPr>
            <w:tcW w:w="846" w:type="dxa"/>
            <w:shd w:val="clear" w:color="auto" w:fill="D9E2F3" w:themeFill="accent1" w:themeFillTint="33"/>
          </w:tcPr>
          <w:p w14:paraId="0C3A3007" w14:textId="221199C9" w:rsidR="002906B0" w:rsidRDefault="00084CC0" w:rsidP="00236469">
            <w:r>
              <w:t>4</w:t>
            </w:r>
          </w:p>
        </w:tc>
        <w:tc>
          <w:tcPr>
            <w:tcW w:w="3138" w:type="dxa"/>
          </w:tcPr>
          <w:p w14:paraId="2F51411B" w14:textId="5236AA4E" w:rsidR="002906B0" w:rsidRPr="00404D5A" w:rsidRDefault="000E1458" w:rsidP="00236469">
            <w:pPr>
              <w:rPr>
                <w:ins w:id="71" w:author="Rodrigo Juez Hernandez" w:date="2021-02-18T15:01:00Z"/>
                <w:lang w:val="es-ES"/>
              </w:rPr>
            </w:pPr>
            <w:r w:rsidRPr="000E1458">
              <w:rPr>
                <w:lang w:val="es-ES"/>
              </w:rPr>
              <w:t>Como usuario quiero poder a</w:t>
            </w:r>
            <w:r>
              <w:rPr>
                <w:lang w:val="es-ES"/>
              </w:rPr>
              <w:t>lquilar una bicicleta.</w:t>
            </w:r>
          </w:p>
        </w:tc>
        <w:tc>
          <w:tcPr>
            <w:tcW w:w="1992" w:type="dxa"/>
          </w:tcPr>
          <w:p w14:paraId="5B3B6400" w14:textId="2F20BE96" w:rsidR="002906B0" w:rsidRPr="00D42174" w:rsidRDefault="003659AA" w:rsidP="00236469">
            <w:pPr>
              <w:rPr>
                <w:ins w:id="72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4</w:t>
            </w:r>
            <w:r w:rsidR="00CF4E0C">
              <w:rPr>
                <w:lang w:val="es-ES"/>
              </w:rPr>
              <w:t xml:space="preserve"> (</w:t>
            </w:r>
            <w:r w:rsidR="00387863">
              <w:rPr>
                <w:lang w:val="es-ES"/>
              </w:rPr>
              <w:t>Es una funcionalidad esencial de la aplicación)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107840E0" w14:textId="7BFA6931" w:rsidR="002906B0" w:rsidRPr="00D42174" w:rsidRDefault="00536FA8" w:rsidP="00236469">
            <w:pPr>
              <w:rPr>
                <w:ins w:id="73" w:author="Rodrigo Juez Hernandez" w:date="2021-02-18T15:01:00Z"/>
                <w:lang w:val="es-ES"/>
              </w:rPr>
            </w:pPr>
            <w:r>
              <w:rPr>
                <w:lang w:val="es-ES"/>
              </w:rPr>
              <w:t>4</w:t>
            </w:r>
            <w:r w:rsidR="00CA2901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467796DB" w14:textId="7BE5ACA1" w:rsidR="002906B0" w:rsidRPr="004C6D5C" w:rsidRDefault="38CB2AC0" w:rsidP="00236469">
            <w:pPr>
              <w:rPr>
                <w:lang w:val="es-ES"/>
              </w:rPr>
            </w:pPr>
            <w:r w:rsidRPr="004C6D5C">
              <w:rPr>
                <w:lang w:val="es-ES"/>
              </w:rPr>
              <w:t>Alta</w:t>
            </w:r>
          </w:p>
          <w:p w14:paraId="705D81ED" w14:textId="5674EE20" w:rsidR="002906B0" w:rsidRPr="004C6D5C" w:rsidRDefault="2E6BAA10" w:rsidP="00236469">
            <w:pPr>
              <w:rPr>
                <w:ins w:id="74" w:author="Rodrigo Juez Hernandez" w:date="2021-02-18T15:01:00Z"/>
                <w:lang w:val="es-ES"/>
              </w:rPr>
            </w:pPr>
            <w:r w:rsidRPr="3957E6AE">
              <w:rPr>
                <w:lang w:val="es-ES"/>
              </w:rPr>
              <w:t xml:space="preserve">(es lo </w:t>
            </w:r>
            <w:r w:rsidR="00FE73E3" w:rsidRPr="3957E6AE">
              <w:rPr>
                <w:lang w:val="es-ES"/>
              </w:rPr>
              <w:t>más</w:t>
            </w:r>
            <w:r w:rsidRPr="3957E6AE">
              <w:rPr>
                <w:lang w:val="es-ES"/>
              </w:rPr>
              <w:t xml:space="preserve"> importante para un cliente, es el servicio en </w:t>
            </w:r>
            <w:r w:rsidR="007D1699" w:rsidRPr="3957E6AE">
              <w:rPr>
                <w:lang w:val="es-ES"/>
              </w:rPr>
              <w:t>sí</w:t>
            </w:r>
            <w:r w:rsidRPr="3957E6AE">
              <w:rPr>
                <w:lang w:val="es-ES"/>
              </w:rPr>
              <w:t xml:space="preserve"> mismo)</w:t>
            </w:r>
          </w:p>
        </w:tc>
        <w:tc>
          <w:tcPr>
            <w:tcW w:w="1993" w:type="dxa"/>
          </w:tcPr>
          <w:p w14:paraId="4E4E55E9" w14:textId="2D135D3E" w:rsidR="002906B0" w:rsidRDefault="00C71426" w:rsidP="00236469">
            <w:pPr>
              <w:rPr>
                <w:ins w:id="75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2E42AC61" w14:textId="77777777" w:rsidR="002906B0" w:rsidRDefault="002906B0" w:rsidP="00236469">
            <w:pPr>
              <w:rPr>
                <w:ins w:id="76" w:author="Rodrigo Juez Hernandez" w:date="2021-02-18T15:01:00Z"/>
              </w:rPr>
            </w:pPr>
          </w:p>
        </w:tc>
      </w:tr>
      <w:tr w:rsidR="002906B0" w:rsidRPr="002871CA" w14:paraId="0F3C3DF7" w14:textId="77777777" w:rsidTr="00C35EAC">
        <w:tc>
          <w:tcPr>
            <w:tcW w:w="846" w:type="dxa"/>
            <w:shd w:val="clear" w:color="auto" w:fill="D9E2F3" w:themeFill="accent1" w:themeFillTint="33"/>
          </w:tcPr>
          <w:p w14:paraId="6127152C" w14:textId="23EFD554" w:rsidR="002906B0" w:rsidRDefault="002906B0" w:rsidP="00236469">
            <w:pPr>
              <w:rPr>
                <w:ins w:id="77" w:author="Rodrigo Juez Hernandez" w:date="2021-02-18T15:01:00Z"/>
              </w:rPr>
            </w:pPr>
            <w:ins w:id="78" w:author="Jorge Blanco Rey" w:date="2021-02-19T00:22:00Z">
              <w:r>
                <w:t>9</w:t>
              </w:r>
            </w:ins>
          </w:p>
        </w:tc>
        <w:tc>
          <w:tcPr>
            <w:tcW w:w="3138" w:type="dxa"/>
          </w:tcPr>
          <w:p w14:paraId="336429AD" w14:textId="0EF9C776" w:rsidR="002906B0" w:rsidRPr="002906B0" w:rsidRDefault="002906B0" w:rsidP="00236469">
            <w:pPr>
              <w:rPr>
                <w:ins w:id="79" w:author="Rodrigo Juez Hernandez" w:date="2021-02-18T15:01:00Z"/>
                <w:lang w:val="es-ES"/>
              </w:rPr>
            </w:pPr>
            <w:ins w:id="80" w:author="Jorge Blanco Rey" w:date="2021-02-19T00:24:00Z">
              <w:r w:rsidRPr="002906B0">
                <w:rPr>
                  <w:lang w:val="es-ES"/>
                </w:rPr>
                <w:t xml:space="preserve">Como </w:t>
              </w:r>
            </w:ins>
            <w:r w:rsidR="000C5C00">
              <w:rPr>
                <w:lang w:val="es-ES"/>
              </w:rPr>
              <w:t>usuario</w:t>
            </w:r>
            <w:ins w:id="81" w:author="Jorge Blanco Rey" w:date="2021-02-19T00:24:00Z">
              <w:r w:rsidRPr="002906B0">
                <w:rPr>
                  <w:lang w:val="es-ES"/>
                </w:rPr>
                <w:t xml:space="preserve"> quiero </w:t>
              </w:r>
            </w:ins>
            <w:r w:rsidR="00465DDD">
              <w:rPr>
                <w:lang w:val="es-ES"/>
              </w:rPr>
              <w:t>tener</w:t>
            </w:r>
            <w:ins w:id="82" w:author="Jorge Blanco Rey" w:date="2021-02-19T00:24:00Z">
              <w:r w:rsidRPr="002906B0">
                <w:rPr>
                  <w:lang w:val="es-ES"/>
                </w:rPr>
                <w:t xml:space="preserve"> </w:t>
              </w:r>
            </w:ins>
            <w:r w:rsidR="00465DDD">
              <w:rPr>
                <w:lang w:val="es-ES"/>
              </w:rPr>
              <w:t>un</w:t>
            </w:r>
            <w:ins w:id="83" w:author="Jorge Blanco Rey" w:date="2021-02-19T00:24:00Z">
              <w:r w:rsidRPr="002906B0">
                <w:rPr>
                  <w:lang w:val="es-ES"/>
                </w:rPr>
                <w:t xml:space="preserve"> sistema</w:t>
              </w:r>
            </w:ins>
            <w:r w:rsidR="00465DDD">
              <w:rPr>
                <w:lang w:val="es-ES"/>
              </w:rPr>
              <w:t xml:space="preserve"> que</w:t>
            </w:r>
            <w:ins w:id="84" w:author="Jorge Blanco Rey" w:date="2021-02-19T00:24:00Z">
              <w:r w:rsidRPr="002906B0">
                <w:rPr>
                  <w:lang w:val="es-ES"/>
                </w:rPr>
                <w:t xml:space="preserve"> permita al </w:t>
              </w:r>
            </w:ins>
            <w:r w:rsidR="00500D56">
              <w:rPr>
                <w:lang w:val="es-ES"/>
              </w:rPr>
              <w:t>cliente</w:t>
            </w:r>
            <w:ins w:id="85" w:author="Jorge Blanco Rey" w:date="2021-02-19T00:24:00Z">
              <w:r w:rsidRPr="002906B0">
                <w:rPr>
                  <w:lang w:val="es-ES"/>
                </w:rPr>
                <w:t xml:space="preserve"> </w:t>
              </w:r>
            </w:ins>
            <w:ins w:id="86" w:author="Jorge Blanco Rey" w:date="2021-02-19T00:28:00Z">
              <w:r w:rsidRPr="002906B0">
                <w:rPr>
                  <w:lang w:val="es-ES"/>
                </w:rPr>
                <w:t>cuando</w:t>
              </w:r>
            </w:ins>
            <w:ins w:id="87" w:author="Jorge Blanco Rey" w:date="2021-02-19T00:24:00Z">
              <w:r w:rsidRPr="002906B0">
                <w:rPr>
                  <w:lang w:val="es-ES"/>
                </w:rPr>
                <w:t xml:space="preserve"> finaliza el alquiler</w:t>
              </w:r>
            </w:ins>
            <w:ins w:id="88" w:author="Jorge Blanco Rey" w:date="2021-02-19T00:28:00Z">
              <w:r w:rsidRPr="002906B0">
                <w:rPr>
                  <w:lang w:val="es-ES"/>
                </w:rPr>
                <w:t>,</w:t>
              </w:r>
            </w:ins>
            <w:ins w:id="89" w:author="Jorge Blanco Rey" w:date="2021-02-19T00:24:00Z">
              <w:r w:rsidRPr="002906B0">
                <w:rPr>
                  <w:lang w:val="es-ES"/>
                </w:rPr>
                <w:t xml:space="preserve"> la posibilidad de informar de alguna avería, con el objetivo de que </w:t>
              </w:r>
            </w:ins>
            <w:ins w:id="90" w:author="Jorge Blanco Rey" w:date="2021-02-19T00:25:00Z">
              <w:r w:rsidRPr="002906B0">
                <w:rPr>
                  <w:lang w:val="es-ES"/>
                </w:rPr>
                <w:t xml:space="preserve">pueda ayudar a mejorar el servicio y en caso de que </w:t>
              </w:r>
            </w:ins>
            <w:ins w:id="91" w:author="Jorge Blanco Rey" w:date="2021-02-19T00:28:00Z">
              <w:r w:rsidRPr="002906B0">
                <w:rPr>
                  <w:lang w:val="es-ES"/>
                </w:rPr>
                <w:t>la</w:t>
              </w:r>
            </w:ins>
            <w:ins w:id="92" w:author="Jorge Blanco Rey" w:date="2021-02-19T00:25:00Z">
              <w:r w:rsidRPr="002906B0">
                <w:rPr>
                  <w:lang w:val="es-ES"/>
                </w:rPr>
                <w:t xml:space="preserve"> avería sea cierta y le haya perjudicado, pueda ser compen</w:t>
              </w:r>
            </w:ins>
            <w:ins w:id="93" w:author="Jorge Blanco Rey" w:date="2021-02-19T00:26:00Z">
              <w:r w:rsidRPr="002906B0">
                <w:rPr>
                  <w:lang w:val="es-ES"/>
                </w:rPr>
                <w:t>sado</w:t>
              </w:r>
            </w:ins>
            <w:ins w:id="94" w:author="Jorge Blanco Rey" w:date="2021-02-19T00:28:00Z">
              <w:r w:rsidRPr="002906B0">
                <w:rPr>
                  <w:lang w:val="es-ES"/>
                </w:rPr>
                <w:t>.</w:t>
              </w:r>
            </w:ins>
          </w:p>
        </w:tc>
        <w:tc>
          <w:tcPr>
            <w:tcW w:w="1992" w:type="dxa"/>
          </w:tcPr>
          <w:p w14:paraId="249FB2E2" w14:textId="76E9C79C" w:rsidR="002906B0" w:rsidRPr="00D42174" w:rsidRDefault="000C5C00" w:rsidP="00236469">
            <w:pPr>
              <w:rPr>
                <w:ins w:id="95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4</w:t>
            </w:r>
            <w:r w:rsidR="00387863">
              <w:rPr>
                <w:lang w:val="es-ES"/>
              </w:rPr>
              <w:t xml:space="preserve"> (</w:t>
            </w:r>
            <w:r w:rsidR="008E1842">
              <w:rPr>
                <w:lang w:val="es-ES"/>
              </w:rPr>
              <w:t xml:space="preserve">El cliente quiere </w:t>
            </w:r>
            <w:r w:rsidR="00723E54">
              <w:rPr>
                <w:lang w:val="es-ES"/>
              </w:rPr>
              <w:t>el usuario no se sienta insatisfecho con el servicio si no puede usar la bicicleta</w:t>
            </w:r>
            <w:r w:rsidR="00D61C20">
              <w:rPr>
                <w:lang w:val="es-ES"/>
              </w:rPr>
              <w:t xml:space="preserve">, además de que quiere poder conocer las averías de forma </w:t>
            </w:r>
            <w:r w:rsidR="001764EE">
              <w:rPr>
                <w:lang w:val="es-ES"/>
              </w:rPr>
              <w:t>menos costosa</w:t>
            </w:r>
            <w:r w:rsidR="00723E54">
              <w:rPr>
                <w:lang w:val="es-ES"/>
              </w:rPr>
              <w:t>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1D9E4432" w14:textId="50A285D8" w:rsidR="002906B0" w:rsidRPr="00D42174" w:rsidRDefault="00987193" w:rsidP="00236469">
            <w:pPr>
              <w:rPr>
                <w:ins w:id="96" w:author="Rodrigo Juez Hernandez" w:date="2021-02-18T15:01:00Z"/>
                <w:lang w:val="es-ES"/>
              </w:rPr>
            </w:pPr>
            <w:r>
              <w:rPr>
                <w:lang w:val="es-ES"/>
              </w:rPr>
              <w:t>5</w:t>
            </w:r>
            <w:r w:rsidR="00F6409D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629F682E" w14:textId="77777777" w:rsidR="002906B0" w:rsidRPr="001D6C86" w:rsidRDefault="000C5C00" w:rsidP="004C6D5C">
            <w:pPr>
              <w:rPr>
                <w:lang w:val="es-ES"/>
              </w:rPr>
            </w:pPr>
            <w:r w:rsidRPr="001D6C86">
              <w:rPr>
                <w:lang w:val="es-ES"/>
              </w:rPr>
              <w:t>Baja</w:t>
            </w:r>
          </w:p>
          <w:p w14:paraId="5BAAFF90" w14:textId="3BD83A3B" w:rsidR="002906B0" w:rsidRPr="00C17FF4" w:rsidRDefault="004C6D5C" w:rsidP="00236469">
            <w:pPr>
              <w:rPr>
                <w:ins w:id="97" w:author="Rodrigo Juez Hernandez" w:date="2021-02-18T15:01:00Z"/>
                <w:lang w:val="es-ES"/>
              </w:rPr>
            </w:pPr>
            <w:r w:rsidRPr="00C17FF4">
              <w:rPr>
                <w:lang w:val="es-ES"/>
              </w:rPr>
              <w:t>(</w:t>
            </w:r>
            <w:r w:rsidR="00C17FF4" w:rsidRPr="00C17FF4">
              <w:rPr>
                <w:lang w:val="es-ES"/>
              </w:rPr>
              <w:t>se necesita hab</w:t>
            </w:r>
            <w:r w:rsidR="00357591">
              <w:rPr>
                <w:lang w:val="es-ES"/>
              </w:rPr>
              <w:t>e</w:t>
            </w:r>
            <w:r w:rsidR="00C17FF4" w:rsidRPr="00C17FF4">
              <w:rPr>
                <w:lang w:val="es-ES"/>
              </w:rPr>
              <w:t>r realizado p</w:t>
            </w:r>
            <w:r w:rsidR="00357591">
              <w:rPr>
                <w:lang w:val="es-ES"/>
              </w:rPr>
              <w:t>reviamente</w:t>
            </w:r>
            <w:r w:rsidR="00B66F79">
              <w:rPr>
                <w:lang w:val="es-ES"/>
              </w:rPr>
              <w:t xml:space="preserve"> </w:t>
            </w:r>
            <w:r w:rsidR="004E5D16">
              <w:rPr>
                <w:lang w:val="es-ES"/>
              </w:rPr>
              <w:t>registro del usuario,</w:t>
            </w:r>
            <w:r w:rsidR="00B66F79">
              <w:rPr>
                <w:lang w:val="es-ES"/>
              </w:rPr>
              <w:t xml:space="preserve"> </w:t>
            </w:r>
            <w:r w:rsidR="004E5D16">
              <w:rPr>
                <w:lang w:val="es-ES"/>
              </w:rPr>
              <w:t xml:space="preserve">el alquiler de la bicicleta, </w:t>
            </w:r>
            <w:r w:rsidR="00FE73E3">
              <w:rPr>
                <w:lang w:val="es-ES"/>
              </w:rPr>
              <w:t>por ejemplo)</w:t>
            </w:r>
          </w:p>
        </w:tc>
        <w:tc>
          <w:tcPr>
            <w:tcW w:w="1993" w:type="dxa"/>
          </w:tcPr>
          <w:p w14:paraId="4A1B2981" w14:textId="150C7E1D" w:rsidR="002906B0" w:rsidRPr="00C17FF4" w:rsidRDefault="153C14C7" w:rsidP="00236469">
            <w:pPr>
              <w:rPr>
                <w:ins w:id="98" w:author="Rodrigo Juez Hernandez" w:date="2021-02-18T15:01:00Z"/>
                <w:lang w:val="es-ES"/>
              </w:rPr>
            </w:pPr>
            <w:r w:rsidRPr="79EE0802"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0F140CD0" w14:textId="77777777" w:rsidR="002906B0" w:rsidRPr="00C17FF4" w:rsidRDefault="002906B0" w:rsidP="00236469">
            <w:pPr>
              <w:rPr>
                <w:ins w:id="99" w:author="Rodrigo Juez Hernandez" w:date="2021-02-18T15:01:00Z"/>
                <w:lang w:val="es-ES"/>
              </w:rPr>
            </w:pPr>
          </w:p>
        </w:tc>
      </w:tr>
      <w:tr w:rsidR="002906B0" w:rsidRPr="001E5672" w14:paraId="475D57E7" w14:textId="77777777" w:rsidTr="00C35EAC">
        <w:tc>
          <w:tcPr>
            <w:tcW w:w="846" w:type="dxa"/>
            <w:shd w:val="clear" w:color="auto" w:fill="D9E2F3" w:themeFill="accent1" w:themeFillTint="33"/>
          </w:tcPr>
          <w:p w14:paraId="1521DB44" w14:textId="4A15E17F" w:rsidR="002906B0" w:rsidRDefault="002906B0" w:rsidP="00236469">
            <w:pPr>
              <w:rPr>
                <w:ins w:id="100" w:author="Rodrigo Juez Hernandez" w:date="2021-02-18T15:01:00Z"/>
              </w:rPr>
            </w:pPr>
            <w:ins w:id="101" w:author="Jorge Blanco Rey" w:date="2021-02-19T00:22:00Z">
              <w:r>
                <w:t>10</w:t>
              </w:r>
            </w:ins>
          </w:p>
        </w:tc>
        <w:tc>
          <w:tcPr>
            <w:tcW w:w="3138" w:type="dxa"/>
          </w:tcPr>
          <w:p w14:paraId="4EE56B76" w14:textId="6DC61144" w:rsidR="002906B0" w:rsidRPr="002906B0" w:rsidRDefault="002906B0" w:rsidP="00236469">
            <w:pPr>
              <w:rPr>
                <w:ins w:id="102" w:author="Rodrigo Juez Hernandez" w:date="2021-02-18T15:01:00Z"/>
                <w:lang w:val="es-ES"/>
              </w:rPr>
            </w:pPr>
            <w:ins w:id="103" w:author="Rodrigo Juez Hernandez" w:date="2021-02-19T01:58:00Z">
              <w:r w:rsidRPr="002906B0">
                <w:rPr>
                  <w:lang w:val="es-ES"/>
                </w:rPr>
                <w:t xml:space="preserve">Como </w:t>
              </w:r>
            </w:ins>
            <w:r w:rsidR="00153EEB">
              <w:rPr>
                <w:lang w:val="es-ES"/>
              </w:rPr>
              <w:t>técnico</w:t>
            </w:r>
            <w:ins w:id="104" w:author="Rodrigo Juez Hernandez" w:date="2021-02-19T01:58:00Z">
              <w:r w:rsidRPr="002906B0">
                <w:rPr>
                  <w:lang w:val="es-ES"/>
                </w:rPr>
                <w:t xml:space="preserve"> quiero </w:t>
              </w:r>
            </w:ins>
            <w:r w:rsidR="00FF60F3">
              <w:rPr>
                <w:lang w:val="es-ES"/>
              </w:rPr>
              <w:t>tener un sistema que permita</w:t>
            </w:r>
            <w:ins w:id="105" w:author="Rodrigo Juez Hernandez" w:date="2021-02-19T01:58:00Z">
              <w:r w:rsidRPr="002906B0">
                <w:rPr>
                  <w:lang w:val="es-ES"/>
                </w:rPr>
                <w:t xml:space="preserve"> </w:t>
              </w:r>
            </w:ins>
            <w:r w:rsidR="00FF60F3">
              <w:rPr>
                <w:lang w:val="es-ES"/>
              </w:rPr>
              <w:t>la i</w:t>
            </w:r>
            <w:ins w:id="106" w:author="Rodrigo Juez Hernandez" w:date="2021-02-19T01:58:00Z">
              <w:r w:rsidRPr="002906B0">
                <w:rPr>
                  <w:lang w:val="es-ES"/>
                </w:rPr>
                <w:t>dentifica</w:t>
              </w:r>
            </w:ins>
            <w:r w:rsidR="00FF60F3">
              <w:rPr>
                <w:lang w:val="es-ES"/>
              </w:rPr>
              <w:t>ci</w:t>
            </w:r>
            <w:r w:rsidR="0008480F">
              <w:rPr>
                <w:lang w:val="es-ES"/>
              </w:rPr>
              <w:t>ón</w:t>
            </w:r>
            <w:ins w:id="107" w:author="Rodrigo Juez Hernandez" w:date="2021-02-19T01:58:00Z">
              <w:r w:rsidRPr="002906B0">
                <w:rPr>
                  <w:lang w:val="es-ES"/>
                </w:rPr>
                <w:t xml:space="preserve"> mediante tags N</w:t>
              </w:r>
            </w:ins>
            <w:ins w:id="108" w:author="Rodrigo Juez Hernandez" w:date="2021-02-19T01:59:00Z">
              <w:r w:rsidRPr="002906B0">
                <w:rPr>
                  <w:lang w:val="es-ES"/>
                </w:rPr>
                <w:t>FC</w:t>
              </w:r>
            </w:ins>
            <w:r w:rsidR="0008480F">
              <w:rPr>
                <w:lang w:val="es-ES"/>
              </w:rPr>
              <w:t>, con el objetivo de</w:t>
            </w:r>
            <w:ins w:id="109" w:author="Rodrigo Juez Hernandez" w:date="2021-02-19T01:59:00Z">
              <w:r w:rsidRPr="002906B0">
                <w:rPr>
                  <w:lang w:val="es-ES"/>
                </w:rPr>
                <w:t xml:space="preserve"> facilitar su labor y agilizar el diagnostico</w:t>
              </w:r>
            </w:ins>
          </w:p>
        </w:tc>
        <w:tc>
          <w:tcPr>
            <w:tcW w:w="1992" w:type="dxa"/>
          </w:tcPr>
          <w:p w14:paraId="52586AB4" w14:textId="791EE68E" w:rsidR="002906B0" w:rsidRPr="00D42174" w:rsidRDefault="002906B0" w:rsidP="00236469">
            <w:pPr>
              <w:rPr>
                <w:ins w:id="110" w:author="Rodrigo Juez Hernandez" w:date="2021-02-18T15:01:00Z"/>
                <w:lang w:val="es-ES"/>
              </w:rPr>
            </w:pPr>
            <w:ins w:id="111" w:author="Rodrigo Juez Hernandez" w:date="2021-02-19T01:59:00Z">
              <w:r w:rsidRPr="00D42174">
                <w:rPr>
                  <w:lang w:val="es-ES"/>
                </w:rPr>
                <w:t>1</w:t>
              </w:r>
            </w:ins>
            <w:r w:rsidR="001764EE">
              <w:rPr>
                <w:lang w:val="es-ES"/>
              </w:rPr>
              <w:t xml:space="preserve"> (</w:t>
            </w:r>
            <w:r w:rsidR="00F500FC">
              <w:rPr>
                <w:lang w:val="es-ES"/>
              </w:rPr>
              <w:t xml:space="preserve">Para el </w:t>
            </w:r>
            <w:r w:rsidR="002C47E6">
              <w:rPr>
                <w:lang w:val="es-ES"/>
              </w:rPr>
              <w:t>jefe de la empresa no es</w:t>
            </w:r>
            <w:r w:rsidR="00D3681C">
              <w:rPr>
                <w:lang w:val="es-ES"/>
              </w:rPr>
              <w:t xml:space="preserve"> una función tan importante, puesto que pueden acceder mediante </w:t>
            </w:r>
            <w:r w:rsidR="00D3681C">
              <w:rPr>
                <w:lang w:val="es-ES"/>
              </w:rPr>
              <w:lastRenderedPageBreak/>
              <w:t xml:space="preserve">una contraseña, como </w:t>
            </w:r>
            <w:r w:rsidR="001A1366">
              <w:rPr>
                <w:lang w:val="es-ES"/>
              </w:rPr>
              <w:t>los usuarios)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25025741" w14:textId="38E91EA1" w:rsidR="002906B0" w:rsidRPr="00D42174" w:rsidRDefault="007B3BD7" w:rsidP="00236469">
            <w:pPr>
              <w:rPr>
                <w:ins w:id="112" w:author="Rodrigo Juez Hernandez" w:date="2021-02-18T15:01:00Z"/>
                <w:lang w:val="es-ES"/>
              </w:rPr>
            </w:pPr>
            <w:r>
              <w:rPr>
                <w:lang w:val="es-ES"/>
              </w:rPr>
              <w:lastRenderedPageBreak/>
              <w:t>5</w:t>
            </w:r>
            <w:r w:rsidR="00E87FC7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726F92B4" w14:textId="5E9D9A5A" w:rsidR="002906B0" w:rsidRPr="001D6C86" w:rsidRDefault="00093396" w:rsidP="00236469">
            <w:pPr>
              <w:rPr>
                <w:lang w:val="es-ES"/>
              </w:rPr>
            </w:pPr>
            <w:r w:rsidRPr="001D6C86">
              <w:rPr>
                <w:lang w:val="es-ES"/>
              </w:rPr>
              <w:t>Baja</w:t>
            </w:r>
            <w:r w:rsidR="0DCE3900" w:rsidRPr="001D6C86">
              <w:rPr>
                <w:lang w:val="es-ES"/>
              </w:rPr>
              <w:t xml:space="preserve"> </w:t>
            </w:r>
          </w:p>
          <w:p w14:paraId="65DA269D" w14:textId="19518B97" w:rsidR="002906B0" w:rsidRPr="003C49AC" w:rsidRDefault="0DCE3900" w:rsidP="00236469">
            <w:pPr>
              <w:rPr>
                <w:ins w:id="113" w:author="Rodrigo Juez Hernandez" w:date="2021-02-18T15:01:00Z"/>
                <w:lang w:val="es-ES"/>
              </w:rPr>
            </w:pPr>
            <w:r w:rsidRPr="3957E6AE">
              <w:rPr>
                <w:lang w:val="es-ES"/>
              </w:rPr>
              <w:t xml:space="preserve">(no es necesario para la funcionabilidad es algo que se </w:t>
            </w:r>
            <w:r w:rsidR="5DEBD92F" w:rsidRPr="3957E6AE">
              <w:rPr>
                <w:lang w:val="es-ES"/>
              </w:rPr>
              <w:t>podría</w:t>
            </w:r>
            <w:r w:rsidRPr="3957E6AE">
              <w:rPr>
                <w:lang w:val="es-ES"/>
              </w:rPr>
              <w:t xml:space="preserve"> </w:t>
            </w:r>
            <w:r w:rsidRPr="3957E6AE">
              <w:rPr>
                <w:lang w:val="es-ES"/>
              </w:rPr>
              <w:lastRenderedPageBreak/>
              <w:t xml:space="preserve">realizar </w:t>
            </w:r>
            <w:r w:rsidR="6A938028" w:rsidRPr="3957E6AE">
              <w:rPr>
                <w:lang w:val="es-ES"/>
              </w:rPr>
              <w:t>a posteriori</w:t>
            </w:r>
            <w:r w:rsidRPr="3957E6AE">
              <w:rPr>
                <w:lang w:val="es-ES"/>
              </w:rPr>
              <w:t>)</w:t>
            </w:r>
          </w:p>
        </w:tc>
        <w:tc>
          <w:tcPr>
            <w:tcW w:w="1993" w:type="dxa"/>
          </w:tcPr>
          <w:p w14:paraId="7D08323E" w14:textId="44090C94" w:rsidR="002906B0" w:rsidRPr="003C49AC" w:rsidRDefault="04A9DC05" w:rsidP="00236469">
            <w:pPr>
              <w:rPr>
                <w:ins w:id="114" w:author="Rodrigo Juez Hernandez" w:date="2021-02-18T15:01:00Z"/>
                <w:lang w:val="es-ES"/>
              </w:rPr>
            </w:pPr>
            <w:r w:rsidRPr="79EE0802">
              <w:rPr>
                <w:lang w:val="es-ES"/>
              </w:rPr>
              <w:lastRenderedPageBreak/>
              <w:t>1</w:t>
            </w:r>
          </w:p>
        </w:tc>
        <w:tc>
          <w:tcPr>
            <w:tcW w:w="1993" w:type="dxa"/>
          </w:tcPr>
          <w:p w14:paraId="3E7C733A" w14:textId="77C396C4" w:rsidR="002906B0" w:rsidRPr="002906B0" w:rsidRDefault="002906B0" w:rsidP="00236469">
            <w:pPr>
              <w:rPr>
                <w:ins w:id="115" w:author="Rodrigo Juez Hernandez" w:date="2021-02-18T15:01:00Z"/>
                <w:lang w:val="es-ES"/>
              </w:rPr>
            </w:pPr>
            <w:ins w:id="116" w:author="Rodrigo Juez Hernandez" w:date="2021-02-19T01:59:00Z">
              <w:r w:rsidRPr="002906B0">
                <w:rPr>
                  <w:lang w:val="es-ES"/>
                </w:rPr>
                <w:t>Aunque al usuario no le reporte beneficio directo per</w:t>
              </w:r>
            </w:ins>
            <w:ins w:id="117" w:author="Rodrigo Juez Hernandez" w:date="2021-02-19T02:00:00Z">
              <w:r w:rsidRPr="002906B0">
                <w:rPr>
                  <w:lang w:val="es-ES"/>
                </w:rPr>
                <w:t xml:space="preserve">mitirá que los mismos </w:t>
              </w:r>
            </w:ins>
            <w:r w:rsidR="0008480F" w:rsidRPr="002906B0">
              <w:rPr>
                <w:lang w:val="es-ES"/>
              </w:rPr>
              <w:t>técnicos</w:t>
            </w:r>
            <w:ins w:id="118" w:author="Rodrigo Juez Hernandez" w:date="2021-02-19T02:00:00Z">
              <w:r w:rsidRPr="002906B0">
                <w:rPr>
                  <w:lang w:val="es-ES"/>
                </w:rPr>
                <w:t xml:space="preserve"> puedan </w:t>
              </w:r>
              <w:r w:rsidRPr="002906B0">
                <w:rPr>
                  <w:lang w:val="es-ES"/>
                </w:rPr>
                <w:lastRenderedPageBreak/>
                <w:t xml:space="preserve">diagnosticar muchas </w:t>
              </w:r>
            </w:ins>
            <w:r w:rsidR="0008480F" w:rsidRPr="002906B0">
              <w:rPr>
                <w:lang w:val="es-ES"/>
              </w:rPr>
              <w:t>más</w:t>
            </w:r>
            <w:ins w:id="119" w:author="Rodrigo Juez Hernandez" w:date="2021-02-19T02:00:00Z">
              <w:r w:rsidRPr="002906B0">
                <w:rPr>
                  <w:lang w:val="es-ES"/>
                </w:rPr>
                <w:t xml:space="preserve"> m</w:t>
              </w:r>
            </w:ins>
            <w:r w:rsidR="0008480F">
              <w:rPr>
                <w:lang w:val="es-ES"/>
              </w:rPr>
              <w:t>á</w:t>
            </w:r>
            <w:ins w:id="120" w:author="Rodrigo Juez Hernandez" w:date="2021-02-19T02:00:00Z">
              <w:r w:rsidRPr="002906B0">
                <w:rPr>
                  <w:lang w:val="es-ES"/>
                </w:rPr>
                <w:t>quinas en el mismo tiempo</w:t>
              </w:r>
            </w:ins>
          </w:p>
        </w:tc>
      </w:tr>
      <w:tr w:rsidR="002906B0" w:rsidRPr="002871CA" w14:paraId="34AC003D" w14:textId="77777777" w:rsidTr="00C35EAC">
        <w:tc>
          <w:tcPr>
            <w:tcW w:w="846" w:type="dxa"/>
            <w:shd w:val="clear" w:color="auto" w:fill="D9E2F3" w:themeFill="accent1" w:themeFillTint="33"/>
          </w:tcPr>
          <w:p w14:paraId="670AFB5E" w14:textId="5DEF28AE" w:rsidR="002906B0" w:rsidRDefault="002906B0" w:rsidP="00236469">
            <w:pPr>
              <w:rPr>
                <w:ins w:id="121" w:author="Rodrigo Juez Hernandez" w:date="2021-02-18T15:01:00Z"/>
              </w:rPr>
            </w:pPr>
            <w:ins w:id="122" w:author="Jorge Blanco Rey" w:date="2021-02-19T00:22:00Z">
              <w:r>
                <w:lastRenderedPageBreak/>
                <w:t>12</w:t>
              </w:r>
            </w:ins>
          </w:p>
        </w:tc>
        <w:tc>
          <w:tcPr>
            <w:tcW w:w="3138" w:type="dxa"/>
          </w:tcPr>
          <w:p w14:paraId="2B5A2F19" w14:textId="04C19C34" w:rsidR="002906B0" w:rsidRPr="002906B0" w:rsidRDefault="002906B0" w:rsidP="00236469">
            <w:pPr>
              <w:rPr>
                <w:ins w:id="123" w:author="Rodrigo Juez Hernandez" w:date="2021-02-18T15:01:00Z"/>
                <w:lang w:val="es-ES"/>
              </w:rPr>
            </w:pPr>
            <w:ins w:id="124" w:author="Rodrigo Juez Hernandez" w:date="2021-02-19T02:00:00Z">
              <w:r w:rsidRPr="002906B0">
                <w:rPr>
                  <w:lang w:val="es-ES"/>
                </w:rPr>
                <w:t xml:space="preserve">Como </w:t>
              </w:r>
            </w:ins>
            <w:r w:rsidR="003B647B">
              <w:rPr>
                <w:lang w:val="es-ES"/>
              </w:rPr>
              <w:t>jefe de la empresa</w:t>
            </w:r>
            <w:ins w:id="125" w:author="Rodrigo Juez Hernandez" w:date="2021-02-19T02:00:00Z">
              <w:r w:rsidRPr="002906B0">
                <w:rPr>
                  <w:lang w:val="es-ES"/>
                </w:rPr>
                <w:t xml:space="preserve"> quiero hacer que el proceso de finalizar el alquiler sea automático, con el </w:t>
              </w:r>
            </w:ins>
            <w:r w:rsidR="004B18AC">
              <w:rPr>
                <w:lang w:val="es-ES"/>
              </w:rPr>
              <w:t>objetivo</w:t>
            </w:r>
            <w:ins w:id="126" w:author="Rodrigo Juez Hernandez" w:date="2021-02-19T02:00:00Z">
              <w:r w:rsidRPr="002906B0">
                <w:rPr>
                  <w:lang w:val="es-ES"/>
                </w:rPr>
                <w:t xml:space="preserve"> de que el usuario no sienta que le cobramos de más.</w:t>
              </w:r>
            </w:ins>
          </w:p>
        </w:tc>
        <w:tc>
          <w:tcPr>
            <w:tcW w:w="1992" w:type="dxa"/>
          </w:tcPr>
          <w:p w14:paraId="3DCDA5C7" w14:textId="4F229001" w:rsidR="002906B0" w:rsidRPr="00D42174" w:rsidRDefault="15B6CC31" w:rsidP="00236469">
            <w:pPr>
              <w:rPr>
                <w:ins w:id="127" w:author="Rodrigo Juez Hernandez" w:date="2021-02-18T15:01:00Z"/>
                <w:lang w:val="es-ES"/>
              </w:rPr>
            </w:pPr>
            <w:r w:rsidRPr="61C006E7">
              <w:rPr>
                <w:lang w:val="es-ES"/>
              </w:rPr>
              <w:t>3</w:t>
            </w:r>
            <w:r w:rsidR="48E915BE" w:rsidRPr="61C006E7">
              <w:rPr>
                <w:lang w:val="es-ES"/>
              </w:rPr>
              <w:t xml:space="preserve"> (</w:t>
            </w:r>
            <w:r w:rsidR="39F74C10" w:rsidRPr="61C006E7">
              <w:rPr>
                <w:lang w:val="es-ES"/>
              </w:rPr>
              <w:t>A pesar de que esto beneficia al usuario final en gran medida, no es una parte crítica para el cliente</w:t>
            </w:r>
            <w:r w:rsidR="48E915BE" w:rsidRPr="61C006E7">
              <w:rPr>
                <w:lang w:val="es-ES"/>
              </w:rPr>
              <w:t>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155D9904" w14:textId="1F575943" w:rsidR="002906B0" w:rsidRPr="00D42174" w:rsidRDefault="007B3BD7" w:rsidP="00236469">
            <w:pPr>
              <w:rPr>
                <w:ins w:id="128" w:author="Rodrigo Juez Hernandez" w:date="2021-02-18T15:01:00Z"/>
                <w:lang w:val="es-ES"/>
              </w:rPr>
            </w:pPr>
            <w:r>
              <w:rPr>
                <w:lang w:val="es-ES"/>
              </w:rPr>
              <w:t>6</w:t>
            </w:r>
            <w:r w:rsidR="00E87FC7">
              <w:rPr>
                <w:lang w:val="es-ES"/>
              </w:rPr>
              <w:t xml:space="preserve">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2D8C13BC" w14:textId="696A96C7" w:rsidR="002906B0" w:rsidRDefault="36396B85" w:rsidP="1886B8DA">
            <w:pPr>
              <w:rPr>
                <w:lang w:val="es-ES"/>
              </w:rPr>
            </w:pPr>
            <w:r w:rsidRPr="001D6C86">
              <w:rPr>
                <w:lang w:val="es-ES"/>
              </w:rPr>
              <w:t xml:space="preserve">Media </w:t>
            </w:r>
            <w:r w:rsidR="21806D70" w:rsidRPr="3957E6AE">
              <w:rPr>
                <w:lang w:val="es-ES"/>
              </w:rPr>
              <w:t>(La implementación de esta funcionalidad no es crítica para el lanzamiento del servicio)</w:t>
            </w:r>
          </w:p>
          <w:p w14:paraId="42C3DA23" w14:textId="084A82E4" w:rsidR="002906B0" w:rsidRPr="001D6C86" w:rsidRDefault="002906B0" w:rsidP="00236469">
            <w:pPr>
              <w:rPr>
                <w:ins w:id="129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6E944695" w14:textId="6442E72A" w:rsidR="002906B0" w:rsidRPr="001D6C86" w:rsidRDefault="012498BC" w:rsidP="00236469">
            <w:pPr>
              <w:rPr>
                <w:ins w:id="130" w:author="Rodrigo Juez Hernandez" w:date="2021-02-18T15:01:00Z"/>
                <w:lang w:val="es-ES"/>
              </w:rPr>
            </w:pPr>
            <w:r w:rsidRPr="79EE0802"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4964A21D" w14:textId="7E22E2A1" w:rsidR="002906B0" w:rsidRPr="002906B0" w:rsidRDefault="002906B0" w:rsidP="00236469">
            <w:pPr>
              <w:rPr>
                <w:ins w:id="131" w:author="Rodrigo Juez Hernandez" w:date="2021-02-18T15:01:00Z"/>
                <w:lang w:val="es-ES"/>
              </w:rPr>
            </w:pPr>
          </w:p>
        </w:tc>
      </w:tr>
      <w:tr w:rsidR="002906B0" w:rsidRPr="001D6C86" w14:paraId="3B49016C" w14:textId="77777777" w:rsidTr="79EE0802">
        <w:tc>
          <w:tcPr>
            <w:tcW w:w="846" w:type="dxa"/>
          </w:tcPr>
          <w:p w14:paraId="4591E57F" w14:textId="37F1BDE1" w:rsidR="002906B0" w:rsidRPr="001D6C86" w:rsidRDefault="002906B0" w:rsidP="00236469">
            <w:pPr>
              <w:rPr>
                <w:ins w:id="132" w:author="Rodrigo Juez Hernandez" w:date="2021-02-18T15:01:00Z"/>
                <w:lang w:val="es-ES"/>
              </w:rPr>
            </w:pPr>
          </w:p>
        </w:tc>
        <w:tc>
          <w:tcPr>
            <w:tcW w:w="3138" w:type="dxa"/>
          </w:tcPr>
          <w:p w14:paraId="091E21F7" w14:textId="6BA87086" w:rsidR="002906B0" w:rsidRPr="002906B0" w:rsidRDefault="002906B0" w:rsidP="00236469">
            <w:pPr>
              <w:rPr>
                <w:ins w:id="133" w:author="Rodrigo Juez Hernandez" w:date="2021-02-18T15:01:00Z"/>
                <w:lang w:val="es-ES"/>
              </w:rPr>
            </w:pPr>
          </w:p>
        </w:tc>
        <w:tc>
          <w:tcPr>
            <w:tcW w:w="1992" w:type="dxa"/>
          </w:tcPr>
          <w:p w14:paraId="6409B8A0" w14:textId="17B73CE9" w:rsidR="002906B0" w:rsidRPr="001D6C86" w:rsidRDefault="002906B0" w:rsidP="00236469">
            <w:pPr>
              <w:rPr>
                <w:ins w:id="134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63FCBF4B" w14:textId="18F44512" w:rsidR="002906B0" w:rsidRPr="00290F00" w:rsidRDefault="00952288" w:rsidP="00236469">
            <w:pPr>
              <w:rPr>
                <w:ins w:id="135" w:author="Rodrigo Juez Hernandez" w:date="2021-02-18T15:01:00Z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Total = </w:t>
            </w:r>
            <w:r w:rsidR="00350502">
              <w:rPr>
                <w:sz w:val="20"/>
                <w:szCs w:val="20"/>
                <w:lang w:val="es-ES"/>
              </w:rPr>
              <w:t>43</w:t>
            </w:r>
          </w:p>
        </w:tc>
        <w:tc>
          <w:tcPr>
            <w:tcW w:w="1993" w:type="dxa"/>
          </w:tcPr>
          <w:p w14:paraId="72439309" w14:textId="0111A6F7" w:rsidR="002906B0" w:rsidRPr="001D6C86" w:rsidRDefault="002906B0" w:rsidP="00236469">
            <w:pPr>
              <w:rPr>
                <w:ins w:id="136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256CA49A" w14:textId="77777777" w:rsidR="002906B0" w:rsidRPr="001D6C86" w:rsidRDefault="002906B0" w:rsidP="00236469">
            <w:pPr>
              <w:rPr>
                <w:ins w:id="137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53F363D0" w14:textId="77777777" w:rsidR="002906B0" w:rsidRPr="001D6C86" w:rsidRDefault="002906B0" w:rsidP="00236469">
            <w:pPr>
              <w:rPr>
                <w:ins w:id="138" w:author="Rodrigo Juez Hernandez" w:date="2021-02-18T15:01:00Z"/>
                <w:lang w:val="es-ES"/>
              </w:rPr>
            </w:pPr>
          </w:p>
        </w:tc>
      </w:tr>
    </w:tbl>
    <w:p w14:paraId="75AC61C7" w14:textId="77777777" w:rsidR="003B6695" w:rsidRPr="001D6C86" w:rsidRDefault="003B6695">
      <w:pPr>
        <w:rPr>
          <w:lang w:val="es-ES"/>
        </w:rPr>
      </w:pPr>
    </w:p>
    <w:sectPr w:rsidR="003B6695" w:rsidRPr="001D6C86" w:rsidSect="000F2654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drigo Juez Hernandez">
    <w15:presenceInfo w15:providerId="None" w15:userId="Rodrigo Juez Herna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B0"/>
    <w:rsid w:val="000003E0"/>
    <w:rsid w:val="00000D45"/>
    <w:rsid w:val="0001133C"/>
    <w:rsid w:val="00011453"/>
    <w:rsid w:val="0001284A"/>
    <w:rsid w:val="0001341A"/>
    <w:rsid w:val="000254EF"/>
    <w:rsid w:val="00035CB9"/>
    <w:rsid w:val="00076432"/>
    <w:rsid w:val="00080FBA"/>
    <w:rsid w:val="00082A75"/>
    <w:rsid w:val="0008480F"/>
    <w:rsid w:val="000849C8"/>
    <w:rsid w:val="00084CC0"/>
    <w:rsid w:val="00085B67"/>
    <w:rsid w:val="0008732F"/>
    <w:rsid w:val="00093396"/>
    <w:rsid w:val="000940AD"/>
    <w:rsid w:val="000951F0"/>
    <w:rsid w:val="000A3C81"/>
    <w:rsid w:val="000A4F40"/>
    <w:rsid w:val="000B7F47"/>
    <w:rsid w:val="000C5C00"/>
    <w:rsid w:val="000D63A6"/>
    <w:rsid w:val="000E1458"/>
    <w:rsid w:val="000F1DAA"/>
    <w:rsid w:val="000F2654"/>
    <w:rsid w:val="00123677"/>
    <w:rsid w:val="00124D86"/>
    <w:rsid w:val="001263A2"/>
    <w:rsid w:val="0013436C"/>
    <w:rsid w:val="00142A8C"/>
    <w:rsid w:val="00142C31"/>
    <w:rsid w:val="00153EEB"/>
    <w:rsid w:val="0015608D"/>
    <w:rsid w:val="0016606A"/>
    <w:rsid w:val="001764EE"/>
    <w:rsid w:val="001A1366"/>
    <w:rsid w:val="001A20F7"/>
    <w:rsid w:val="001A65DD"/>
    <w:rsid w:val="001B2B99"/>
    <w:rsid w:val="001C4B12"/>
    <w:rsid w:val="001D6C86"/>
    <w:rsid w:val="001E5672"/>
    <w:rsid w:val="001F2C07"/>
    <w:rsid w:val="00201F44"/>
    <w:rsid w:val="00206C1E"/>
    <w:rsid w:val="002125EE"/>
    <w:rsid w:val="0021363A"/>
    <w:rsid w:val="002240A0"/>
    <w:rsid w:val="00236469"/>
    <w:rsid w:val="002366D7"/>
    <w:rsid w:val="00244422"/>
    <w:rsid w:val="0024742C"/>
    <w:rsid w:val="002478C6"/>
    <w:rsid w:val="00261AA9"/>
    <w:rsid w:val="00264121"/>
    <w:rsid w:val="00271EC4"/>
    <w:rsid w:val="00273401"/>
    <w:rsid w:val="00274850"/>
    <w:rsid w:val="002871CA"/>
    <w:rsid w:val="002906B0"/>
    <w:rsid w:val="00290F00"/>
    <w:rsid w:val="002A3997"/>
    <w:rsid w:val="002A6813"/>
    <w:rsid w:val="002B7DA5"/>
    <w:rsid w:val="002C38C5"/>
    <w:rsid w:val="002C47E6"/>
    <w:rsid w:val="002C798D"/>
    <w:rsid w:val="002E28D7"/>
    <w:rsid w:val="002E7DBC"/>
    <w:rsid w:val="002F5A46"/>
    <w:rsid w:val="00312F99"/>
    <w:rsid w:val="0032212C"/>
    <w:rsid w:val="00350502"/>
    <w:rsid w:val="00357591"/>
    <w:rsid w:val="003659AA"/>
    <w:rsid w:val="00370817"/>
    <w:rsid w:val="00375925"/>
    <w:rsid w:val="00384ABB"/>
    <w:rsid w:val="00387863"/>
    <w:rsid w:val="0039235F"/>
    <w:rsid w:val="00394D49"/>
    <w:rsid w:val="003A48E4"/>
    <w:rsid w:val="003A6299"/>
    <w:rsid w:val="003B647B"/>
    <w:rsid w:val="003B6695"/>
    <w:rsid w:val="003B6C9D"/>
    <w:rsid w:val="003C2F1F"/>
    <w:rsid w:val="003C3DD1"/>
    <w:rsid w:val="003C49AC"/>
    <w:rsid w:val="003D50EB"/>
    <w:rsid w:val="003E41D6"/>
    <w:rsid w:val="003E5CFB"/>
    <w:rsid w:val="003E66C0"/>
    <w:rsid w:val="004024DB"/>
    <w:rsid w:val="00404D5A"/>
    <w:rsid w:val="00421AE6"/>
    <w:rsid w:val="00423344"/>
    <w:rsid w:val="0042762B"/>
    <w:rsid w:val="0045091C"/>
    <w:rsid w:val="00465DDD"/>
    <w:rsid w:val="004662B6"/>
    <w:rsid w:val="00475DEF"/>
    <w:rsid w:val="00476BFA"/>
    <w:rsid w:val="0047715E"/>
    <w:rsid w:val="0048622D"/>
    <w:rsid w:val="004945D9"/>
    <w:rsid w:val="004B18AC"/>
    <w:rsid w:val="004B2312"/>
    <w:rsid w:val="004C09B6"/>
    <w:rsid w:val="004C6D5C"/>
    <w:rsid w:val="004D33B0"/>
    <w:rsid w:val="004D340B"/>
    <w:rsid w:val="004E2353"/>
    <w:rsid w:val="004E53B1"/>
    <w:rsid w:val="004E5D16"/>
    <w:rsid w:val="00500D56"/>
    <w:rsid w:val="00517072"/>
    <w:rsid w:val="00522576"/>
    <w:rsid w:val="005246AB"/>
    <w:rsid w:val="0052676D"/>
    <w:rsid w:val="00527B58"/>
    <w:rsid w:val="00535252"/>
    <w:rsid w:val="00536FA8"/>
    <w:rsid w:val="0055363C"/>
    <w:rsid w:val="0056261B"/>
    <w:rsid w:val="005641BF"/>
    <w:rsid w:val="00564E24"/>
    <w:rsid w:val="005729F4"/>
    <w:rsid w:val="005810E3"/>
    <w:rsid w:val="00587A06"/>
    <w:rsid w:val="005D36C9"/>
    <w:rsid w:val="005D3774"/>
    <w:rsid w:val="005D40CA"/>
    <w:rsid w:val="005E6564"/>
    <w:rsid w:val="005F4522"/>
    <w:rsid w:val="00621D19"/>
    <w:rsid w:val="00624676"/>
    <w:rsid w:val="0062775C"/>
    <w:rsid w:val="00655269"/>
    <w:rsid w:val="0066328D"/>
    <w:rsid w:val="006730FA"/>
    <w:rsid w:val="0067386D"/>
    <w:rsid w:val="006909E3"/>
    <w:rsid w:val="0069379C"/>
    <w:rsid w:val="006A7819"/>
    <w:rsid w:val="006B085A"/>
    <w:rsid w:val="006D2BF7"/>
    <w:rsid w:val="006E46D7"/>
    <w:rsid w:val="0070651D"/>
    <w:rsid w:val="00716783"/>
    <w:rsid w:val="00723E54"/>
    <w:rsid w:val="0072533B"/>
    <w:rsid w:val="007374DE"/>
    <w:rsid w:val="00747F70"/>
    <w:rsid w:val="00752DD9"/>
    <w:rsid w:val="00755171"/>
    <w:rsid w:val="007750BE"/>
    <w:rsid w:val="00793180"/>
    <w:rsid w:val="007936F8"/>
    <w:rsid w:val="007A31C6"/>
    <w:rsid w:val="007B1881"/>
    <w:rsid w:val="007B3BD7"/>
    <w:rsid w:val="007D1699"/>
    <w:rsid w:val="007D3477"/>
    <w:rsid w:val="007F3D76"/>
    <w:rsid w:val="007F60C9"/>
    <w:rsid w:val="00803D4E"/>
    <w:rsid w:val="00817B49"/>
    <w:rsid w:val="00820DEE"/>
    <w:rsid w:val="0082682B"/>
    <w:rsid w:val="00836BA7"/>
    <w:rsid w:val="00842B51"/>
    <w:rsid w:val="00843B02"/>
    <w:rsid w:val="0085364A"/>
    <w:rsid w:val="008824E5"/>
    <w:rsid w:val="008851B1"/>
    <w:rsid w:val="008A0357"/>
    <w:rsid w:val="008A6B8A"/>
    <w:rsid w:val="008B5F84"/>
    <w:rsid w:val="008D32C6"/>
    <w:rsid w:val="008D7DE3"/>
    <w:rsid w:val="008E1842"/>
    <w:rsid w:val="00907C60"/>
    <w:rsid w:val="00932038"/>
    <w:rsid w:val="00936B44"/>
    <w:rsid w:val="00937FA6"/>
    <w:rsid w:val="009416D9"/>
    <w:rsid w:val="00944433"/>
    <w:rsid w:val="00946452"/>
    <w:rsid w:val="00947648"/>
    <w:rsid w:val="00947BA2"/>
    <w:rsid w:val="00952288"/>
    <w:rsid w:val="00960C58"/>
    <w:rsid w:val="009618EB"/>
    <w:rsid w:val="00971A1A"/>
    <w:rsid w:val="00987193"/>
    <w:rsid w:val="00993BB5"/>
    <w:rsid w:val="00997153"/>
    <w:rsid w:val="009A3A4F"/>
    <w:rsid w:val="009A6986"/>
    <w:rsid w:val="009A6BBD"/>
    <w:rsid w:val="009B3F69"/>
    <w:rsid w:val="009B4B23"/>
    <w:rsid w:val="009B68E7"/>
    <w:rsid w:val="009B6A6F"/>
    <w:rsid w:val="009B737C"/>
    <w:rsid w:val="009C3270"/>
    <w:rsid w:val="009D529F"/>
    <w:rsid w:val="009F4F92"/>
    <w:rsid w:val="009F5ED1"/>
    <w:rsid w:val="00A00E0D"/>
    <w:rsid w:val="00A029AC"/>
    <w:rsid w:val="00A34B8C"/>
    <w:rsid w:val="00A40E82"/>
    <w:rsid w:val="00A429C7"/>
    <w:rsid w:val="00A4322A"/>
    <w:rsid w:val="00A46882"/>
    <w:rsid w:val="00A65C54"/>
    <w:rsid w:val="00A72917"/>
    <w:rsid w:val="00A90369"/>
    <w:rsid w:val="00A97A5E"/>
    <w:rsid w:val="00AA53F9"/>
    <w:rsid w:val="00AC7A85"/>
    <w:rsid w:val="00AD338B"/>
    <w:rsid w:val="00AD6522"/>
    <w:rsid w:val="00AD6BA0"/>
    <w:rsid w:val="00AF2A37"/>
    <w:rsid w:val="00B025C9"/>
    <w:rsid w:val="00B07A89"/>
    <w:rsid w:val="00B12725"/>
    <w:rsid w:val="00B2297F"/>
    <w:rsid w:val="00B24DCF"/>
    <w:rsid w:val="00B32C12"/>
    <w:rsid w:val="00B333F9"/>
    <w:rsid w:val="00B340EA"/>
    <w:rsid w:val="00B42FD5"/>
    <w:rsid w:val="00B467C3"/>
    <w:rsid w:val="00B61FB5"/>
    <w:rsid w:val="00B65E59"/>
    <w:rsid w:val="00B66711"/>
    <w:rsid w:val="00B66F79"/>
    <w:rsid w:val="00B70E2C"/>
    <w:rsid w:val="00B71573"/>
    <w:rsid w:val="00B76CD2"/>
    <w:rsid w:val="00B80715"/>
    <w:rsid w:val="00B83B3A"/>
    <w:rsid w:val="00B901D1"/>
    <w:rsid w:val="00B95090"/>
    <w:rsid w:val="00BA3DBC"/>
    <w:rsid w:val="00BA4D3F"/>
    <w:rsid w:val="00BA66A1"/>
    <w:rsid w:val="00BB2ACC"/>
    <w:rsid w:val="00BC1F4F"/>
    <w:rsid w:val="00BC466B"/>
    <w:rsid w:val="00BD04B4"/>
    <w:rsid w:val="00BD2113"/>
    <w:rsid w:val="00BD661E"/>
    <w:rsid w:val="00BE66AE"/>
    <w:rsid w:val="00BF1929"/>
    <w:rsid w:val="00BF37CB"/>
    <w:rsid w:val="00C05510"/>
    <w:rsid w:val="00C069C3"/>
    <w:rsid w:val="00C168B8"/>
    <w:rsid w:val="00C17FF4"/>
    <w:rsid w:val="00C34681"/>
    <w:rsid w:val="00C35EAC"/>
    <w:rsid w:val="00C41659"/>
    <w:rsid w:val="00C6188E"/>
    <w:rsid w:val="00C71426"/>
    <w:rsid w:val="00C81506"/>
    <w:rsid w:val="00CA143A"/>
    <w:rsid w:val="00CA2901"/>
    <w:rsid w:val="00CA39EB"/>
    <w:rsid w:val="00CC01A1"/>
    <w:rsid w:val="00CC155F"/>
    <w:rsid w:val="00CF0ADB"/>
    <w:rsid w:val="00CF13EF"/>
    <w:rsid w:val="00CF4E0C"/>
    <w:rsid w:val="00CF6F48"/>
    <w:rsid w:val="00D3681C"/>
    <w:rsid w:val="00D42174"/>
    <w:rsid w:val="00D45228"/>
    <w:rsid w:val="00D46701"/>
    <w:rsid w:val="00D55B82"/>
    <w:rsid w:val="00D61C20"/>
    <w:rsid w:val="00D73F72"/>
    <w:rsid w:val="00D74C90"/>
    <w:rsid w:val="00D9217F"/>
    <w:rsid w:val="00D92360"/>
    <w:rsid w:val="00D932D1"/>
    <w:rsid w:val="00DA514A"/>
    <w:rsid w:val="00DA61EA"/>
    <w:rsid w:val="00DB0E01"/>
    <w:rsid w:val="00DB12B7"/>
    <w:rsid w:val="00DB222C"/>
    <w:rsid w:val="00DB74A8"/>
    <w:rsid w:val="00DB76DA"/>
    <w:rsid w:val="00DC35CC"/>
    <w:rsid w:val="00DC6A17"/>
    <w:rsid w:val="00DD158A"/>
    <w:rsid w:val="00DD3FD6"/>
    <w:rsid w:val="00DE700D"/>
    <w:rsid w:val="00DF00EB"/>
    <w:rsid w:val="00DF091F"/>
    <w:rsid w:val="00E074BC"/>
    <w:rsid w:val="00E07AA4"/>
    <w:rsid w:val="00E10271"/>
    <w:rsid w:val="00E12D85"/>
    <w:rsid w:val="00E13DDE"/>
    <w:rsid w:val="00E203B2"/>
    <w:rsid w:val="00E20C5A"/>
    <w:rsid w:val="00E2160F"/>
    <w:rsid w:val="00E240AF"/>
    <w:rsid w:val="00E36282"/>
    <w:rsid w:val="00E43771"/>
    <w:rsid w:val="00E50475"/>
    <w:rsid w:val="00E52008"/>
    <w:rsid w:val="00E559F8"/>
    <w:rsid w:val="00E577BD"/>
    <w:rsid w:val="00E66F7F"/>
    <w:rsid w:val="00E722FE"/>
    <w:rsid w:val="00E828D2"/>
    <w:rsid w:val="00E832EC"/>
    <w:rsid w:val="00E87FC7"/>
    <w:rsid w:val="00E971AA"/>
    <w:rsid w:val="00EA32EE"/>
    <w:rsid w:val="00EA5580"/>
    <w:rsid w:val="00EB1C7C"/>
    <w:rsid w:val="00EE3A28"/>
    <w:rsid w:val="00EF4311"/>
    <w:rsid w:val="00F0439E"/>
    <w:rsid w:val="00F13E57"/>
    <w:rsid w:val="00F15550"/>
    <w:rsid w:val="00F1795A"/>
    <w:rsid w:val="00F21157"/>
    <w:rsid w:val="00F23462"/>
    <w:rsid w:val="00F3194A"/>
    <w:rsid w:val="00F33D8C"/>
    <w:rsid w:val="00F500FC"/>
    <w:rsid w:val="00F6409D"/>
    <w:rsid w:val="00F64E87"/>
    <w:rsid w:val="00F70517"/>
    <w:rsid w:val="00F70D48"/>
    <w:rsid w:val="00F72052"/>
    <w:rsid w:val="00F72A74"/>
    <w:rsid w:val="00F861C5"/>
    <w:rsid w:val="00F944A1"/>
    <w:rsid w:val="00F95A37"/>
    <w:rsid w:val="00FA4160"/>
    <w:rsid w:val="00FB4ACB"/>
    <w:rsid w:val="00FC16CD"/>
    <w:rsid w:val="00FC7CC4"/>
    <w:rsid w:val="00FE73E3"/>
    <w:rsid w:val="00FF0575"/>
    <w:rsid w:val="00FF60F3"/>
    <w:rsid w:val="012498BC"/>
    <w:rsid w:val="015254B7"/>
    <w:rsid w:val="04A9DC05"/>
    <w:rsid w:val="05567C66"/>
    <w:rsid w:val="09917374"/>
    <w:rsid w:val="0A29ED89"/>
    <w:rsid w:val="0AE6CD5B"/>
    <w:rsid w:val="0DCE3900"/>
    <w:rsid w:val="0E8B91A6"/>
    <w:rsid w:val="0EF3CC36"/>
    <w:rsid w:val="0F33DD4B"/>
    <w:rsid w:val="0F6EBBA5"/>
    <w:rsid w:val="1035E5BD"/>
    <w:rsid w:val="1128DE67"/>
    <w:rsid w:val="124B3273"/>
    <w:rsid w:val="13C8B073"/>
    <w:rsid w:val="141497CE"/>
    <w:rsid w:val="153C14C7"/>
    <w:rsid w:val="15B6CC31"/>
    <w:rsid w:val="17077472"/>
    <w:rsid w:val="1846A786"/>
    <w:rsid w:val="1886B8DA"/>
    <w:rsid w:val="19BAC9FD"/>
    <w:rsid w:val="1B5226A7"/>
    <w:rsid w:val="1B7FBBA1"/>
    <w:rsid w:val="1B8C6E84"/>
    <w:rsid w:val="1CCD6943"/>
    <w:rsid w:val="1D3345F4"/>
    <w:rsid w:val="1F92F318"/>
    <w:rsid w:val="2103B589"/>
    <w:rsid w:val="2126A41D"/>
    <w:rsid w:val="21806D70"/>
    <w:rsid w:val="22832036"/>
    <w:rsid w:val="22AC4179"/>
    <w:rsid w:val="231A1654"/>
    <w:rsid w:val="24ABB121"/>
    <w:rsid w:val="24BFFA98"/>
    <w:rsid w:val="250489FC"/>
    <w:rsid w:val="277C06F7"/>
    <w:rsid w:val="28F51140"/>
    <w:rsid w:val="299940B2"/>
    <w:rsid w:val="2B620168"/>
    <w:rsid w:val="2BD25257"/>
    <w:rsid w:val="2BEE2803"/>
    <w:rsid w:val="2D747BAC"/>
    <w:rsid w:val="2E6BAA10"/>
    <w:rsid w:val="2FD5AFBD"/>
    <w:rsid w:val="2FD768EC"/>
    <w:rsid w:val="3171801E"/>
    <w:rsid w:val="32270AB8"/>
    <w:rsid w:val="332CA1BE"/>
    <w:rsid w:val="34DF9F7F"/>
    <w:rsid w:val="35A26FB1"/>
    <w:rsid w:val="362F8885"/>
    <w:rsid w:val="36396B85"/>
    <w:rsid w:val="36E972DA"/>
    <w:rsid w:val="38CB2AC0"/>
    <w:rsid w:val="38DC006D"/>
    <w:rsid w:val="38DCA3F1"/>
    <w:rsid w:val="3957E6AE"/>
    <w:rsid w:val="39F74C10"/>
    <w:rsid w:val="3A4ADF58"/>
    <w:rsid w:val="3AA022FE"/>
    <w:rsid w:val="3AAAD7BA"/>
    <w:rsid w:val="3D5DD4C5"/>
    <w:rsid w:val="3D869326"/>
    <w:rsid w:val="3F62187A"/>
    <w:rsid w:val="3FDB94CF"/>
    <w:rsid w:val="43133591"/>
    <w:rsid w:val="446A41D4"/>
    <w:rsid w:val="48E28903"/>
    <w:rsid w:val="48E915BE"/>
    <w:rsid w:val="4DBEE3CB"/>
    <w:rsid w:val="503CA3D5"/>
    <w:rsid w:val="52C81915"/>
    <w:rsid w:val="533146E1"/>
    <w:rsid w:val="53EB3136"/>
    <w:rsid w:val="552E6759"/>
    <w:rsid w:val="555B65D6"/>
    <w:rsid w:val="57CA8DC0"/>
    <w:rsid w:val="58327F1A"/>
    <w:rsid w:val="58A0FA71"/>
    <w:rsid w:val="59270C10"/>
    <w:rsid w:val="596BC9A2"/>
    <w:rsid w:val="59B0E0EB"/>
    <w:rsid w:val="5A803B68"/>
    <w:rsid w:val="5B773720"/>
    <w:rsid w:val="5C842270"/>
    <w:rsid w:val="5DEBD92F"/>
    <w:rsid w:val="5E996F26"/>
    <w:rsid w:val="5F8E2E38"/>
    <w:rsid w:val="6028894F"/>
    <w:rsid w:val="609F7943"/>
    <w:rsid w:val="60BC053C"/>
    <w:rsid w:val="61C006E7"/>
    <w:rsid w:val="639255E7"/>
    <w:rsid w:val="64964AD3"/>
    <w:rsid w:val="68B1AE65"/>
    <w:rsid w:val="6A938028"/>
    <w:rsid w:val="6AE54D7C"/>
    <w:rsid w:val="6BC19FC9"/>
    <w:rsid w:val="6BF69887"/>
    <w:rsid w:val="6C3C9497"/>
    <w:rsid w:val="6C8E7B39"/>
    <w:rsid w:val="6D12C670"/>
    <w:rsid w:val="6E14CEE2"/>
    <w:rsid w:val="6F10B131"/>
    <w:rsid w:val="6F3B96A5"/>
    <w:rsid w:val="6FB9EE27"/>
    <w:rsid w:val="73519FD6"/>
    <w:rsid w:val="74052B80"/>
    <w:rsid w:val="758F354E"/>
    <w:rsid w:val="75BAD10F"/>
    <w:rsid w:val="762D5B42"/>
    <w:rsid w:val="77495810"/>
    <w:rsid w:val="77CD2F1E"/>
    <w:rsid w:val="794D9BC5"/>
    <w:rsid w:val="79EE0802"/>
    <w:rsid w:val="7BEB8894"/>
    <w:rsid w:val="7DEB5892"/>
    <w:rsid w:val="7E4CBCA5"/>
    <w:rsid w:val="7EC1C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0CA4"/>
  <w15:chartTrackingRefBased/>
  <w15:docId w15:val="{AA5D1E6F-D535-4496-BF97-A83BACD6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06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0764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43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Equipo 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519</Words>
  <Characters>2860</Characters>
  <Application>Microsoft Office Word</Application>
  <DocSecurity>0</DocSecurity>
  <Lines>23</Lines>
  <Paragraphs>6</Paragraphs>
  <ScaleCrop>false</ScaleCrop>
  <Company>G2391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Rodrigo Juez, Pablo Soëtard, Ángel Casanova, Jorge Blanco</dc:creator>
  <cp:keywords/>
  <dc:description/>
  <cp:lastModifiedBy>Rodrigo Juez Hernandez</cp:lastModifiedBy>
  <cp:revision>203</cp:revision>
  <dcterms:created xsi:type="dcterms:W3CDTF">2021-02-20T07:45:00Z</dcterms:created>
  <dcterms:modified xsi:type="dcterms:W3CDTF">2021-03-13T02:05:00Z</dcterms:modified>
</cp:coreProperties>
</file>