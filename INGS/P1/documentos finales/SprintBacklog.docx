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1361993"/>
        <w:docPartObj>
          <w:docPartGallery w:val="Cover Pages"/>
          <w:docPartUnique/>
        </w:docPartObj>
      </w:sdtPr>
      <w:sdtEndPr>
        <w:rPr>
          <w:lang w:val="es-ES"/>
        </w:rPr>
      </w:sdtEndPr>
      <w:sdtContent>
        <w:p w14:paraId="04B18C89" w14:textId="40D276C8" w:rsidR="00943861" w:rsidRDefault="00943861">
          <w:r>
            <w:rPr>
              <w:noProof/>
            </w:rPr>
            <mc:AlternateContent>
              <mc:Choice Requires="wpg">
                <w:drawing>
                  <wp:anchor distT="0" distB="0" distL="114300" distR="114300" simplePos="0" relativeHeight="251659264" behindDoc="1" locked="0" layoutInCell="1" allowOverlap="1" wp14:anchorId="2A691A8B" wp14:editId="1D2C17D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135CCE" w14:textId="6828DCFC" w:rsidR="00943861" w:rsidRDefault="00862451">
                                      <w:pPr>
                                        <w:pStyle w:val="Sinespaciado"/>
                                        <w:spacing w:before="120"/>
                                        <w:jc w:val="center"/>
                                        <w:rPr>
                                          <w:color w:val="FFFFFF" w:themeColor="background1"/>
                                        </w:rPr>
                                      </w:pPr>
                                      <w:r>
                                        <w:rPr>
                                          <w:color w:val="FFFFFF" w:themeColor="background1"/>
                                        </w:rPr>
                                        <w:t>Pablo Soëtard, Ángel Casanova, Jorge Blanco, Rodrigo Juez</w:t>
                                      </w:r>
                                    </w:p>
                                  </w:sdtContent>
                                </w:sdt>
                                <w:p w14:paraId="53DC3695" w14:textId="5A3349E7" w:rsidR="00943861" w:rsidRDefault="0094386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862451">
                                        <w:rPr>
                                          <w:caps/>
                                          <w:color w:val="FFFFFF" w:themeColor="background1"/>
                                        </w:rPr>
                                        <w:t>G2391</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862451">
                                        <w:rPr>
                                          <w:color w:val="FFFFFF" w:themeColor="background1"/>
                                        </w:rPr>
                                        <w:t>Equipo 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696AD50" w14:textId="4C2E7FDD" w:rsidR="00943861" w:rsidRDefault="008624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sprint backlog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691A8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135CCE" w14:textId="6828DCFC" w:rsidR="00943861" w:rsidRDefault="00862451">
                                <w:pPr>
                                  <w:pStyle w:val="Sinespaciado"/>
                                  <w:spacing w:before="120"/>
                                  <w:jc w:val="center"/>
                                  <w:rPr>
                                    <w:color w:val="FFFFFF" w:themeColor="background1"/>
                                  </w:rPr>
                                </w:pPr>
                                <w:r>
                                  <w:rPr>
                                    <w:color w:val="FFFFFF" w:themeColor="background1"/>
                                  </w:rPr>
                                  <w:t>Pablo Soëtard, Ángel Casanova, Jorge Blanco, Rodrigo Juez</w:t>
                                </w:r>
                              </w:p>
                            </w:sdtContent>
                          </w:sdt>
                          <w:p w14:paraId="53DC3695" w14:textId="5A3349E7" w:rsidR="00943861" w:rsidRDefault="0094386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862451">
                                  <w:rPr>
                                    <w:caps/>
                                    <w:color w:val="FFFFFF" w:themeColor="background1"/>
                                  </w:rPr>
                                  <w:t>G2391</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862451">
                                  <w:rPr>
                                    <w:color w:val="FFFFFF" w:themeColor="background1"/>
                                  </w:rPr>
                                  <w:t>Equipo 4</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696AD50" w14:textId="4C2E7FDD" w:rsidR="00943861" w:rsidRDefault="008624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sprint backlog</w:t>
                                </w:r>
                              </w:p>
                            </w:sdtContent>
                          </w:sdt>
                        </w:txbxContent>
                      </v:textbox>
                    </v:shape>
                    <w10:wrap anchorx="page" anchory="page"/>
                  </v:group>
                </w:pict>
              </mc:Fallback>
            </mc:AlternateContent>
          </w:r>
        </w:p>
        <w:p w14:paraId="1F53BBA3" w14:textId="3F9C8387" w:rsidR="00943861" w:rsidRDefault="00943861">
          <w:pPr>
            <w:rPr>
              <w:lang w:val="es-ES"/>
            </w:rPr>
          </w:pPr>
          <w:r>
            <w:rPr>
              <w:lang w:val="es-ES"/>
            </w:rPr>
            <w:br w:type="page"/>
          </w:r>
        </w:p>
      </w:sdtContent>
    </w:sdt>
    <w:p w14:paraId="6C6F8598" w14:textId="77777777" w:rsidR="00943861" w:rsidRDefault="00943861"/>
    <w:tbl>
      <w:tblPr>
        <w:tblStyle w:val="Tablaconcuadrcula"/>
        <w:tblW w:w="14312" w:type="dxa"/>
        <w:tblLayout w:type="fixed"/>
        <w:tblLook w:val="04A0" w:firstRow="1" w:lastRow="0" w:firstColumn="1" w:lastColumn="0" w:noHBand="0" w:noVBand="1"/>
      </w:tblPr>
      <w:tblGrid>
        <w:gridCol w:w="1150"/>
        <w:gridCol w:w="2331"/>
        <w:gridCol w:w="1020"/>
        <w:gridCol w:w="2802"/>
        <w:gridCol w:w="512"/>
        <w:gridCol w:w="567"/>
        <w:gridCol w:w="512"/>
        <w:gridCol w:w="512"/>
        <w:gridCol w:w="344"/>
        <w:gridCol w:w="461"/>
        <w:gridCol w:w="416"/>
        <w:gridCol w:w="251"/>
        <w:gridCol w:w="512"/>
        <w:gridCol w:w="631"/>
        <w:gridCol w:w="435"/>
        <w:gridCol w:w="439"/>
        <w:gridCol w:w="425"/>
        <w:gridCol w:w="245"/>
        <w:gridCol w:w="180"/>
        <w:gridCol w:w="567"/>
      </w:tblGrid>
      <w:tr w:rsidR="00D716A6" w14:paraId="49DD0124" w14:textId="77777777" w:rsidTr="05F191AA">
        <w:tc>
          <w:tcPr>
            <w:tcW w:w="1150" w:type="dxa"/>
            <w:vMerge w:val="restart"/>
            <w:vAlign w:val="center"/>
          </w:tcPr>
          <w:p w14:paraId="58EEA719" w14:textId="4D0B03E9" w:rsidR="00E23941" w:rsidRPr="009C1EAD" w:rsidRDefault="00DF02DF" w:rsidP="00E23941">
            <w:pPr>
              <w:jc w:val="center"/>
              <w:rPr>
                <w:b/>
                <w:sz w:val="20"/>
                <w:szCs w:val="20"/>
              </w:rPr>
            </w:pPr>
            <w:r w:rsidRPr="009C1EAD">
              <w:rPr>
                <w:b/>
                <w:sz w:val="20"/>
                <w:szCs w:val="20"/>
                <w:lang w:val="es-ES"/>
              </w:rPr>
              <w:t>ID Historia</w:t>
            </w:r>
          </w:p>
        </w:tc>
        <w:tc>
          <w:tcPr>
            <w:tcW w:w="2331" w:type="dxa"/>
            <w:vMerge w:val="restart"/>
            <w:vAlign w:val="center"/>
          </w:tcPr>
          <w:p w14:paraId="568D571A" w14:textId="5D1DF92A" w:rsidR="00E23941" w:rsidRPr="009C1EAD" w:rsidRDefault="00DF02DF" w:rsidP="00E23941">
            <w:pPr>
              <w:jc w:val="center"/>
              <w:rPr>
                <w:b/>
                <w:sz w:val="20"/>
                <w:szCs w:val="20"/>
              </w:rPr>
            </w:pPr>
            <w:r w:rsidRPr="009C1EAD">
              <w:rPr>
                <w:b/>
                <w:sz w:val="20"/>
                <w:szCs w:val="20"/>
                <w:lang w:val="es-ES"/>
              </w:rPr>
              <w:t>Enunciado Historia</w:t>
            </w:r>
          </w:p>
        </w:tc>
        <w:tc>
          <w:tcPr>
            <w:tcW w:w="1020" w:type="dxa"/>
            <w:vMerge w:val="restart"/>
            <w:vAlign w:val="center"/>
          </w:tcPr>
          <w:p w14:paraId="0753654D" w14:textId="5369EDE2" w:rsidR="00E23941" w:rsidRPr="009C1EAD" w:rsidRDefault="00DF02DF" w:rsidP="00E23941">
            <w:pPr>
              <w:jc w:val="center"/>
              <w:rPr>
                <w:b/>
                <w:sz w:val="20"/>
                <w:szCs w:val="20"/>
              </w:rPr>
            </w:pPr>
            <w:r w:rsidRPr="009C1EAD">
              <w:rPr>
                <w:b/>
                <w:sz w:val="20"/>
                <w:szCs w:val="20"/>
                <w:lang w:val="es-ES"/>
              </w:rPr>
              <w:t>ID de las tareas</w:t>
            </w:r>
          </w:p>
        </w:tc>
        <w:tc>
          <w:tcPr>
            <w:tcW w:w="2802" w:type="dxa"/>
            <w:vMerge w:val="restart"/>
            <w:vAlign w:val="center"/>
          </w:tcPr>
          <w:p w14:paraId="2562012F" w14:textId="5B132828" w:rsidR="00E23941" w:rsidRPr="009C1EAD" w:rsidRDefault="00DF02DF" w:rsidP="00E23941">
            <w:pPr>
              <w:jc w:val="center"/>
              <w:rPr>
                <w:b/>
                <w:sz w:val="20"/>
                <w:szCs w:val="20"/>
              </w:rPr>
            </w:pPr>
            <w:r w:rsidRPr="009C1EAD">
              <w:rPr>
                <w:b/>
                <w:sz w:val="20"/>
                <w:szCs w:val="20"/>
                <w:lang w:val="es-ES"/>
              </w:rPr>
              <w:t>Enunciado de la tarea</w:t>
            </w:r>
          </w:p>
        </w:tc>
        <w:tc>
          <w:tcPr>
            <w:tcW w:w="7009" w:type="dxa"/>
            <w:gridSpan w:val="16"/>
          </w:tcPr>
          <w:p w14:paraId="17699DF2" w14:textId="6E878C7F" w:rsidR="00E23941" w:rsidRPr="009C1EAD" w:rsidRDefault="00E23941" w:rsidP="00E23941">
            <w:pPr>
              <w:tabs>
                <w:tab w:val="left" w:pos="3288"/>
              </w:tabs>
              <w:jc w:val="center"/>
              <w:rPr>
                <w:b/>
                <w:sz w:val="20"/>
                <w:szCs w:val="20"/>
              </w:rPr>
            </w:pPr>
            <w:r w:rsidRPr="009C1EAD">
              <w:rPr>
                <w:b/>
                <w:sz w:val="20"/>
                <w:szCs w:val="20"/>
              </w:rPr>
              <w:t>Días</w:t>
            </w:r>
          </w:p>
        </w:tc>
      </w:tr>
      <w:tr w:rsidR="00815160" w14:paraId="736C5ED5" w14:textId="77777777" w:rsidTr="008E58F7">
        <w:tc>
          <w:tcPr>
            <w:tcW w:w="1150" w:type="dxa"/>
            <w:vMerge/>
          </w:tcPr>
          <w:p w14:paraId="3809C697" w14:textId="04E7FA14" w:rsidR="00E72874" w:rsidRPr="009C1EAD" w:rsidRDefault="00E72874" w:rsidP="00E23941">
            <w:pPr>
              <w:jc w:val="center"/>
              <w:rPr>
                <w:b/>
                <w:sz w:val="20"/>
                <w:szCs w:val="20"/>
                <w:lang w:val="es-ES"/>
              </w:rPr>
            </w:pPr>
          </w:p>
        </w:tc>
        <w:tc>
          <w:tcPr>
            <w:tcW w:w="2331" w:type="dxa"/>
            <w:vMerge/>
          </w:tcPr>
          <w:p w14:paraId="6A145942" w14:textId="4A834337" w:rsidR="00E72874" w:rsidRPr="009C1EAD" w:rsidRDefault="00E72874" w:rsidP="00E23941">
            <w:pPr>
              <w:jc w:val="center"/>
              <w:rPr>
                <w:b/>
                <w:sz w:val="20"/>
                <w:szCs w:val="20"/>
                <w:lang w:val="es-ES"/>
              </w:rPr>
            </w:pPr>
          </w:p>
        </w:tc>
        <w:tc>
          <w:tcPr>
            <w:tcW w:w="1020" w:type="dxa"/>
            <w:vMerge/>
          </w:tcPr>
          <w:p w14:paraId="29B120FB" w14:textId="172C5B08" w:rsidR="00E72874" w:rsidRPr="009C1EAD" w:rsidRDefault="00E72874" w:rsidP="00E23941">
            <w:pPr>
              <w:jc w:val="center"/>
              <w:rPr>
                <w:b/>
                <w:sz w:val="20"/>
                <w:szCs w:val="20"/>
                <w:lang w:val="es-ES"/>
              </w:rPr>
            </w:pPr>
          </w:p>
        </w:tc>
        <w:tc>
          <w:tcPr>
            <w:tcW w:w="2802" w:type="dxa"/>
            <w:vMerge/>
          </w:tcPr>
          <w:p w14:paraId="0B4AF529" w14:textId="0E78916D" w:rsidR="00E72874" w:rsidRPr="009C1EAD" w:rsidRDefault="00E72874" w:rsidP="00E23941">
            <w:pPr>
              <w:jc w:val="center"/>
              <w:rPr>
                <w:b/>
                <w:sz w:val="20"/>
                <w:szCs w:val="20"/>
                <w:lang w:val="es-ES"/>
              </w:rPr>
            </w:pPr>
          </w:p>
        </w:tc>
        <w:tc>
          <w:tcPr>
            <w:tcW w:w="512" w:type="dxa"/>
            <w:tcBorders>
              <w:bottom w:val="single" w:sz="12" w:space="0" w:color="auto"/>
            </w:tcBorders>
          </w:tcPr>
          <w:p w14:paraId="55ABCD4E" w14:textId="49FDD967" w:rsidR="00E72874" w:rsidRPr="009C1EAD" w:rsidRDefault="00E23941" w:rsidP="00E23941">
            <w:pPr>
              <w:jc w:val="center"/>
              <w:rPr>
                <w:b/>
                <w:sz w:val="20"/>
                <w:szCs w:val="20"/>
              </w:rPr>
            </w:pPr>
            <w:r w:rsidRPr="009C1EAD">
              <w:rPr>
                <w:b/>
                <w:sz w:val="20"/>
                <w:szCs w:val="20"/>
              </w:rPr>
              <w:t>1</w:t>
            </w:r>
          </w:p>
        </w:tc>
        <w:tc>
          <w:tcPr>
            <w:tcW w:w="567" w:type="dxa"/>
            <w:tcBorders>
              <w:bottom w:val="single" w:sz="12" w:space="0" w:color="auto"/>
            </w:tcBorders>
          </w:tcPr>
          <w:p w14:paraId="3AF01801" w14:textId="3792704C" w:rsidR="00E72874" w:rsidRPr="009C1EAD" w:rsidRDefault="00E23941" w:rsidP="00E23941">
            <w:pPr>
              <w:jc w:val="center"/>
              <w:rPr>
                <w:b/>
                <w:sz w:val="20"/>
                <w:szCs w:val="20"/>
              </w:rPr>
            </w:pPr>
            <w:r w:rsidRPr="009C1EAD">
              <w:rPr>
                <w:b/>
                <w:sz w:val="20"/>
                <w:szCs w:val="20"/>
              </w:rPr>
              <w:t>2</w:t>
            </w:r>
          </w:p>
        </w:tc>
        <w:tc>
          <w:tcPr>
            <w:tcW w:w="512" w:type="dxa"/>
            <w:tcBorders>
              <w:bottom w:val="single" w:sz="12" w:space="0" w:color="auto"/>
            </w:tcBorders>
          </w:tcPr>
          <w:p w14:paraId="27D5C312" w14:textId="07EAF23F" w:rsidR="00E72874" w:rsidRPr="009C1EAD" w:rsidRDefault="00E23941" w:rsidP="00E23941">
            <w:pPr>
              <w:jc w:val="center"/>
              <w:rPr>
                <w:b/>
                <w:sz w:val="20"/>
                <w:szCs w:val="20"/>
              </w:rPr>
            </w:pPr>
            <w:r w:rsidRPr="009C1EAD">
              <w:rPr>
                <w:b/>
                <w:sz w:val="20"/>
                <w:szCs w:val="20"/>
              </w:rPr>
              <w:t>3</w:t>
            </w:r>
          </w:p>
        </w:tc>
        <w:tc>
          <w:tcPr>
            <w:tcW w:w="512" w:type="dxa"/>
            <w:tcBorders>
              <w:bottom w:val="single" w:sz="12" w:space="0" w:color="auto"/>
            </w:tcBorders>
          </w:tcPr>
          <w:p w14:paraId="4EA941CF" w14:textId="5B5C1E2C" w:rsidR="00E72874" w:rsidRPr="009C1EAD" w:rsidRDefault="00E23941" w:rsidP="00E23941">
            <w:pPr>
              <w:jc w:val="center"/>
              <w:rPr>
                <w:b/>
                <w:sz w:val="20"/>
                <w:szCs w:val="20"/>
              </w:rPr>
            </w:pPr>
            <w:r w:rsidRPr="009C1EAD">
              <w:rPr>
                <w:b/>
                <w:sz w:val="20"/>
                <w:szCs w:val="20"/>
              </w:rPr>
              <w:t>4</w:t>
            </w:r>
          </w:p>
        </w:tc>
        <w:tc>
          <w:tcPr>
            <w:tcW w:w="344" w:type="dxa"/>
            <w:tcBorders>
              <w:bottom w:val="single" w:sz="12" w:space="0" w:color="auto"/>
            </w:tcBorders>
          </w:tcPr>
          <w:p w14:paraId="4E4E8BD9" w14:textId="77FE5C2B" w:rsidR="00E72874" w:rsidRPr="009C1EAD" w:rsidRDefault="00E23941" w:rsidP="00E23941">
            <w:pPr>
              <w:jc w:val="center"/>
              <w:rPr>
                <w:b/>
                <w:sz w:val="20"/>
                <w:szCs w:val="20"/>
              </w:rPr>
            </w:pPr>
            <w:r w:rsidRPr="009C1EAD">
              <w:rPr>
                <w:b/>
                <w:sz w:val="20"/>
                <w:szCs w:val="20"/>
              </w:rPr>
              <w:t>5</w:t>
            </w:r>
          </w:p>
        </w:tc>
        <w:tc>
          <w:tcPr>
            <w:tcW w:w="461" w:type="dxa"/>
            <w:tcBorders>
              <w:bottom w:val="single" w:sz="12" w:space="0" w:color="auto"/>
            </w:tcBorders>
          </w:tcPr>
          <w:p w14:paraId="3657E205" w14:textId="7422C3D2" w:rsidR="00E72874" w:rsidRPr="009C1EAD" w:rsidRDefault="00E23941" w:rsidP="00E23941">
            <w:pPr>
              <w:jc w:val="center"/>
              <w:rPr>
                <w:b/>
                <w:sz w:val="20"/>
                <w:szCs w:val="20"/>
              </w:rPr>
            </w:pPr>
            <w:r w:rsidRPr="009C1EAD">
              <w:rPr>
                <w:b/>
                <w:sz w:val="20"/>
                <w:szCs w:val="20"/>
              </w:rPr>
              <w:t>6</w:t>
            </w:r>
          </w:p>
        </w:tc>
        <w:tc>
          <w:tcPr>
            <w:tcW w:w="416" w:type="dxa"/>
            <w:tcBorders>
              <w:bottom w:val="single" w:sz="12" w:space="0" w:color="auto"/>
            </w:tcBorders>
          </w:tcPr>
          <w:p w14:paraId="648699A7" w14:textId="74BF4633" w:rsidR="00E72874" w:rsidRPr="009C1EAD" w:rsidRDefault="00E23941" w:rsidP="00E23941">
            <w:pPr>
              <w:jc w:val="center"/>
              <w:rPr>
                <w:b/>
                <w:sz w:val="20"/>
                <w:szCs w:val="20"/>
              </w:rPr>
            </w:pPr>
            <w:r w:rsidRPr="009C1EAD">
              <w:rPr>
                <w:b/>
                <w:sz w:val="20"/>
                <w:szCs w:val="20"/>
              </w:rPr>
              <w:t>7</w:t>
            </w:r>
          </w:p>
        </w:tc>
        <w:tc>
          <w:tcPr>
            <w:tcW w:w="251" w:type="dxa"/>
            <w:tcBorders>
              <w:bottom w:val="single" w:sz="12" w:space="0" w:color="auto"/>
            </w:tcBorders>
          </w:tcPr>
          <w:p w14:paraId="1AC19295" w14:textId="68F4F68E" w:rsidR="00E72874" w:rsidRPr="009C1EAD" w:rsidRDefault="00E23941" w:rsidP="00E23941">
            <w:pPr>
              <w:jc w:val="center"/>
              <w:rPr>
                <w:b/>
                <w:sz w:val="20"/>
                <w:szCs w:val="20"/>
              </w:rPr>
            </w:pPr>
            <w:r w:rsidRPr="009C1EAD">
              <w:rPr>
                <w:b/>
                <w:sz w:val="20"/>
                <w:szCs w:val="20"/>
              </w:rPr>
              <w:t>8</w:t>
            </w:r>
          </w:p>
        </w:tc>
        <w:tc>
          <w:tcPr>
            <w:tcW w:w="512" w:type="dxa"/>
            <w:tcBorders>
              <w:bottom w:val="single" w:sz="12" w:space="0" w:color="auto"/>
            </w:tcBorders>
          </w:tcPr>
          <w:p w14:paraId="0F211BB9" w14:textId="18A3924F" w:rsidR="00E72874" w:rsidRPr="009C1EAD" w:rsidRDefault="00E23941" w:rsidP="00E23941">
            <w:pPr>
              <w:jc w:val="center"/>
              <w:rPr>
                <w:b/>
                <w:sz w:val="20"/>
                <w:szCs w:val="20"/>
              </w:rPr>
            </w:pPr>
            <w:r w:rsidRPr="009C1EAD">
              <w:rPr>
                <w:b/>
                <w:sz w:val="20"/>
                <w:szCs w:val="20"/>
              </w:rPr>
              <w:t>9</w:t>
            </w:r>
          </w:p>
        </w:tc>
        <w:tc>
          <w:tcPr>
            <w:tcW w:w="631" w:type="dxa"/>
            <w:tcBorders>
              <w:bottom w:val="single" w:sz="12" w:space="0" w:color="auto"/>
            </w:tcBorders>
          </w:tcPr>
          <w:p w14:paraId="04314787" w14:textId="23EA4EE8" w:rsidR="00E72874" w:rsidRPr="009C1EAD" w:rsidRDefault="00E23941" w:rsidP="00E23941">
            <w:pPr>
              <w:jc w:val="center"/>
              <w:rPr>
                <w:b/>
                <w:sz w:val="20"/>
                <w:szCs w:val="20"/>
              </w:rPr>
            </w:pPr>
            <w:r w:rsidRPr="009C1EAD">
              <w:rPr>
                <w:b/>
                <w:sz w:val="20"/>
                <w:szCs w:val="20"/>
              </w:rPr>
              <w:t>10</w:t>
            </w:r>
          </w:p>
        </w:tc>
        <w:tc>
          <w:tcPr>
            <w:tcW w:w="435" w:type="dxa"/>
            <w:tcBorders>
              <w:bottom w:val="single" w:sz="12" w:space="0" w:color="auto"/>
            </w:tcBorders>
          </w:tcPr>
          <w:p w14:paraId="7191A5CF" w14:textId="688832AC" w:rsidR="00E72874" w:rsidRPr="009C1EAD" w:rsidRDefault="00E23941" w:rsidP="00E23941">
            <w:pPr>
              <w:jc w:val="center"/>
              <w:rPr>
                <w:b/>
                <w:sz w:val="20"/>
                <w:szCs w:val="20"/>
              </w:rPr>
            </w:pPr>
            <w:r w:rsidRPr="009C1EAD">
              <w:rPr>
                <w:b/>
                <w:sz w:val="20"/>
                <w:szCs w:val="20"/>
              </w:rPr>
              <w:t>11</w:t>
            </w:r>
          </w:p>
        </w:tc>
        <w:tc>
          <w:tcPr>
            <w:tcW w:w="439" w:type="dxa"/>
            <w:tcBorders>
              <w:bottom w:val="single" w:sz="12" w:space="0" w:color="auto"/>
            </w:tcBorders>
          </w:tcPr>
          <w:p w14:paraId="7B92F6FF" w14:textId="236410B0" w:rsidR="00E72874" w:rsidRPr="009C1EAD" w:rsidRDefault="00E23941" w:rsidP="00E23941">
            <w:pPr>
              <w:jc w:val="center"/>
              <w:rPr>
                <w:b/>
                <w:sz w:val="20"/>
                <w:szCs w:val="20"/>
              </w:rPr>
            </w:pPr>
            <w:r w:rsidRPr="009C1EAD">
              <w:rPr>
                <w:b/>
                <w:sz w:val="20"/>
                <w:szCs w:val="20"/>
              </w:rPr>
              <w:t>12</w:t>
            </w:r>
          </w:p>
        </w:tc>
        <w:tc>
          <w:tcPr>
            <w:tcW w:w="425" w:type="dxa"/>
            <w:tcBorders>
              <w:bottom w:val="single" w:sz="12" w:space="0" w:color="auto"/>
            </w:tcBorders>
          </w:tcPr>
          <w:p w14:paraId="501A9E21" w14:textId="5F05653B" w:rsidR="00E72874" w:rsidRPr="009C1EAD" w:rsidRDefault="00E23941" w:rsidP="00E23941">
            <w:pPr>
              <w:jc w:val="center"/>
              <w:rPr>
                <w:b/>
                <w:sz w:val="20"/>
                <w:szCs w:val="20"/>
              </w:rPr>
            </w:pPr>
            <w:r w:rsidRPr="009C1EAD">
              <w:rPr>
                <w:b/>
                <w:sz w:val="20"/>
                <w:szCs w:val="20"/>
              </w:rPr>
              <w:t>13</w:t>
            </w:r>
          </w:p>
        </w:tc>
        <w:tc>
          <w:tcPr>
            <w:tcW w:w="425" w:type="dxa"/>
            <w:gridSpan w:val="2"/>
            <w:tcBorders>
              <w:bottom w:val="single" w:sz="12" w:space="0" w:color="auto"/>
            </w:tcBorders>
          </w:tcPr>
          <w:p w14:paraId="28313DD1" w14:textId="1C50E600" w:rsidR="00E72874" w:rsidRPr="009C1EAD" w:rsidRDefault="00E23941" w:rsidP="00E23941">
            <w:pPr>
              <w:jc w:val="center"/>
              <w:rPr>
                <w:b/>
                <w:sz w:val="20"/>
                <w:szCs w:val="20"/>
              </w:rPr>
            </w:pPr>
            <w:r w:rsidRPr="009C1EAD">
              <w:rPr>
                <w:b/>
                <w:sz w:val="20"/>
                <w:szCs w:val="20"/>
              </w:rPr>
              <w:t>14</w:t>
            </w:r>
          </w:p>
        </w:tc>
        <w:tc>
          <w:tcPr>
            <w:tcW w:w="567" w:type="dxa"/>
            <w:tcBorders>
              <w:bottom w:val="single" w:sz="12" w:space="0" w:color="auto"/>
            </w:tcBorders>
          </w:tcPr>
          <w:p w14:paraId="041D4F00" w14:textId="63021B93" w:rsidR="00E72874" w:rsidRPr="009C1EAD" w:rsidRDefault="00E23941" w:rsidP="00E23941">
            <w:pPr>
              <w:jc w:val="center"/>
              <w:rPr>
                <w:b/>
                <w:sz w:val="20"/>
                <w:szCs w:val="20"/>
              </w:rPr>
            </w:pPr>
            <w:r w:rsidRPr="009C1EAD">
              <w:rPr>
                <w:b/>
                <w:sz w:val="20"/>
                <w:szCs w:val="20"/>
              </w:rPr>
              <w:t>15</w:t>
            </w:r>
          </w:p>
        </w:tc>
      </w:tr>
      <w:tr w:rsidR="0041518F" w:rsidRPr="00B90B8A" w14:paraId="324232C1" w14:textId="77777777" w:rsidTr="008E58F7">
        <w:tc>
          <w:tcPr>
            <w:tcW w:w="1150" w:type="dxa"/>
            <w:vMerge w:val="restart"/>
            <w:tcBorders>
              <w:top w:val="single" w:sz="12" w:space="0" w:color="auto"/>
            </w:tcBorders>
          </w:tcPr>
          <w:p w14:paraId="1F7EF530" w14:textId="3238EE31" w:rsidR="0041518F" w:rsidRDefault="0041518F" w:rsidP="0041518F">
            <w:pPr>
              <w:jc w:val="center"/>
            </w:pPr>
            <w:r>
              <w:t>1</w:t>
            </w:r>
          </w:p>
        </w:tc>
        <w:tc>
          <w:tcPr>
            <w:tcW w:w="2331" w:type="dxa"/>
            <w:vMerge w:val="restart"/>
            <w:tcBorders>
              <w:top w:val="single" w:sz="12" w:space="0" w:color="auto"/>
            </w:tcBorders>
          </w:tcPr>
          <w:p w14:paraId="6490E3D0" w14:textId="0A3797FB" w:rsidR="0041518F" w:rsidRPr="00CD31EC" w:rsidRDefault="0041518F" w:rsidP="0041518F">
            <w:pPr>
              <w:tabs>
                <w:tab w:val="left" w:pos="326"/>
              </w:tabs>
              <w:rPr>
                <w:lang w:val="es-ES"/>
              </w:rPr>
            </w:pPr>
            <w:ins w:id="0" w:author="Rodrigo Juez Hernandez" w:date="2021-02-18T15:02:00Z">
              <w:r w:rsidRPr="002906B0">
                <w:rPr>
                  <w:lang w:val="es-ES"/>
                </w:rPr>
                <w:t xml:space="preserve">Como </w:t>
              </w:r>
            </w:ins>
            <w:r>
              <w:rPr>
                <w:lang w:val="es-ES"/>
              </w:rPr>
              <w:t>técnico</w:t>
            </w:r>
            <w:ins w:id="1" w:author="Rodrigo Juez Hernandez" w:date="2021-02-18T15:02:00Z">
              <w:r w:rsidRPr="002906B0">
                <w:rPr>
                  <w:lang w:val="es-ES"/>
                </w:rPr>
                <w:t xml:space="preserve"> quiero </w:t>
              </w:r>
            </w:ins>
            <w:r>
              <w:rPr>
                <w:lang w:val="es-ES"/>
              </w:rPr>
              <w:t>tener</w:t>
            </w:r>
            <w:ins w:id="2" w:author="Rodrigo Juez Hernandez" w:date="2021-02-18T15:02:00Z">
              <w:r w:rsidRPr="002906B0">
                <w:rPr>
                  <w:lang w:val="es-ES"/>
                </w:rPr>
                <w:t xml:space="preserve"> un sistema que permita añadir bicicletas al sistema mediante </w:t>
              </w:r>
            </w:ins>
            <w:r w:rsidRPr="002906B0">
              <w:rPr>
                <w:lang w:val="es-ES"/>
              </w:rPr>
              <w:t>códigos</w:t>
            </w:r>
            <w:ins w:id="3" w:author="Rodrigo Juez Hernandez" w:date="2021-02-18T15:02:00Z">
              <w:r w:rsidRPr="002906B0">
                <w:rPr>
                  <w:lang w:val="es-ES"/>
                </w:rPr>
                <w:t xml:space="preserve"> QR</w:t>
              </w:r>
            </w:ins>
            <w:r>
              <w:rPr>
                <w:lang w:val="es-ES"/>
              </w:rPr>
              <w:t xml:space="preserve"> o identificador numérico</w:t>
            </w:r>
            <w:ins w:id="4" w:author="Rodrigo Juez Hernandez" w:date="2021-02-18T15:02:00Z">
              <w:r w:rsidRPr="002906B0">
                <w:rPr>
                  <w:lang w:val="es-ES"/>
                </w:rPr>
                <w:t>, con el objetivo de ganar muchas bicicletas gracias a la simplicidad del proceso</w:t>
              </w:r>
            </w:ins>
            <w:r>
              <w:rPr>
                <w:lang w:val="es-ES"/>
              </w:rPr>
              <w:t xml:space="preserve"> y poder solo introducir solo número en caso de no tener otra herramienta</w:t>
            </w:r>
            <w:ins w:id="5" w:author="Rodrigo Juez Hernandez" w:date="2021-02-18T15:02:00Z">
              <w:r w:rsidRPr="002906B0">
                <w:rPr>
                  <w:lang w:val="es-ES"/>
                </w:rPr>
                <w:t>.</w:t>
              </w:r>
            </w:ins>
          </w:p>
        </w:tc>
        <w:tc>
          <w:tcPr>
            <w:tcW w:w="1020" w:type="dxa"/>
            <w:tcBorders>
              <w:top w:val="single" w:sz="12" w:space="0" w:color="auto"/>
            </w:tcBorders>
          </w:tcPr>
          <w:p w14:paraId="2580974D" w14:textId="6DDEDAD5" w:rsidR="0041518F" w:rsidRPr="00CD31EC" w:rsidRDefault="0041518F" w:rsidP="0041518F">
            <w:pPr>
              <w:jc w:val="center"/>
              <w:rPr>
                <w:lang w:val="es-ES"/>
              </w:rPr>
            </w:pPr>
            <w:r>
              <w:rPr>
                <w:lang w:val="es-ES"/>
              </w:rPr>
              <w:t>1.1</w:t>
            </w:r>
          </w:p>
        </w:tc>
        <w:tc>
          <w:tcPr>
            <w:tcW w:w="2802" w:type="dxa"/>
            <w:tcBorders>
              <w:top w:val="single" w:sz="12" w:space="0" w:color="auto"/>
            </w:tcBorders>
            <w:shd w:val="clear" w:color="auto" w:fill="FFFFFF" w:themeFill="background1"/>
          </w:tcPr>
          <w:p w14:paraId="51393EA9" w14:textId="6A72BA0C" w:rsidR="0041518F" w:rsidRPr="00CD31EC" w:rsidRDefault="0041518F" w:rsidP="0041518F">
            <w:pPr>
              <w:jc w:val="center"/>
              <w:rPr>
                <w:lang w:val="es-ES"/>
              </w:rPr>
            </w:pPr>
            <w:r>
              <w:rPr>
                <w:lang w:val="es-ES"/>
              </w:rPr>
              <w:t>Añadir a Diagrama de Casos de Uso</w:t>
            </w:r>
          </w:p>
        </w:tc>
        <w:tc>
          <w:tcPr>
            <w:tcW w:w="512" w:type="dxa"/>
            <w:tcBorders>
              <w:top w:val="single" w:sz="12" w:space="0" w:color="auto"/>
            </w:tcBorders>
            <w:shd w:val="clear" w:color="auto" w:fill="auto"/>
          </w:tcPr>
          <w:p w14:paraId="1C25C37F" w14:textId="26D34E5F" w:rsidR="0041518F" w:rsidRPr="00CD31EC" w:rsidRDefault="0041518F" w:rsidP="0041518F">
            <w:pPr>
              <w:jc w:val="center"/>
              <w:rPr>
                <w:lang w:val="es-ES"/>
              </w:rPr>
            </w:pPr>
            <w:r>
              <w:rPr>
                <w:lang w:val="es-ES"/>
              </w:rPr>
              <w:t>A</w:t>
            </w:r>
          </w:p>
        </w:tc>
        <w:tc>
          <w:tcPr>
            <w:tcW w:w="567" w:type="dxa"/>
            <w:tcBorders>
              <w:top w:val="single" w:sz="12" w:space="0" w:color="auto"/>
            </w:tcBorders>
          </w:tcPr>
          <w:p w14:paraId="6FC99A67" w14:textId="54A999E8" w:rsidR="0041518F" w:rsidRPr="00CD31EC" w:rsidRDefault="0041518F" w:rsidP="0041518F">
            <w:pPr>
              <w:jc w:val="center"/>
              <w:rPr>
                <w:lang w:val="es-ES"/>
              </w:rPr>
            </w:pPr>
          </w:p>
        </w:tc>
        <w:tc>
          <w:tcPr>
            <w:tcW w:w="512" w:type="dxa"/>
            <w:tcBorders>
              <w:top w:val="single" w:sz="12" w:space="0" w:color="auto"/>
            </w:tcBorders>
          </w:tcPr>
          <w:p w14:paraId="24355542" w14:textId="77777777" w:rsidR="0041518F" w:rsidRPr="00CD31EC" w:rsidRDefault="0041518F" w:rsidP="0041518F">
            <w:pPr>
              <w:jc w:val="center"/>
              <w:rPr>
                <w:lang w:val="es-ES"/>
              </w:rPr>
            </w:pPr>
          </w:p>
        </w:tc>
        <w:tc>
          <w:tcPr>
            <w:tcW w:w="512" w:type="dxa"/>
            <w:tcBorders>
              <w:top w:val="single" w:sz="12" w:space="0" w:color="auto"/>
            </w:tcBorders>
          </w:tcPr>
          <w:p w14:paraId="2D1497EC" w14:textId="5CA77390" w:rsidR="0041518F" w:rsidRPr="00CD31EC" w:rsidRDefault="0041518F" w:rsidP="0041518F">
            <w:pPr>
              <w:jc w:val="center"/>
              <w:rPr>
                <w:lang w:val="es-ES"/>
              </w:rPr>
            </w:pPr>
          </w:p>
        </w:tc>
        <w:tc>
          <w:tcPr>
            <w:tcW w:w="344" w:type="dxa"/>
            <w:tcBorders>
              <w:top w:val="single" w:sz="12" w:space="0" w:color="auto"/>
            </w:tcBorders>
          </w:tcPr>
          <w:p w14:paraId="0A151580" w14:textId="77777777" w:rsidR="0041518F" w:rsidRPr="00CD31EC" w:rsidRDefault="0041518F" w:rsidP="0041518F">
            <w:pPr>
              <w:jc w:val="center"/>
              <w:rPr>
                <w:lang w:val="es-ES"/>
              </w:rPr>
            </w:pPr>
          </w:p>
        </w:tc>
        <w:tc>
          <w:tcPr>
            <w:tcW w:w="461" w:type="dxa"/>
            <w:tcBorders>
              <w:top w:val="single" w:sz="12" w:space="0" w:color="auto"/>
            </w:tcBorders>
          </w:tcPr>
          <w:p w14:paraId="65E67E07" w14:textId="77777777" w:rsidR="0041518F" w:rsidRPr="00CD31EC" w:rsidRDefault="0041518F" w:rsidP="0041518F">
            <w:pPr>
              <w:jc w:val="center"/>
              <w:rPr>
                <w:lang w:val="es-ES"/>
              </w:rPr>
            </w:pPr>
          </w:p>
        </w:tc>
        <w:tc>
          <w:tcPr>
            <w:tcW w:w="416" w:type="dxa"/>
            <w:tcBorders>
              <w:top w:val="single" w:sz="12" w:space="0" w:color="auto"/>
            </w:tcBorders>
          </w:tcPr>
          <w:p w14:paraId="567DCB07" w14:textId="77777777" w:rsidR="0041518F" w:rsidRPr="00CD31EC" w:rsidRDefault="0041518F" w:rsidP="0041518F">
            <w:pPr>
              <w:jc w:val="center"/>
              <w:rPr>
                <w:lang w:val="es-ES"/>
              </w:rPr>
            </w:pPr>
          </w:p>
        </w:tc>
        <w:tc>
          <w:tcPr>
            <w:tcW w:w="251" w:type="dxa"/>
            <w:tcBorders>
              <w:top w:val="single" w:sz="12" w:space="0" w:color="auto"/>
            </w:tcBorders>
          </w:tcPr>
          <w:p w14:paraId="32E2A861" w14:textId="77777777" w:rsidR="0041518F" w:rsidRPr="00CD31EC" w:rsidRDefault="0041518F" w:rsidP="0041518F">
            <w:pPr>
              <w:jc w:val="center"/>
              <w:rPr>
                <w:lang w:val="es-ES"/>
              </w:rPr>
            </w:pPr>
          </w:p>
        </w:tc>
        <w:tc>
          <w:tcPr>
            <w:tcW w:w="512" w:type="dxa"/>
            <w:tcBorders>
              <w:top w:val="single" w:sz="12" w:space="0" w:color="auto"/>
            </w:tcBorders>
          </w:tcPr>
          <w:p w14:paraId="3C626D1A" w14:textId="77777777" w:rsidR="0041518F" w:rsidRPr="00CD31EC" w:rsidRDefault="0041518F" w:rsidP="0041518F">
            <w:pPr>
              <w:jc w:val="center"/>
              <w:rPr>
                <w:lang w:val="es-ES"/>
              </w:rPr>
            </w:pPr>
          </w:p>
        </w:tc>
        <w:tc>
          <w:tcPr>
            <w:tcW w:w="631" w:type="dxa"/>
            <w:tcBorders>
              <w:top w:val="single" w:sz="12" w:space="0" w:color="auto"/>
            </w:tcBorders>
          </w:tcPr>
          <w:p w14:paraId="27004C73" w14:textId="77777777" w:rsidR="0041518F" w:rsidRPr="00CD31EC" w:rsidRDefault="0041518F" w:rsidP="0041518F">
            <w:pPr>
              <w:jc w:val="center"/>
              <w:rPr>
                <w:lang w:val="es-ES"/>
              </w:rPr>
            </w:pPr>
          </w:p>
        </w:tc>
        <w:tc>
          <w:tcPr>
            <w:tcW w:w="435" w:type="dxa"/>
            <w:tcBorders>
              <w:top w:val="single" w:sz="12" w:space="0" w:color="auto"/>
            </w:tcBorders>
          </w:tcPr>
          <w:p w14:paraId="51818EA0" w14:textId="77777777" w:rsidR="0041518F" w:rsidRPr="00CD31EC" w:rsidRDefault="0041518F" w:rsidP="0041518F">
            <w:pPr>
              <w:jc w:val="center"/>
              <w:rPr>
                <w:lang w:val="es-ES"/>
              </w:rPr>
            </w:pPr>
          </w:p>
        </w:tc>
        <w:tc>
          <w:tcPr>
            <w:tcW w:w="439" w:type="dxa"/>
            <w:tcBorders>
              <w:top w:val="single" w:sz="12" w:space="0" w:color="auto"/>
            </w:tcBorders>
          </w:tcPr>
          <w:p w14:paraId="72496876" w14:textId="77777777" w:rsidR="0041518F" w:rsidRPr="00CD31EC" w:rsidRDefault="0041518F" w:rsidP="0041518F">
            <w:pPr>
              <w:jc w:val="center"/>
              <w:rPr>
                <w:lang w:val="es-ES"/>
              </w:rPr>
            </w:pPr>
          </w:p>
        </w:tc>
        <w:tc>
          <w:tcPr>
            <w:tcW w:w="425" w:type="dxa"/>
            <w:tcBorders>
              <w:top w:val="single" w:sz="12" w:space="0" w:color="auto"/>
            </w:tcBorders>
          </w:tcPr>
          <w:p w14:paraId="05397CFE" w14:textId="77777777" w:rsidR="0041518F" w:rsidRPr="00CD31EC" w:rsidRDefault="0041518F" w:rsidP="0041518F">
            <w:pPr>
              <w:jc w:val="center"/>
              <w:rPr>
                <w:lang w:val="es-ES"/>
              </w:rPr>
            </w:pPr>
          </w:p>
        </w:tc>
        <w:tc>
          <w:tcPr>
            <w:tcW w:w="245" w:type="dxa"/>
            <w:tcBorders>
              <w:top w:val="single" w:sz="12" w:space="0" w:color="auto"/>
            </w:tcBorders>
          </w:tcPr>
          <w:p w14:paraId="097CD526" w14:textId="77777777" w:rsidR="0041518F" w:rsidRPr="00CD31EC" w:rsidRDefault="0041518F" w:rsidP="0041518F">
            <w:pPr>
              <w:jc w:val="center"/>
              <w:rPr>
                <w:lang w:val="es-ES"/>
              </w:rPr>
            </w:pPr>
          </w:p>
        </w:tc>
        <w:tc>
          <w:tcPr>
            <w:tcW w:w="747" w:type="dxa"/>
            <w:gridSpan w:val="2"/>
            <w:tcBorders>
              <w:top w:val="single" w:sz="12" w:space="0" w:color="auto"/>
            </w:tcBorders>
          </w:tcPr>
          <w:p w14:paraId="1509C11D" w14:textId="77777777" w:rsidR="0041518F" w:rsidRPr="00CD31EC" w:rsidRDefault="0041518F" w:rsidP="0041518F">
            <w:pPr>
              <w:jc w:val="center"/>
              <w:rPr>
                <w:lang w:val="es-ES"/>
              </w:rPr>
            </w:pPr>
          </w:p>
        </w:tc>
      </w:tr>
      <w:tr w:rsidR="0041518F" w:rsidRPr="009158A0" w14:paraId="6AFD25A0" w14:textId="77777777" w:rsidTr="008E58F7">
        <w:tc>
          <w:tcPr>
            <w:tcW w:w="1150" w:type="dxa"/>
            <w:vMerge/>
          </w:tcPr>
          <w:p w14:paraId="30A1D8F3" w14:textId="77777777" w:rsidR="0041518F" w:rsidRPr="00CD31EC" w:rsidRDefault="0041518F" w:rsidP="0041518F">
            <w:pPr>
              <w:jc w:val="center"/>
              <w:rPr>
                <w:lang w:val="es-ES"/>
              </w:rPr>
            </w:pPr>
          </w:p>
        </w:tc>
        <w:tc>
          <w:tcPr>
            <w:tcW w:w="2331" w:type="dxa"/>
            <w:vMerge/>
          </w:tcPr>
          <w:p w14:paraId="4C0CBD04" w14:textId="77777777" w:rsidR="0041518F" w:rsidRPr="00CD31EC" w:rsidRDefault="0041518F" w:rsidP="0041518F">
            <w:pPr>
              <w:jc w:val="center"/>
              <w:rPr>
                <w:lang w:val="es-ES"/>
              </w:rPr>
            </w:pPr>
          </w:p>
        </w:tc>
        <w:tc>
          <w:tcPr>
            <w:tcW w:w="1020" w:type="dxa"/>
          </w:tcPr>
          <w:p w14:paraId="1FBC1B05" w14:textId="18DA4AB9" w:rsidR="0041518F" w:rsidRPr="00CD31EC" w:rsidRDefault="0041518F" w:rsidP="0041518F">
            <w:pPr>
              <w:jc w:val="center"/>
              <w:rPr>
                <w:lang w:val="es-ES"/>
              </w:rPr>
            </w:pPr>
            <w:r>
              <w:rPr>
                <w:lang w:val="es-ES"/>
              </w:rPr>
              <w:t>1.2</w:t>
            </w:r>
          </w:p>
        </w:tc>
        <w:tc>
          <w:tcPr>
            <w:tcW w:w="2802" w:type="dxa"/>
            <w:shd w:val="clear" w:color="auto" w:fill="FFFFFF" w:themeFill="background1"/>
          </w:tcPr>
          <w:p w14:paraId="0E655D1F" w14:textId="1DB12C43" w:rsidR="0041518F" w:rsidRPr="00CD31EC" w:rsidRDefault="0041518F" w:rsidP="0041518F">
            <w:pPr>
              <w:jc w:val="center"/>
              <w:rPr>
                <w:lang w:val="es-ES"/>
              </w:rPr>
            </w:pPr>
            <w:r>
              <w:rPr>
                <w:lang w:val="es-ES"/>
              </w:rPr>
              <w:t>Añadir a documento de Análisis y Diseño</w:t>
            </w:r>
          </w:p>
        </w:tc>
        <w:tc>
          <w:tcPr>
            <w:tcW w:w="512" w:type="dxa"/>
          </w:tcPr>
          <w:p w14:paraId="61B21A9E" w14:textId="77777777" w:rsidR="0041518F" w:rsidRPr="00CD31EC" w:rsidRDefault="0041518F" w:rsidP="0041518F">
            <w:pPr>
              <w:jc w:val="center"/>
              <w:rPr>
                <w:lang w:val="es-ES"/>
              </w:rPr>
            </w:pPr>
          </w:p>
        </w:tc>
        <w:tc>
          <w:tcPr>
            <w:tcW w:w="567" w:type="dxa"/>
          </w:tcPr>
          <w:p w14:paraId="08B40D9F" w14:textId="77777777" w:rsidR="0041518F" w:rsidRPr="00CD31EC" w:rsidRDefault="0041518F" w:rsidP="0041518F">
            <w:pPr>
              <w:jc w:val="center"/>
              <w:rPr>
                <w:lang w:val="es-ES"/>
              </w:rPr>
            </w:pPr>
          </w:p>
        </w:tc>
        <w:tc>
          <w:tcPr>
            <w:tcW w:w="512" w:type="dxa"/>
          </w:tcPr>
          <w:p w14:paraId="7E7B47A7" w14:textId="77777777" w:rsidR="0041518F" w:rsidRPr="00CD31EC" w:rsidRDefault="0041518F" w:rsidP="0041518F">
            <w:pPr>
              <w:jc w:val="center"/>
              <w:rPr>
                <w:lang w:val="es-ES"/>
              </w:rPr>
            </w:pPr>
          </w:p>
        </w:tc>
        <w:tc>
          <w:tcPr>
            <w:tcW w:w="512" w:type="dxa"/>
          </w:tcPr>
          <w:p w14:paraId="5A78C907" w14:textId="77777777" w:rsidR="0041518F" w:rsidRPr="00CD31EC" w:rsidRDefault="0041518F" w:rsidP="0041518F">
            <w:pPr>
              <w:jc w:val="center"/>
              <w:rPr>
                <w:lang w:val="es-ES"/>
              </w:rPr>
            </w:pPr>
          </w:p>
        </w:tc>
        <w:tc>
          <w:tcPr>
            <w:tcW w:w="344" w:type="dxa"/>
          </w:tcPr>
          <w:p w14:paraId="66C4F904" w14:textId="77777777" w:rsidR="0041518F" w:rsidRPr="00CD31EC" w:rsidRDefault="0041518F" w:rsidP="0041518F">
            <w:pPr>
              <w:jc w:val="center"/>
              <w:rPr>
                <w:lang w:val="es-ES"/>
              </w:rPr>
            </w:pPr>
          </w:p>
        </w:tc>
        <w:tc>
          <w:tcPr>
            <w:tcW w:w="461" w:type="dxa"/>
          </w:tcPr>
          <w:p w14:paraId="2D9208BD" w14:textId="77777777" w:rsidR="0041518F" w:rsidRPr="00CD31EC" w:rsidRDefault="0041518F" w:rsidP="0041518F">
            <w:pPr>
              <w:jc w:val="center"/>
              <w:rPr>
                <w:lang w:val="es-ES"/>
              </w:rPr>
            </w:pPr>
          </w:p>
        </w:tc>
        <w:tc>
          <w:tcPr>
            <w:tcW w:w="416" w:type="dxa"/>
          </w:tcPr>
          <w:p w14:paraId="5665FEEB" w14:textId="77777777" w:rsidR="0041518F" w:rsidRPr="00CD31EC" w:rsidRDefault="0041518F" w:rsidP="0041518F">
            <w:pPr>
              <w:jc w:val="center"/>
              <w:rPr>
                <w:lang w:val="es-ES"/>
              </w:rPr>
            </w:pPr>
          </w:p>
        </w:tc>
        <w:tc>
          <w:tcPr>
            <w:tcW w:w="251" w:type="dxa"/>
          </w:tcPr>
          <w:p w14:paraId="21F1696B" w14:textId="5006E531" w:rsidR="0041518F" w:rsidRPr="00CD31EC" w:rsidRDefault="0041518F" w:rsidP="0041518F">
            <w:pPr>
              <w:jc w:val="center"/>
              <w:rPr>
                <w:lang w:val="es-ES"/>
              </w:rPr>
            </w:pPr>
          </w:p>
        </w:tc>
        <w:tc>
          <w:tcPr>
            <w:tcW w:w="512" w:type="dxa"/>
          </w:tcPr>
          <w:p w14:paraId="456604DD" w14:textId="77777777" w:rsidR="0041518F" w:rsidRPr="00CD31EC" w:rsidRDefault="0041518F" w:rsidP="0041518F">
            <w:pPr>
              <w:jc w:val="center"/>
              <w:rPr>
                <w:lang w:val="es-ES"/>
              </w:rPr>
            </w:pPr>
          </w:p>
        </w:tc>
        <w:tc>
          <w:tcPr>
            <w:tcW w:w="631" w:type="dxa"/>
          </w:tcPr>
          <w:p w14:paraId="75D567B3" w14:textId="4432AE08" w:rsidR="0041518F" w:rsidRPr="00CD31EC" w:rsidRDefault="0041518F" w:rsidP="0041518F">
            <w:pPr>
              <w:jc w:val="center"/>
              <w:rPr>
                <w:lang w:val="es-ES"/>
              </w:rPr>
            </w:pPr>
            <w:r>
              <w:rPr>
                <w:lang w:val="es-ES"/>
              </w:rPr>
              <w:t>A</w:t>
            </w:r>
          </w:p>
        </w:tc>
        <w:tc>
          <w:tcPr>
            <w:tcW w:w="435" w:type="dxa"/>
          </w:tcPr>
          <w:p w14:paraId="16F840EE" w14:textId="77777777" w:rsidR="0041518F" w:rsidRPr="00CD31EC" w:rsidRDefault="0041518F" w:rsidP="0041518F">
            <w:pPr>
              <w:jc w:val="center"/>
              <w:rPr>
                <w:lang w:val="es-ES"/>
              </w:rPr>
            </w:pPr>
          </w:p>
        </w:tc>
        <w:tc>
          <w:tcPr>
            <w:tcW w:w="439" w:type="dxa"/>
          </w:tcPr>
          <w:p w14:paraId="4CDFAA86" w14:textId="2C3F09F4" w:rsidR="0041518F" w:rsidRPr="00CD31EC" w:rsidRDefault="0041518F" w:rsidP="0041518F">
            <w:pPr>
              <w:jc w:val="center"/>
              <w:rPr>
                <w:lang w:val="es-ES"/>
              </w:rPr>
            </w:pPr>
          </w:p>
        </w:tc>
        <w:tc>
          <w:tcPr>
            <w:tcW w:w="425" w:type="dxa"/>
          </w:tcPr>
          <w:p w14:paraId="3B9DBC22" w14:textId="77777777" w:rsidR="0041518F" w:rsidRPr="00CD31EC" w:rsidRDefault="0041518F" w:rsidP="0041518F">
            <w:pPr>
              <w:jc w:val="center"/>
              <w:rPr>
                <w:lang w:val="es-ES"/>
              </w:rPr>
            </w:pPr>
          </w:p>
        </w:tc>
        <w:tc>
          <w:tcPr>
            <w:tcW w:w="245" w:type="dxa"/>
          </w:tcPr>
          <w:p w14:paraId="2D473BF2" w14:textId="77777777" w:rsidR="0041518F" w:rsidRPr="00CD31EC" w:rsidRDefault="0041518F" w:rsidP="0041518F">
            <w:pPr>
              <w:jc w:val="center"/>
              <w:rPr>
                <w:lang w:val="es-ES"/>
              </w:rPr>
            </w:pPr>
          </w:p>
        </w:tc>
        <w:tc>
          <w:tcPr>
            <w:tcW w:w="747" w:type="dxa"/>
            <w:gridSpan w:val="2"/>
          </w:tcPr>
          <w:p w14:paraId="20D3735B" w14:textId="77777777" w:rsidR="0041518F" w:rsidRPr="00CD31EC" w:rsidRDefault="0041518F" w:rsidP="0041518F">
            <w:pPr>
              <w:jc w:val="center"/>
              <w:rPr>
                <w:lang w:val="es-ES"/>
              </w:rPr>
            </w:pPr>
          </w:p>
        </w:tc>
      </w:tr>
      <w:tr w:rsidR="0041518F" w:rsidRPr="009C6E30" w14:paraId="19CA3463" w14:textId="77777777" w:rsidTr="008E58F7">
        <w:tc>
          <w:tcPr>
            <w:tcW w:w="1150" w:type="dxa"/>
            <w:vMerge/>
          </w:tcPr>
          <w:p w14:paraId="22E4422D" w14:textId="77777777" w:rsidR="0041518F" w:rsidRPr="00CD31EC" w:rsidRDefault="0041518F" w:rsidP="0041518F">
            <w:pPr>
              <w:jc w:val="center"/>
              <w:rPr>
                <w:lang w:val="es-ES"/>
              </w:rPr>
            </w:pPr>
          </w:p>
        </w:tc>
        <w:tc>
          <w:tcPr>
            <w:tcW w:w="2331" w:type="dxa"/>
            <w:vMerge/>
          </w:tcPr>
          <w:p w14:paraId="29CB84ED" w14:textId="77777777" w:rsidR="0041518F" w:rsidRPr="00CD31EC" w:rsidRDefault="0041518F" w:rsidP="0041518F">
            <w:pPr>
              <w:jc w:val="center"/>
              <w:rPr>
                <w:lang w:val="es-ES"/>
              </w:rPr>
            </w:pPr>
          </w:p>
        </w:tc>
        <w:tc>
          <w:tcPr>
            <w:tcW w:w="1020" w:type="dxa"/>
          </w:tcPr>
          <w:p w14:paraId="7FB743FF" w14:textId="0BE9F942" w:rsidR="0041518F" w:rsidRPr="009C6E30" w:rsidRDefault="0041518F" w:rsidP="0041518F">
            <w:pPr>
              <w:jc w:val="center"/>
              <w:rPr>
                <w:lang w:val="es-ES"/>
              </w:rPr>
            </w:pPr>
            <w:r w:rsidRPr="009C6E30">
              <w:rPr>
                <w:lang w:val="es-ES"/>
              </w:rPr>
              <w:t>1.3</w:t>
            </w:r>
          </w:p>
        </w:tc>
        <w:tc>
          <w:tcPr>
            <w:tcW w:w="2802" w:type="dxa"/>
            <w:shd w:val="clear" w:color="auto" w:fill="FFFFFF" w:themeFill="background1"/>
          </w:tcPr>
          <w:p w14:paraId="34B88DEA" w14:textId="02007E7A" w:rsidR="0041518F" w:rsidRPr="009C6E30" w:rsidRDefault="0041518F" w:rsidP="0041518F">
            <w:pPr>
              <w:jc w:val="center"/>
              <w:rPr>
                <w:lang w:val="es-ES"/>
              </w:rPr>
            </w:pPr>
            <w:r w:rsidRPr="009C6E30">
              <w:rPr>
                <w:lang w:val="es-ES"/>
              </w:rPr>
              <w:t>Añadir a Diagrama de Clases</w:t>
            </w:r>
          </w:p>
        </w:tc>
        <w:tc>
          <w:tcPr>
            <w:tcW w:w="512" w:type="dxa"/>
          </w:tcPr>
          <w:p w14:paraId="272922A6" w14:textId="13724FF5" w:rsidR="0041518F" w:rsidRPr="009C6E30" w:rsidRDefault="0041518F" w:rsidP="0041518F">
            <w:pPr>
              <w:jc w:val="center"/>
              <w:rPr>
                <w:lang w:val="es-ES"/>
              </w:rPr>
            </w:pPr>
            <w:r>
              <w:rPr>
                <w:lang w:val="es-ES"/>
              </w:rPr>
              <w:t>J,R</w:t>
            </w:r>
          </w:p>
        </w:tc>
        <w:tc>
          <w:tcPr>
            <w:tcW w:w="567" w:type="dxa"/>
          </w:tcPr>
          <w:p w14:paraId="70230F92" w14:textId="09823ED0" w:rsidR="0041518F" w:rsidRPr="009C6E30" w:rsidRDefault="0041518F" w:rsidP="0041518F">
            <w:pPr>
              <w:jc w:val="center"/>
              <w:rPr>
                <w:lang w:val="es-ES"/>
              </w:rPr>
            </w:pPr>
          </w:p>
        </w:tc>
        <w:tc>
          <w:tcPr>
            <w:tcW w:w="512" w:type="dxa"/>
          </w:tcPr>
          <w:p w14:paraId="0C194901" w14:textId="10360201" w:rsidR="0041518F" w:rsidRPr="009C6E30" w:rsidRDefault="0041518F" w:rsidP="0041518F">
            <w:pPr>
              <w:jc w:val="center"/>
              <w:rPr>
                <w:lang w:val="es-ES"/>
              </w:rPr>
            </w:pPr>
          </w:p>
        </w:tc>
        <w:tc>
          <w:tcPr>
            <w:tcW w:w="512" w:type="dxa"/>
          </w:tcPr>
          <w:p w14:paraId="411273AB" w14:textId="00CE94FB" w:rsidR="0041518F" w:rsidRPr="009C6E30" w:rsidRDefault="0041518F" w:rsidP="0041518F">
            <w:pPr>
              <w:jc w:val="center"/>
              <w:rPr>
                <w:lang w:val="es-ES"/>
              </w:rPr>
            </w:pPr>
          </w:p>
        </w:tc>
        <w:tc>
          <w:tcPr>
            <w:tcW w:w="344" w:type="dxa"/>
          </w:tcPr>
          <w:p w14:paraId="7BEC4BD2" w14:textId="38C88CCE" w:rsidR="0041518F" w:rsidRPr="009C6E30" w:rsidRDefault="0041518F" w:rsidP="0041518F">
            <w:pPr>
              <w:jc w:val="center"/>
              <w:rPr>
                <w:lang w:val="es-ES"/>
              </w:rPr>
            </w:pPr>
          </w:p>
        </w:tc>
        <w:tc>
          <w:tcPr>
            <w:tcW w:w="461" w:type="dxa"/>
          </w:tcPr>
          <w:p w14:paraId="3325BC4A" w14:textId="54106627" w:rsidR="0041518F" w:rsidRPr="009C6E30" w:rsidRDefault="0041518F" w:rsidP="0041518F">
            <w:pPr>
              <w:jc w:val="center"/>
              <w:rPr>
                <w:lang w:val="es-ES"/>
              </w:rPr>
            </w:pPr>
          </w:p>
        </w:tc>
        <w:tc>
          <w:tcPr>
            <w:tcW w:w="416" w:type="dxa"/>
          </w:tcPr>
          <w:p w14:paraId="49B5263E" w14:textId="77777777" w:rsidR="0041518F" w:rsidRPr="009C6E30" w:rsidRDefault="0041518F" w:rsidP="0041518F">
            <w:pPr>
              <w:jc w:val="center"/>
              <w:rPr>
                <w:lang w:val="es-ES"/>
              </w:rPr>
            </w:pPr>
          </w:p>
        </w:tc>
        <w:tc>
          <w:tcPr>
            <w:tcW w:w="251" w:type="dxa"/>
          </w:tcPr>
          <w:p w14:paraId="4588FDAD" w14:textId="77777777" w:rsidR="0041518F" w:rsidRPr="009C6E30" w:rsidRDefault="0041518F" w:rsidP="0041518F">
            <w:pPr>
              <w:jc w:val="center"/>
              <w:rPr>
                <w:lang w:val="es-ES"/>
              </w:rPr>
            </w:pPr>
          </w:p>
        </w:tc>
        <w:tc>
          <w:tcPr>
            <w:tcW w:w="512" w:type="dxa"/>
          </w:tcPr>
          <w:p w14:paraId="3378B7EE" w14:textId="77777777" w:rsidR="0041518F" w:rsidRPr="009C6E30" w:rsidRDefault="0041518F" w:rsidP="0041518F">
            <w:pPr>
              <w:jc w:val="center"/>
              <w:rPr>
                <w:lang w:val="es-ES"/>
              </w:rPr>
            </w:pPr>
          </w:p>
        </w:tc>
        <w:tc>
          <w:tcPr>
            <w:tcW w:w="631" w:type="dxa"/>
          </w:tcPr>
          <w:p w14:paraId="3934F662" w14:textId="77777777" w:rsidR="0041518F" w:rsidRPr="009C6E30" w:rsidRDefault="0041518F" w:rsidP="0041518F">
            <w:pPr>
              <w:jc w:val="center"/>
              <w:rPr>
                <w:lang w:val="es-ES"/>
              </w:rPr>
            </w:pPr>
          </w:p>
        </w:tc>
        <w:tc>
          <w:tcPr>
            <w:tcW w:w="435" w:type="dxa"/>
          </w:tcPr>
          <w:p w14:paraId="3FDCEE09" w14:textId="77777777" w:rsidR="0041518F" w:rsidRPr="009C6E30" w:rsidRDefault="0041518F" w:rsidP="0041518F">
            <w:pPr>
              <w:jc w:val="center"/>
              <w:rPr>
                <w:lang w:val="es-ES"/>
              </w:rPr>
            </w:pPr>
          </w:p>
        </w:tc>
        <w:tc>
          <w:tcPr>
            <w:tcW w:w="439" w:type="dxa"/>
          </w:tcPr>
          <w:p w14:paraId="19A4A058" w14:textId="77777777" w:rsidR="0041518F" w:rsidRPr="009C6E30" w:rsidRDefault="0041518F" w:rsidP="0041518F">
            <w:pPr>
              <w:jc w:val="center"/>
              <w:rPr>
                <w:lang w:val="es-ES"/>
              </w:rPr>
            </w:pPr>
          </w:p>
        </w:tc>
        <w:tc>
          <w:tcPr>
            <w:tcW w:w="425" w:type="dxa"/>
          </w:tcPr>
          <w:p w14:paraId="5BA817F9" w14:textId="77777777" w:rsidR="0041518F" w:rsidRPr="009C6E30" w:rsidRDefault="0041518F" w:rsidP="0041518F">
            <w:pPr>
              <w:jc w:val="center"/>
              <w:rPr>
                <w:lang w:val="es-ES"/>
              </w:rPr>
            </w:pPr>
          </w:p>
        </w:tc>
        <w:tc>
          <w:tcPr>
            <w:tcW w:w="245" w:type="dxa"/>
          </w:tcPr>
          <w:p w14:paraId="5AAC9AA6" w14:textId="77777777" w:rsidR="0041518F" w:rsidRPr="009C6E30" w:rsidRDefault="0041518F" w:rsidP="0041518F">
            <w:pPr>
              <w:jc w:val="center"/>
              <w:rPr>
                <w:lang w:val="es-ES"/>
              </w:rPr>
            </w:pPr>
          </w:p>
        </w:tc>
        <w:tc>
          <w:tcPr>
            <w:tcW w:w="747" w:type="dxa"/>
            <w:gridSpan w:val="2"/>
          </w:tcPr>
          <w:p w14:paraId="2AB5C16D" w14:textId="77777777" w:rsidR="0041518F" w:rsidRPr="009C6E30" w:rsidRDefault="0041518F" w:rsidP="0041518F">
            <w:pPr>
              <w:jc w:val="center"/>
              <w:rPr>
                <w:lang w:val="es-ES"/>
              </w:rPr>
            </w:pPr>
          </w:p>
        </w:tc>
      </w:tr>
      <w:tr w:rsidR="0041518F" w:rsidRPr="009158A0" w14:paraId="6332E73F" w14:textId="77777777" w:rsidTr="008E58F7">
        <w:tc>
          <w:tcPr>
            <w:tcW w:w="1150" w:type="dxa"/>
            <w:vMerge/>
          </w:tcPr>
          <w:p w14:paraId="3EA66A03" w14:textId="77777777" w:rsidR="0041518F" w:rsidRPr="009C6E30" w:rsidRDefault="0041518F" w:rsidP="0041518F">
            <w:pPr>
              <w:jc w:val="center"/>
              <w:rPr>
                <w:lang w:val="es-ES"/>
              </w:rPr>
            </w:pPr>
          </w:p>
        </w:tc>
        <w:tc>
          <w:tcPr>
            <w:tcW w:w="2331" w:type="dxa"/>
            <w:vMerge/>
          </w:tcPr>
          <w:p w14:paraId="113DD9F2" w14:textId="77777777" w:rsidR="0041518F" w:rsidRPr="009C6E30" w:rsidRDefault="0041518F" w:rsidP="0041518F">
            <w:pPr>
              <w:jc w:val="center"/>
              <w:rPr>
                <w:lang w:val="es-ES"/>
              </w:rPr>
            </w:pPr>
          </w:p>
        </w:tc>
        <w:tc>
          <w:tcPr>
            <w:tcW w:w="1020" w:type="dxa"/>
          </w:tcPr>
          <w:p w14:paraId="0CDEDF20" w14:textId="0A0E84C1" w:rsidR="0041518F" w:rsidRPr="009C6E30" w:rsidRDefault="0041518F" w:rsidP="0041518F">
            <w:pPr>
              <w:jc w:val="center"/>
              <w:rPr>
                <w:lang w:val="es-ES"/>
              </w:rPr>
            </w:pPr>
            <w:r w:rsidRPr="009C6E30">
              <w:rPr>
                <w:lang w:val="es-ES"/>
              </w:rPr>
              <w:t>1.4</w:t>
            </w:r>
          </w:p>
        </w:tc>
        <w:tc>
          <w:tcPr>
            <w:tcW w:w="2802" w:type="dxa"/>
            <w:shd w:val="clear" w:color="auto" w:fill="FFFFFF" w:themeFill="background1"/>
          </w:tcPr>
          <w:p w14:paraId="5D2289AB" w14:textId="7978500E" w:rsidR="0041518F" w:rsidRPr="009C6E30" w:rsidRDefault="0041518F" w:rsidP="0041518F">
            <w:pPr>
              <w:jc w:val="center"/>
              <w:rPr>
                <w:lang w:val="es-ES"/>
              </w:rPr>
            </w:pPr>
            <w:r>
              <w:rPr>
                <w:lang w:val="es-ES"/>
              </w:rPr>
              <w:t>Diagrama de Secuencia Añadir Nueva Bicicleta</w:t>
            </w:r>
          </w:p>
        </w:tc>
        <w:tc>
          <w:tcPr>
            <w:tcW w:w="512" w:type="dxa"/>
          </w:tcPr>
          <w:p w14:paraId="1108440F" w14:textId="23721B62" w:rsidR="0041518F" w:rsidRPr="009C6E30" w:rsidRDefault="0041518F" w:rsidP="0041518F">
            <w:pPr>
              <w:jc w:val="center"/>
              <w:rPr>
                <w:color w:val="FF0000"/>
                <w:lang w:val="es-ES"/>
              </w:rPr>
            </w:pPr>
            <w:r w:rsidRPr="05F191AA">
              <w:rPr>
                <w:lang w:val="es-ES"/>
              </w:rPr>
              <w:t>R</w:t>
            </w:r>
          </w:p>
        </w:tc>
        <w:tc>
          <w:tcPr>
            <w:tcW w:w="567" w:type="dxa"/>
          </w:tcPr>
          <w:p w14:paraId="0527AC40" w14:textId="64B069C2" w:rsidR="0041518F" w:rsidRPr="009C6E30" w:rsidRDefault="0041518F" w:rsidP="0041518F">
            <w:pPr>
              <w:jc w:val="center"/>
              <w:rPr>
                <w:lang w:val="es-ES"/>
              </w:rPr>
            </w:pPr>
          </w:p>
        </w:tc>
        <w:tc>
          <w:tcPr>
            <w:tcW w:w="512" w:type="dxa"/>
          </w:tcPr>
          <w:p w14:paraId="5E07BA96" w14:textId="77777777" w:rsidR="0041518F" w:rsidRPr="009C6E30" w:rsidRDefault="0041518F" w:rsidP="0041518F">
            <w:pPr>
              <w:jc w:val="center"/>
              <w:rPr>
                <w:color w:val="FF0000"/>
                <w:lang w:val="es-ES"/>
              </w:rPr>
            </w:pPr>
          </w:p>
        </w:tc>
        <w:tc>
          <w:tcPr>
            <w:tcW w:w="512" w:type="dxa"/>
          </w:tcPr>
          <w:p w14:paraId="698DF431" w14:textId="10C4F1C2" w:rsidR="0041518F" w:rsidRPr="009C6E30" w:rsidRDefault="0041518F" w:rsidP="0041518F">
            <w:pPr>
              <w:jc w:val="center"/>
              <w:rPr>
                <w:color w:val="FF0000"/>
                <w:lang w:val="es-ES"/>
              </w:rPr>
            </w:pPr>
          </w:p>
        </w:tc>
        <w:tc>
          <w:tcPr>
            <w:tcW w:w="344" w:type="dxa"/>
          </w:tcPr>
          <w:p w14:paraId="05DDE4A1" w14:textId="77777777" w:rsidR="0041518F" w:rsidRPr="009C6E30" w:rsidRDefault="0041518F" w:rsidP="0041518F">
            <w:pPr>
              <w:jc w:val="center"/>
              <w:rPr>
                <w:color w:val="FF0000"/>
                <w:lang w:val="es-ES"/>
              </w:rPr>
            </w:pPr>
          </w:p>
        </w:tc>
        <w:tc>
          <w:tcPr>
            <w:tcW w:w="461" w:type="dxa"/>
          </w:tcPr>
          <w:p w14:paraId="2C98AC63" w14:textId="142BBC1D" w:rsidR="0041518F" w:rsidRPr="009C6E30" w:rsidRDefault="0041518F" w:rsidP="0041518F">
            <w:pPr>
              <w:jc w:val="center"/>
              <w:rPr>
                <w:lang w:val="es-ES"/>
              </w:rPr>
            </w:pPr>
          </w:p>
        </w:tc>
        <w:tc>
          <w:tcPr>
            <w:tcW w:w="416" w:type="dxa"/>
          </w:tcPr>
          <w:p w14:paraId="781A18C5" w14:textId="77777777" w:rsidR="0041518F" w:rsidRPr="009C6E30" w:rsidRDefault="0041518F" w:rsidP="0041518F">
            <w:pPr>
              <w:jc w:val="center"/>
              <w:rPr>
                <w:lang w:val="es-ES"/>
              </w:rPr>
            </w:pPr>
          </w:p>
        </w:tc>
        <w:tc>
          <w:tcPr>
            <w:tcW w:w="251" w:type="dxa"/>
          </w:tcPr>
          <w:p w14:paraId="1C35305C" w14:textId="77777777" w:rsidR="0041518F" w:rsidRPr="009C6E30" w:rsidRDefault="0041518F" w:rsidP="0041518F">
            <w:pPr>
              <w:jc w:val="center"/>
              <w:rPr>
                <w:lang w:val="es-ES"/>
              </w:rPr>
            </w:pPr>
          </w:p>
        </w:tc>
        <w:tc>
          <w:tcPr>
            <w:tcW w:w="512" w:type="dxa"/>
          </w:tcPr>
          <w:p w14:paraId="3F8CF763" w14:textId="77777777" w:rsidR="0041518F" w:rsidRPr="009C6E30" w:rsidRDefault="0041518F" w:rsidP="0041518F">
            <w:pPr>
              <w:jc w:val="center"/>
              <w:rPr>
                <w:lang w:val="es-ES"/>
              </w:rPr>
            </w:pPr>
          </w:p>
        </w:tc>
        <w:tc>
          <w:tcPr>
            <w:tcW w:w="631" w:type="dxa"/>
          </w:tcPr>
          <w:p w14:paraId="1DFB7320" w14:textId="5E777F53" w:rsidR="0041518F" w:rsidRPr="009C6E30" w:rsidRDefault="0041518F" w:rsidP="0041518F">
            <w:pPr>
              <w:jc w:val="center"/>
              <w:rPr>
                <w:lang w:val="es-ES"/>
              </w:rPr>
            </w:pPr>
          </w:p>
        </w:tc>
        <w:tc>
          <w:tcPr>
            <w:tcW w:w="435" w:type="dxa"/>
          </w:tcPr>
          <w:p w14:paraId="527C4427" w14:textId="77777777" w:rsidR="0041518F" w:rsidRPr="009C6E30" w:rsidRDefault="0041518F" w:rsidP="0041518F">
            <w:pPr>
              <w:jc w:val="center"/>
              <w:rPr>
                <w:lang w:val="es-ES"/>
              </w:rPr>
            </w:pPr>
          </w:p>
        </w:tc>
        <w:tc>
          <w:tcPr>
            <w:tcW w:w="439" w:type="dxa"/>
          </w:tcPr>
          <w:p w14:paraId="044F687C" w14:textId="4CD4418B" w:rsidR="0041518F" w:rsidRPr="009C6E30" w:rsidRDefault="0041518F" w:rsidP="0041518F">
            <w:pPr>
              <w:jc w:val="center"/>
              <w:rPr>
                <w:lang w:val="es-ES"/>
              </w:rPr>
            </w:pPr>
          </w:p>
        </w:tc>
        <w:tc>
          <w:tcPr>
            <w:tcW w:w="425" w:type="dxa"/>
          </w:tcPr>
          <w:p w14:paraId="75680821" w14:textId="77777777" w:rsidR="0041518F" w:rsidRPr="009C6E30" w:rsidRDefault="0041518F" w:rsidP="0041518F">
            <w:pPr>
              <w:jc w:val="center"/>
              <w:rPr>
                <w:lang w:val="es-ES"/>
              </w:rPr>
            </w:pPr>
          </w:p>
        </w:tc>
        <w:tc>
          <w:tcPr>
            <w:tcW w:w="245" w:type="dxa"/>
          </w:tcPr>
          <w:p w14:paraId="330CC4D6" w14:textId="77777777" w:rsidR="0041518F" w:rsidRPr="009C6E30" w:rsidRDefault="0041518F" w:rsidP="0041518F">
            <w:pPr>
              <w:jc w:val="center"/>
              <w:rPr>
                <w:lang w:val="es-ES"/>
              </w:rPr>
            </w:pPr>
          </w:p>
        </w:tc>
        <w:tc>
          <w:tcPr>
            <w:tcW w:w="747" w:type="dxa"/>
            <w:gridSpan w:val="2"/>
          </w:tcPr>
          <w:p w14:paraId="0BE8207C" w14:textId="77777777" w:rsidR="0041518F" w:rsidRPr="009C6E30" w:rsidRDefault="0041518F" w:rsidP="0041518F">
            <w:pPr>
              <w:jc w:val="center"/>
              <w:rPr>
                <w:lang w:val="es-ES"/>
              </w:rPr>
            </w:pPr>
          </w:p>
        </w:tc>
      </w:tr>
      <w:tr w:rsidR="0041518F" w:rsidRPr="009158A0" w14:paraId="7AB186FC" w14:textId="77777777" w:rsidTr="008E58F7">
        <w:tc>
          <w:tcPr>
            <w:tcW w:w="1150" w:type="dxa"/>
            <w:vMerge/>
          </w:tcPr>
          <w:p w14:paraId="6D4768AB" w14:textId="77777777" w:rsidR="0041518F" w:rsidRPr="009C6E30" w:rsidRDefault="0041518F" w:rsidP="0041518F">
            <w:pPr>
              <w:jc w:val="center"/>
              <w:rPr>
                <w:lang w:val="es-ES"/>
              </w:rPr>
            </w:pPr>
          </w:p>
        </w:tc>
        <w:tc>
          <w:tcPr>
            <w:tcW w:w="2331" w:type="dxa"/>
            <w:vMerge/>
          </w:tcPr>
          <w:p w14:paraId="678751D8" w14:textId="77777777" w:rsidR="0041518F" w:rsidRPr="009C6E30" w:rsidRDefault="0041518F" w:rsidP="0041518F">
            <w:pPr>
              <w:jc w:val="center"/>
              <w:rPr>
                <w:lang w:val="es-ES"/>
              </w:rPr>
            </w:pPr>
          </w:p>
        </w:tc>
        <w:tc>
          <w:tcPr>
            <w:tcW w:w="1020" w:type="dxa"/>
          </w:tcPr>
          <w:p w14:paraId="4D5BB0B2" w14:textId="2AE58C5E" w:rsidR="0041518F" w:rsidRPr="009C6E30" w:rsidRDefault="0041518F" w:rsidP="0041518F">
            <w:pPr>
              <w:jc w:val="center"/>
              <w:rPr>
                <w:lang w:val="es-ES"/>
              </w:rPr>
            </w:pPr>
            <w:r w:rsidRPr="009C6E30">
              <w:rPr>
                <w:lang w:val="es-ES"/>
              </w:rPr>
              <w:t>1.5</w:t>
            </w:r>
          </w:p>
        </w:tc>
        <w:tc>
          <w:tcPr>
            <w:tcW w:w="2802" w:type="dxa"/>
            <w:shd w:val="clear" w:color="auto" w:fill="FFFFFF" w:themeFill="background1"/>
          </w:tcPr>
          <w:p w14:paraId="519685B6" w14:textId="2225C1AD" w:rsidR="0041518F" w:rsidRPr="009C6E30" w:rsidRDefault="0041518F" w:rsidP="0041518F">
            <w:pPr>
              <w:jc w:val="center"/>
              <w:rPr>
                <w:lang w:val="es-ES"/>
              </w:rPr>
            </w:pPr>
            <w:r w:rsidRPr="009C6E30">
              <w:rPr>
                <w:lang w:val="es-ES"/>
              </w:rPr>
              <w:t>Hacer tarjeta del Caso de Uso Añadir una nueva bicicleta</w:t>
            </w:r>
          </w:p>
        </w:tc>
        <w:tc>
          <w:tcPr>
            <w:tcW w:w="512" w:type="dxa"/>
          </w:tcPr>
          <w:p w14:paraId="16948A49" w14:textId="7CACD9EB" w:rsidR="0041518F" w:rsidRPr="009C6E30" w:rsidRDefault="003321A5" w:rsidP="0041518F">
            <w:pPr>
              <w:jc w:val="center"/>
              <w:rPr>
                <w:lang w:val="es-ES"/>
              </w:rPr>
            </w:pPr>
            <w:r>
              <w:rPr>
                <w:lang w:val="es-ES"/>
              </w:rPr>
              <w:t>P</w:t>
            </w:r>
          </w:p>
        </w:tc>
        <w:tc>
          <w:tcPr>
            <w:tcW w:w="567" w:type="dxa"/>
          </w:tcPr>
          <w:p w14:paraId="5B89CCF6" w14:textId="77777777" w:rsidR="0041518F" w:rsidRPr="009C6E30" w:rsidRDefault="0041518F" w:rsidP="0041518F">
            <w:pPr>
              <w:jc w:val="center"/>
              <w:rPr>
                <w:lang w:val="es-ES"/>
              </w:rPr>
            </w:pPr>
          </w:p>
        </w:tc>
        <w:tc>
          <w:tcPr>
            <w:tcW w:w="512" w:type="dxa"/>
          </w:tcPr>
          <w:p w14:paraId="5088ED48" w14:textId="11B1C96C" w:rsidR="0041518F" w:rsidRPr="009C6E30" w:rsidRDefault="0041518F" w:rsidP="0041518F">
            <w:pPr>
              <w:jc w:val="center"/>
              <w:rPr>
                <w:lang w:val="es-ES"/>
              </w:rPr>
            </w:pPr>
          </w:p>
        </w:tc>
        <w:tc>
          <w:tcPr>
            <w:tcW w:w="512" w:type="dxa"/>
          </w:tcPr>
          <w:p w14:paraId="3003BCEC" w14:textId="77777777" w:rsidR="0041518F" w:rsidRPr="009C6E30" w:rsidRDefault="0041518F" w:rsidP="0041518F">
            <w:pPr>
              <w:jc w:val="center"/>
              <w:rPr>
                <w:lang w:val="es-ES"/>
              </w:rPr>
            </w:pPr>
          </w:p>
        </w:tc>
        <w:tc>
          <w:tcPr>
            <w:tcW w:w="344" w:type="dxa"/>
          </w:tcPr>
          <w:p w14:paraId="1A737471" w14:textId="77777777" w:rsidR="0041518F" w:rsidRPr="009C6E30" w:rsidRDefault="0041518F" w:rsidP="0041518F">
            <w:pPr>
              <w:jc w:val="center"/>
              <w:rPr>
                <w:lang w:val="es-ES"/>
              </w:rPr>
            </w:pPr>
          </w:p>
        </w:tc>
        <w:tc>
          <w:tcPr>
            <w:tcW w:w="461" w:type="dxa"/>
          </w:tcPr>
          <w:p w14:paraId="5A46CA32" w14:textId="6CDC651F" w:rsidR="0041518F" w:rsidRPr="009C6E30" w:rsidRDefault="0041518F" w:rsidP="0041518F">
            <w:pPr>
              <w:jc w:val="center"/>
              <w:rPr>
                <w:lang w:val="es-ES"/>
              </w:rPr>
            </w:pPr>
          </w:p>
        </w:tc>
        <w:tc>
          <w:tcPr>
            <w:tcW w:w="416" w:type="dxa"/>
          </w:tcPr>
          <w:p w14:paraId="68C7D460" w14:textId="6679CC84" w:rsidR="0041518F" w:rsidRPr="009C6E30" w:rsidRDefault="0041518F" w:rsidP="0041518F">
            <w:pPr>
              <w:jc w:val="center"/>
              <w:rPr>
                <w:lang w:val="es-ES"/>
              </w:rPr>
            </w:pPr>
          </w:p>
        </w:tc>
        <w:tc>
          <w:tcPr>
            <w:tcW w:w="251" w:type="dxa"/>
          </w:tcPr>
          <w:p w14:paraId="552B5C83" w14:textId="77777777" w:rsidR="0041518F" w:rsidRPr="009C6E30" w:rsidRDefault="0041518F" w:rsidP="0041518F">
            <w:pPr>
              <w:jc w:val="center"/>
              <w:rPr>
                <w:lang w:val="es-ES"/>
              </w:rPr>
            </w:pPr>
          </w:p>
        </w:tc>
        <w:tc>
          <w:tcPr>
            <w:tcW w:w="512" w:type="dxa"/>
          </w:tcPr>
          <w:p w14:paraId="7B88EE2B" w14:textId="77777777" w:rsidR="0041518F" w:rsidRPr="009C6E30" w:rsidRDefault="0041518F" w:rsidP="0041518F">
            <w:pPr>
              <w:jc w:val="center"/>
              <w:rPr>
                <w:lang w:val="es-ES"/>
              </w:rPr>
            </w:pPr>
          </w:p>
        </w:tc>
        <w:tc>
          <w:tcPr>
            <w:tcW w:w="631" w:type="dxa"/>
          </w:tcPr>
          <w:p w14:paraId="4F25ECFE" w14:textId="77777777" w:rsidR="0041518F" w:rsidRPr="009C6E30" w:rsidRDefault="0041518F" w:rsidP="0041518F">
            <w:pPr>
              <w:jc w:val="center"/>
              <w:rPr>
                <w:lang w:val="es-ES"/>
              </w:rPr>
            </w:pPr>
          </w:p>
        </w:tc>
        <w:tc>
          <w:tcPr>
            <w:tcW w:w="435" w:type="dxa"/>
          </w:tcPr>
          <w:p w14:paraId="7D01B266" w14:textId="77777777" w:rsidR="0041518F" w:rsidRPr="009C6E30" w:rsidRDefault="0041518F" w:rsidP="0041518F">
            <w:pPr>
              <w:jc w:val="center"/>
              <w:rPr>
                <w:lang w:val="es-ES"/>
              </w:rPr>
            </w:pPr>
          </w:p>
        </w:tc>
        <w:tc>
          <w:tcPr>
            <w:tcW w:w="439" w:type="dxa"/>
          </w:tcPr>
          <w:p w14:paraId="4525E2FF" w14:textId="77777777" w:rsidR="0041518F" w:rsidRPr="009C6E30" w:rsidRDefault="0041518F" w:rsidP="0041518F">
            <w:pPr>
              <w:jc w:val="center"/>
              <w:rPr>
                <w:lang w:val="es-ES"/>
              </w:rPr>
            </w:pPr>
          </w:p>
        </w:tc>
        <w:tc>
          <w:tcPr>
            <w:tcW w:w="425" w:type="dxa"/>
          </w:tcPr>
          <w:p w14:paraId="598238DC" w14:textId="77777777" w:rsidR="0041518F" w:rsidRPr="009C6E30" w:rsidRDefault="0041518F" w:rsidP="0041518F">
            <w:pPr>
              <w:jc w:val="center"/>
              <w:rPr>
                <w:lang w:val="es-ES"/>
              </w:rPr>
            </w:pPr>
          </w:p>
        </w:tc>
        <w:tc>
          <w:tcPr>
            <w:tcW w:w="245" w:type="dxa"/>
          </w:tcPr>
          <w:p w14:paraId="73CC4329" w14:textId="77777777" w:rsidR="0041518F" w:rsidRPr="009C6E30" w:rsidRDefault="0041518F" w:rsidP="0041518F">
            <w:pPr>
              <w:jc w:val="center"/>
              <w:rPr>
                <w:lang w:val="es-ES"/>
              </w:rPr>
            </w:pPr>
          </w:p>
        </w:tc>
        <w:tc>
          <w:tcPr>
            <w:tcW w:w="747" w:type="dxa"/>
            <w:gridSpan w:val="2"/>
          </w:tcPr>
          <w:p w14:paraId="7E3963AB" w14:textId="77777777" w:rsidR="0041518F" w:rsidRPr="009C6E30" w:rsidRDefault="0041518F" w:rsidP="0041518F">
            <w:pPr>
              <w:jc w:val="center"/>
              <w:rPr>
                <w:lang w:val="es-ES"/>
              </w:rPr>
            </w:pPr>
          </w:p>
        </w:tc>
      </w:tr>
      <w:tr w:rsidR="0041518F" w:rsidRPr="009158A0" w14:paraId="5F24A856" w14:textId="77777777" w:rsidTr="008E58F7">
        <w:tc>
          <w:tcPr>
            <w:tcW w:w="1150" w:type="dxa"/>
          </w:tcPr>
          <w:p w14:paraId="37763D5F" w14:textId="77777777" w:rsidR="0041518F" w:rsidRPr="009C6E30" w:rsidRDefault="0041518F" w:rsidP="0041518F">
            <w:pPr>
              <w:jc w:val="center"/>
              <w:rPr>
                <w:lang w:val="es-ES"/>
              </w:rPr>
            </w:pPr>
          </w:p>
        </w:tc>
        <w:tc>
          <w:tcPr>
            <w:tcW w:w="2331" w:type="dxa"/>
          </w:tcPr>
          <w:p w14:paraId="4E1D3F6D" w14:textId="77777777" w:rsidR="0041518F" w:rsidRPr="009C6E30" w:rsidRDefault="0041518F" w:rsidP="0041518F">
            <w:pPr>
              <w:jc w:val="center"/>
              <w:rPr>
                <w:lang w:val="es-ES"/>
              </w:rPr>
            </w:pPr>
          </w:p>
        </w:tc>
        <w:tc>
          <w:tcPr>
            <w:tcW w:w="1020" w:type="dxa"/>
          </w:tcPr>
          <w:p w14:paraId="5317113D" w14:textId="77777777" w:rsidR="0041518F" w:rsidRPr="009C6E30" w:rsidRDefault="0041518F" w:rsidP="0041518F">
            <w:pPr>
              <w:jc w:val="center"/>
              <w:rPr>
                <w:lang w:val="es-ES"/>
              </w:rPr>
            </w:pPr>
          </w:p>
        </w:tc>
        <w:tc>
          <w:tcPr>
            <w:tcW w:w="2802" w:type="dxa"/>
            <w:shd w:val="clear" w:color="auto" w:fill="FFFFFF" w:themeFill="background1"/>
          </w:tcPr>
          <w:p w14:paraId="36FD266E" w14:textId="77777777" w:rsidR="0041518F" w:rsidRPr="009C6E30" w:rsidRDefault="0041518F" w:rsidP="0041518F">
            <w:pPr>
              <w:jc w:val="center"/>
              <w:rPr>
                <w:lang w:val="es-ES"/>
              </w:rPr>
            </w:pPr>
          </w:p>
        </w:tc>
        <w:tc>
          <w:tcPr>
            <w:tcW w:w="512" w:type="dxa"/>
          </w:tcPr>
          <w:p w14:paraId="28B81890" w14:textId="77777777" w:rsidR="0041518F" w:rsidRPr="009C6E30" w:rsidRDefault="0041518F" w:rsidP="0041518F">
            <w:pPr>
              <w:jc w:val="center"/>
              <w:rPr>
                <w:lang w:val="es-ES"/>
              </w:rPr>
            </w:pPr>
          </w:p>
        </w:tc>
        <w:tc>
          <w:tcPr>
            <w:tcW w:w="567" w:type="dxa"/>
          </w:tcPr>
          <w:p w14:paraId="3993148B" w14:textId="77777777" w:rsidR="0041518F" w:rsidRPr="009C6E30" w:rsidRDefault="0041518F" w:rsidP="0041518F">
            <w:pPr>
              <w:jc w:val="center"/>
              <w:rPr>
                <w:lang w:val="es-ES"/>
              </w:rPr>
            </w:pPr>
          </w:p>
        </w:tc>
        <w:tc>
          <w:tcPr>
            <w:tcW w:w="512" w:type="dxa"/>
          </w:tcPr>
          <w:p w14:paraId="5A87F63B" w14:textId="77777777" w:rsidR="0041518F" w:rsidRDefault="0041518F" w:rsidP="0041518F">
            <w:pPr>
              <w:jc w:val="center"/>
              <w:rPr>
                <w:lang w:val="es-ES"/>
              </w:rPr>
            </w:pPr>
          </w:p>
        </w:tc>
        <w:tc>
          <w:tcPr>
            <w:tcW w:w="512" w:type="dxa"/>
          </w:tcPr>
          <w:p w14:paraId="2CFE1831" w14:textId="77777777" w:rsidR="0041518F" w:rsidRPr="009C6E30" w:rsidRDefault="0041518F" w:rsidP="0041518F">
            <w:pPr>
              <w:jc w:val="center"/>
              <w:rPr>
                <w:lang w:val="es-ES"/>
              </w:rPr>
            </w:pPr>
          </w:p>
        </w:tc>
        <w:tc>
          <w:tcPr>
            <w:tcW w:w="344" w:type="dxa"/>
          </w:tcPr>
          <w:p w14:paraId="2AF2D2B7" w14:textId="77777777" w:rsidR="0041518F" w:rsidRPr="009C6E30" w:rsidRDefault="0041518F" w:rsidP="0041518F">
            <w:pPr>
              <w:jc w:val="center"/>
              <w:rPr>
                <w:lang w:val="es-ES"/>
              </w:rPr>
            </w:pPr>
          </w:p>
        </w:tc>
        <w:tc>
          <w:tcPr>
            <w:tcW w:w="461" w:type="dxa"/>
          </w:tcPr>
          <w:p w14:paraId="408A71D3" w14:textId="77777777" w:rsidR="0041518F" w:rsidRPr="009C6E30" w:rsidRDefault="0041518F" w:rsidP="0041518F">
            <w:pPr>
              <w:jc w:val="center"/>
              <w:rPr>
                <w:lang w:val="es-ES"/>
              </w:rPr>
            </w:pPr>
          </w:p>
        </w:tc>
        <w:tc>
          <w:tcPr>
            <w:tcW w:w="416" w:type="dxa"/>
          </w:tcPr>
          <w:p w14:paraId="1A3D8019" w14:textId="77777777" w:rsidR="0041518F" w:rsidRDefault="0041518F" w:rsidP="0041518F">
            <w:pPr>
              <w:jc w:val="center"/>
              <w:rPr>
                <w:lang w:val="es-ES"/>
              </w:rPr>
            </w:pPr>
          </w:p>
        </w:tc>
        <w:tc>
          <w:tcPr>
            <w:tcW w:w="251" w:type="dxa"/>
          </w:tcPr>
          <w:p w14:paraId="44680DC2" w14:textId="77777777" w:rsidR="0041518F" w:rsidRPr="009C6E30" w:rsidRDefault="0041518F" w:rsidP="0041518F">
            <w:pPr>
              <w:jc w:val="center"/>
              <w:rPr>
                <w:lang w:val="es-ES"/>
              </w:rPr>
            </w:pPr>
          </w:p>
        </w:tc>
        <w:tc>
          <w:tcPr>
            <w:tcW w:w="512" w:type="dxa"/>
          </w:tcPr>
          <w:p w14:paraId="66E49AAC" w14:textId="77777777" w:rsidR="0041518F" w:rsidRPr="009C6E30" w:rsidRDefault="0041518F" w:rsidP="0041518F">
            <w:pPr>
              <w:jc w:val="center"/>
              <w:rPr>
                <w:lang w:val="es-ES"/>
              </w:rPr>
            </w:pPr>
          </w:p>
        </w:tc>
        <w:tc>
          <w:tcPr>
            <w:tcW w:w="631" w:type="dxa"/>
          </w:tcPr>
          <w:p w14:paraId="6B0EB876" w14:textId="77777777" w:rsidR="0041518F" w:rsidRPr="009C6E30" w:rsidRDefault="0041518F" w:rsidP="0041518F">
            <w:pPr>
              <w:jc w:val="center"/>
              <w:rPr>
                <w:lang w:val="es-ES"/>
              </w:rPr>
            </w:pPr>
          </w:p>
        </w:tc>
        <w:tc>
          <w:tcPr>
            <w:tcW w:w="435" w:type="dxa"/>
          </w:tcPr>
          <w:p w14:paraId="2EC76A00" w14:textId="77777777" w:rsidR="0041518F" w:rsidRPr="009C6E30" w:rsidRDefault="0041518F" w:rsidP="0041518F">
            <w:pPr>
              <w:jc w:val="center"/>
              <w:rPr>
                <w:lang w:val="es-ES"/>
              </w:rPr>
            </w:pPr>
          </w:p>
        </w:tc>
        <w:tc>
          <w:tcPr>
            <w:tcW w:w="439" w:type="dxa"/>
          </w:tcPr>
          <w:p w14:paraId="333A4177" w14:textId="77777777" w:rsidR="0041518F" w:rsidRPr="009C6E30" w:rsidRDefault="0041518F" w:rsidP="0041518F">
            <w:pPr>
              <w:jc w:val="center"/>
              <w:rPr>
                <w:lang w:val="es-ES"/>
              </w:rPr>
            </w:pPr>
          </w:p>
        </w:tc>
        <w:tc>
          <w:tcPr>
            <w:tcW w:w="425" w:type="dxa"/>
          </w:tcPr>
          <w:p w14:paraId="5CEE464C" w14:textId="77777777" w:rsidR="0041518F" w:rsidRPr="009C6E30" w:rsidRDefault="0041518F" w:rsidP="0041518F">
            <w:pPr>
              <w:jc w:val="center"/>
              <w:rPr>
                <w:lang w:val="es-ES"/>
              </w:rPr>
            </w:pPr>
          </w:p>
        </w:tc>
        <w:tc>
          <w:tcPr>
            <w:tcW w:w="245" w:type="dxa"/>
          </w:tcPr>
          <w:p w14:paraId="3C0BCA2B" w14:textId="77777777" w:rsidR="0041518F" w:rsidRPr="009C6E30" w:rsidRDefault="0041518F" w:rsidP="0041518F">
            <w:pPr>
              <w:jc w:val="center"/>
              <w:rPr>
                <w:lang w:val="es-ES"/>
              </w:rPr>
            </w:pPr>
          </w:p>
        </w:tc>
        <w:tc>
          <w:tcPr>
            <w:tcW w:w="747" w:type="dxa"/>
            <w:gridSpan w:val="2"/>
          </w:tcPr>
          <w:p w14:paraId="2B57B76D" w14:textId="77777777" w:rsidR="0041518F" w:rsidRPr="009C6E30" w:rsidRDefault="0041518F" w:rsidP="0041518F">
            <w:pPr>
              <w:jc w:val="center"/>
              <w:rPr>
                <w:lang w:val="es-ES"/>
              </w:rPr>
            </w:pPr>
          </w:p>
        </w:tc>
      </w:tr>
      <w:tr w:rsidR="0041518F" w:rsidRPr="009C6E30" w14:paraId="23391E96" w14:textId="77777777" w:rsidTr="008E58F7">
        <w:tc>
          <w:tcPr>
            <w:tcW w:w="1150" w:type="dxa"/>
            <w:vMerge w:val="restart"/>
          </w:tcPr>
          <w:p w14:paraId="24D8F8E6" w14:textId="63F905B1" w:rsidR="0041518F" w:rsidRPr="009C6E30" w:rsidRDefault="0041518F" w:rsidP="0041518F">
            <w:pPr>
              <w:jc w:val="center"/>
              <w:rPr>
                <w:lang w:val="es-ES"/>
              </w:rPr>
            </w:pPr>
            <w:r w:rsidRPr="009C6E30">
              <w:rPr>
                <w:lang w:val="es-ES"/>
              </w:rPr>
              <w:t>3</w:t>
            </w:r>
          </w:p>
        </w:tc>
        <w:tc>
          <w:tcPr>
            <w:tcW w:w="2331" w:type="dxa"/>
            <w:vMerge w:val="restart"/>
          </w:tcPr>
          <w:p w14:paraId="3101206A" w14:textId="4737EFEB" w:rsidR="0041518F" w:rsidRPr="009C6E30" w:rsidRDefault="0041518F" w:rsidP="0041518F">
            <w:pPr>
              <w:spacing w:line="259" w:lineRule="auto"/>
              <w:rPr>
                <w:rFonts w:ascii="Calibri" w:eastAsia="Calibri" w:hAnsi="Calibri" w:cs="Calibri"/>
                <w:lang w:val="es-ES"/>
              </w:rPr>
            </w:pPr>
            <w:r w:rsidRPr="009C6E30">
              <w:rPr>
                <w:rFonts w:ascii="Calibri" w:eastAsia="Calibri" w:hAnsi="Calibri" w:cs="Calibri"/>
                <w:lang w:val="es-ES"/>
              </w:rPr>
              <w:t>Como jefe de la empresa quiero tener un sistema que permita denegar el servicio ofrecido a un usuario concreto, con el objetivo de poder proteger el servicio ante usuarios que hacen reiterado mal uso de él.</w:t>
            </w:r>
          </w:p>
          <w:p w14:paraId="32D16580" w14:textId="263562A6" w:rsidR="0041518F" w:rsidRPr="009C6E30" w:rsidRDefault="0041518F" w:rsidP="0041518F">
            <w:pPr>
              <w:jc w:val="center"/>
              <w:rPr>
                <w:lang w:val="es-ES"/>
              </w:rPr>
            </w:pPr>
          </w:p>
        </w:tc>
        <w:tc>
          <w:tcPr>
            <w:tcW w:w="1020" w:type="dxa"/>
          </w:tcPr>
          <w:p w14:paraId="262FA017" w14:textId="785C993C" w:rsidR="0041518F" w:rsidRPr="009C6E30" w:rsidRDefault="0041518F" w:rsidP="0041518F">
            <w:pPr>
              <w:jc w:val="center"/>
              <w:rPr>
                <w:lang w:val="es-ES"/>
              </w:rPr>
            </w:pPr>
            <w:r w:rsidRPr="009C6E30">
              <w:rPr>
                <w:lang w:val="es-ES"/>
              </w:rPr>
              <w:t>3.1</w:t>
            </w:r>
          </w:p>
        </w:tc>
        <w:tc>
          <w:tcPr>
            <w:tcW w:w="2802" w:type="dxa"/>
          </w:tcPr>
          <w:p w14:paraId="0C1D5BDD" w14:textId="15EDB0CF" w:rsidR="0041518F" w:rsidRPr="009C6E30" w:rsidRDefault="0041518F" w:rsidP="0041518F">
            <w:pPr>
              <w:jc w:val="center"/>
              <w:rPr>
                <w:lang w:val="es-ES"/>
              </w:rPr>
            </w:pPr>
            <w:r w:rsidRPr="009C6E30">
              <w:rPr>
                <w:lang w:val="es-ES"/>
              </w:rPr>
              <w:t>Añadir a Diagrama de Casos de Uso</w:t>
            </w:r>
          </w:p>
        </w:tc>
        <w:tc>
          <w:tcPr>
            <w:tcW w:w="512" w:type="dxa"/>
          </w:tcPr>
          <w:p w14:paraId="5D59E807" w14:textId="19256AFA" w:rsidR="0041518F" w:rsidRPr="009C6E30" w:rsidRDefault="0041518F" w:rsidP="0041518F">
            <w:pPr>
              <w:jc w:val="center"/>
              <w:rPr>
                <w:lang w:val="es-ES"/>
              </w:rPr>
            </w:pPr>
          </w:p>
        </w:tc>
        <w:tc>
          <w:tcPr>
            <w:tcW w:w="567" w:type="dxa"/>
          </w:tcPr>
          <w:p w14:paraId="5D273DF7" w14:textId="0BA324F3" w:rsidR="0041518F" w:rsidRPr="009C6E30" w:rsidRDefault="0041518F" w:rsidP="0041518F">
            <w:pPr>
              <w:jc w:val="center"/>
              <w:rPr>
                <w:lang w:val="es-ES"/>
              </w:rPr>
            </w:pPr>
            <w:r>
              <w:rPr>
                <w:lang w:val="es-ES"/>
              </w:rPr>
              <w:t>P</w:t>
            </w:r>
            <w:r w:rsidR="001D52A9">
              <w:rPr>
                <w:lang w:val="es-ES"/>
              </w:rPr>
              <w:t>,A</w:t>
            </w:r>
          </w:p>
        </w:tc>
        <w:tc>
          <w:tcPr>
            <w:tcW w:w="512" w:type="dxa"/>
          </w:tcPr>
          <w:p w14:paraId="45811C60" w14:textId="77777777" w:rsidR="0041518F" w:rsidRPr="009C6E30" w:rsidRDefault="0041518F" w:rsidP="0041518F">
            <w:pPr>
              <w:jc w:val="center"/>
              <w:rPr>
                <w:lang w:val="es-ES"/>
              </w:rPr>
            </w:pPr>
          </w:p>
        </w:tc>
        <w:tc>
          <w:tcPr>
            <w:tcW w:w="512" w:type="dxa"/>
          </w:tcPr>
          <w:p w14:paraId="052A5B15" w14:textId="7967D7D8" w:rsidR="0041518F" w:rsidRPr="009C6E30" w:rsidRDefault="0041518F" w:rsidP="0041518F">
            <w:pPr>
              <w:jc w:val="center"/>
              <w:rPr>
                <w:lang w:val="es-ES"/>
              </w:rPr>
            </w:pPr>
          </w:p>
        </w:tc>
        <w:tc>
          <w:tcPr>
            <w:tcW w:w="344" w:type="dxa"/>
          </w:tcPr>
          <w:p w14:paraId="44F4DDB1" w14:textId="77777777" w:rsidR="0041518F" w:rsidRPr="009C6E30" w:rsidRDefault="0041518F" w:rsidP="0041518F">
            <w:pPr>
              <w:jc w:val="center"/>
              <w:rPr>
                <w:lang w:val="es-ES"/>
              </w:rPr>
            </w:pPr>
          </w:p>
        </w:tc>
        <w:tc>
          <w:tcPr>
            <w:tcW w:w="461" w:type="dxa"/>
          </w:tcPr>
          <w:p w14:paraId="00E99776" w14:textId="51AB06FD" w:rsidR="0041518F" w:rsidRPr="009C6E30" w:rsidRDefault="0041518F" w:rsidP="0041518F">
            <w:pPr>
              <w:jc w:val="center"/>
              <w:rPr>
                <w:lang w:val="es-ES"/>
              </w:rPr>
            </w:pPr>
          </w:p>
        </w:tc>
        <w:tc>
          <w:tcPr>
            <w:tcW w:w="416" w:type="dxa"/>
          </w:tcPr>
          <w:p w14:paraId="1C643A46" w14:textId="7894497A" w:rsidR="0041518F" w:rsidRPr="009C6E30" w:rsidRDefault="0041518F" w:rsidP="0041518F">
            <w:pPr>
              <w:jc w:val="center"/>
              <w:rPr>
                <w:lang w:val="es-ES"/>
              </w:rPr>
            </w:pPr>
          </w:p>
        </w:tc>
        <w:tc>
          <w:tcPr>
            <w:tcW w:w="251" w:type="dxa"/>
          </w:tcPr>
          <w:p w14:paraId="4C1C4FF2" w14:textId="77777777" w:rsidR="0041518F" w:rsidRPr="009C6E30" w:rsidRDefault="0041518F" w:rsidP="0041518F">
            <w:pPr>
              <w:jc w:val="center"/>
              <w:rPr>
                <w:lang w:val="es-ES"/>
              </w:rPr>
            </w:pPr>
          </w:p>
        </w:tc>
        <w:tc>
          <w:tcPr>
            <w:tcW w:w="512" w:type="dxa"/>
          </w:tcPr>
          <w:p w14:paraId="7533C4F3" w14:textId="77777777" w:rsidR="0041518F" w:rsidRPr="009C6E30" w:rsidRDefault="0041518F" w:rsidP="0041518F">
            <w:pPr>
              <w:jc w:val="center"/>
              <w:rPr>
                <w:lang w:val="es-ES"/>
              </w:rPr>
            </w:pPr>
          </w:p>
        </w:tc>
        <w:tc>
          <w:tcPr>
            <w:tcW w:w="631" w:type="dxa"/>
          </w:tcPr>
          <w:p w14:paraId="5E17921D" w14:textId="77777777" w:rsidR="0041518F" w:rsidRPr="009C6E30" w:rsidRDefault="0041518F" w:rsidP="0041518F">
            <w:pPr>
              <w:jc w:val="center"/>
              <w:rPr>
                <w:lang w:val="es-ES"/>
              </w:rPr>
            </w:pPr>
          </w:p>
        </w:tc>
        <w:tc>
          <w:tcPr>
            <w:tcW w:w="435" w:type="dxa"/>
          </w:tcPr>
          <w:p w14:paraId="494D5BD8" w14:textId="77777777" w:rsidR="0041518F" w:rsidRPr="009C6E30" w:rsidRDefault="0041518F" w:rsidP="0041518F">
            <w:pPr>
              <w:jc w:val="center"/>
              <w:rPr>
                <w:lang w:val="es-ES"/>
              </w:rPr>
            </w:pPr>
          </w:p>
        </w:tc>
        <w:tc>
          <w:tcPr>
            <w:tcW w:w="439" w:type="dxa"/>
          </w:tcPr>
          <w:p w14:paraId="37C94A3B" w14:textId="77777777" w:rsidR="0041518F" w:rsidRPr="009C6E30" w:rsidRDefault="0041518F" w:rsidP="0041518F">
            <w:pPr>
              <w:jc w:val="center"/>
              <w:rPr>
                <w:lang w:val="es-ES"/>
              </w:rPr>
            </w:pPr>
          </w:p>
        </w:tc>
        <w:tc>
          <w:tcPr>
            <w:tcW w:w="425" w:type="dxa"/>
          </w:tcPr>
          <w:p w14:paraId="40318E54" w14:textId="77777777" w:rsidR="0041518F" w:rsidRPr="009C6E30" w:rsidRDefault="0041518F" w:rsidP="0041518F">
            <w:pPr>
              <w:jc w:val="center"/>
              <w:rPr>
                <w:lang w:val="es-ES"/>
              </w:rPr>
            </w:pPr>
          </w:p>
        </w:tc>
        <w:tc>
          <w:tcPr>
            <w:tcW w:w="245" w:type="dxa"/>
          </w:tcPr>
          <w:p w14:paraId="482DFEA3" w14:textId="77777777" w:rsidR="0041518F" w:rsidRPr="009C6E30" w:rsidRDefault="0041518F" w:rsidP="0041518F">
            <w:pPr>
              <w:jc w:val="center"/>
              <w:rPr>
                <w:lang w:val="es-ES"/>
              </w:rPr>
            </w:pPr>
          </w:p>
        </w:tc>
        <w:tc>
          <w:tcPr>
            <w:tcW w:w="747" w:type="dxa"/>
            <w:gridSpan w:val="2"/>
          </w:tcPr>
          <w:p w14:paraId="278E900E" w14:textId="77777777" w:rsidR="0041518F" w:rsidRPr="009C6E30" w:rsidRDefault="0041518F" w:rsidP="0041518F">
            <w:pPr>
              <w:jc w:val="center"/>
              <w:rPr>
                <w:lang w:val="es-ES"/>
              </w:rPr>
            </w:pPr>
          </w:p>
        </w:tc>
      </w:tr>
      <w:tr w:rsidR="0041518F" w:rsidRPr="009158A0" w14:paraId="30D10CEE" w14:textId="77777777" w:rsidTr="008E58F7">
        <w:tc>
          <w:tcPr>
            <w:tcW w:w="1150" w:type="dxa"/>
            <w:vMerge/>
          </w:tcPr>
          <w:p w14:paraId="2FE6937C" w14:textId="77777777" w:rsidR="0041518F" w:rsidRPr="009C6E30" w:rsidRDefault="0041518F" w:rsidP="0041518F">
            <w:pPr>
              <w:jc w:val="center"/>
              <w:rPr>
                <w:lang w:val="es-ES"/>
              </w:rPr>
            </w:pPr>
          </w:p>
        </w:tc>
        <w:tc>
          <w:tcPr>
            <w:tcW w:w="2331" w:type="dxa"/>
            <w:vMerge/>
          </w:tcPr>
          <w:p w14:paraId="3BB4CACC" w14:textId="77777777" w:rsidR="0041518F" w:rsidRPr="009C6E30" w:rsidRDefault="0041518F" w:rsidP="0041518F">
            <w:pPr>
              <w:jc w:val="center"/>
              <w:rPr>
                <w:lang w:val="es-ES"/>
              </w:rPr>
            </w:pPr>
          </w:p>
        </w:tc>
        <w:tc>
          <w:tcPr>
            <w:tcW w:w="1020" w:type="dxa"/>
          </w:tcPr>
          <w:p w14:paraId="21D4CA47" w14:textId="4DF0A9B6" w:rsidR="0041518F" w:rsidRPr="009C6E30" w:rsidRDefault="0041518F" w:rsidP="0041518F">
            <w:pPr>
              <w:jc w:val="center"/>
              <w:rPr>
                <w:lang w:val="es-ES"/>
              </w:rPr>
            </w:pPr>
            <w:r w:rsidRPr="009C6E30">
              <w:rPr>
                <w:lang w:val="es-ES"/>
              </w:rPr>
              <w:t>3.2</w:t>
            </w:r>
          </w:p>
        </w:tc>
        <w:tc>
          <w:tcPr>
            <w:tcW w:w="2802" w:type="dxa"/>
          </w:tcPr>
          <w:p w14:paraId="7B60DB48" w14:textId="796677D6" w:rsidR="0041518F" w:rsidRPr="009C6E30" w:rsidRDefault="0041518F" w:rsidP="0041518F">
            <w:pPr>
              <w:jc w:val="center"/>
              <w:rPr>
                <w:lang w:val="es-ES"/>
              </w:rPr>
            </w:pPr>
            <w:r w:rsidRPr="009C6E30">
              <w:rPr>
                <w:lang w:val="es-ES"/>
              </w:rPr>
              <w:t>Añadir a documento de Análisis</w:t>
            </w:r>
          </w:p>
        </w:tc>
        <w:tc>
          <w:tcPr>
            <w:tcW w:w="512" w:type="dxa"/>
          </w:tcPr>
          <w:p w14:paraId="4DC96306" w14:textId="77777777" w:rsidR="0041518F" w:rsidRPr="009C6E30" w:rsidRDefault="0041518F" w:rsidP="0041518F">
            <w:pPr>
              <w:jc w:val="center"/>
              <w:rPr>
                <w:lang w:val="es-ES"/>
              </w:rPr>
            </w:pPr>
          </w:p>
        </w:tc>
        <w:tc>
          <w:tcPr>
            <w:tcW w:w="567" w:type="dxa"/>
          </w:tcPr>
          <w:p w14:paraId="41E8BF69" w14:textId="77777777" w:rsidR="0041518F" w:rsidRPr="009C6E30" w:rsidRDefault="0041518F" w:rsidP="0041518F">
            <w:pPr>
              <w:jc w:val="center"/>
              <w:rPr>
                <w:lang w:val="es-ES"/>
              </w:rPr>
            </w:pPr>
          </w:p>
        </w:tc>
        <w:tc>
          <w:tcPr>
            <w:tcW w:w="512" w:type="dxa"/>
          </w:tcPr>
          <w:p w14:paraId="1903FE02" w14:textId="77777777" w:rsidR="0041518F" w:rsidRPr="009C6E30" w:rsidRDefault="0041518F" w:rsidP="0041518F">
            <w:pPr>
              <w:jc w:val="center"/>
              <w:rPr>
                <w:lang w:val="es-ES"/>
              </w:rPr>
            </w:pPr>
          </w:p>
        </w:tc>
        <w:tc>
          <w:tcPr>
            <w:tcW w:w="512" w:type="dxa"/>
          </w:tcPr>
          <w:p w14:paraId="4934448E" w14:textId="77777777" w:rsidR="0041518F" w:rsidRPr="009C6E30" w:rsidRDefault="0041518F" w:rsidP="0041518F">
            <w:pPr>
              <w:jc w:val="center"/>
              <w:rPr>
                <w:lang w:val="es-ES"/>
              </w:rPr>
            </w:pPr>
          </w:p>
        </w:tc>
        <w:tc>
          <w:tcPr>
            <w:tcW w:w="344" w:type="dxa"/>
          </w:tcPr>
          <w:p w14:paraId="7536CD68" w14:textId="77777777" w:rsidR="0041518F" w:rsidRPr="009C6E30" w:rsidRDefault="0041518F" w:rsidP="0041518F">
            <w:pPr>
              <w:jc w:val="center"/>
              <w:rPr>
                <w:lang w:val="es-ES"/>
              </w:rPr>
            </w:pPr>
          </w:p>
        </w:tc>
        <w:tc>
          <w:tcPr>
            <w:tcW w:w="461" w:type="dxa"/>
          </w:tcPr>
          <w:p w14:paraId="5272F61B" w14:textId="77777777" w:rsidR="0041518F" w:rsidRPr="009C6E30" w:rsidRDefault="0041518F" w:rsidP="0041518F">
            <w:pPr>
              <w:jc w:val="center"/>
              <w:rPr>
                <w:lang w:val="es-ES"/>
              </w:rPr>
            </w:pPr>
          </w:p>
        </w:tc>
        <w:tc>
          <w:tcPr>
            <w:tcW w:w="416" w:type="dxa"/>
          </w:tcPr>
          <w:p w14:paraId="1F58563B" w14:textId="77777777" w:rsidR="0041518F" w:rsidRPr="009C6E30" w:rsidRDefault="0041518F" w:rsidP="0041518F">
            <w:pPr>
              <w:jc w:val="center"/>
              <w:rPr>
                <w:lang w:val="es-ES"/>
              </w:rPr>
            </w:pPr>
          </w:p>
        </w:tc>
        <w:tc>
          <w:tcPr>
            <w:tcW w:w="251" w:type="dxa"/>
          </w:tcPr>
          <w:p w14:paraId="1AF0E8E8" w14:textId="77777777" w:rsidR="0041518F" w:rsidRPr="009C6E30" w:rsidRDefault="0041518F" w:rsidP="0041518F">
            <w:pPr>
              <w:jc w:val="center"/>
              <w:rPr>
                <w:lang w:val="es-ES"/>
              </w:rPr>
            </w:pPr>
          </w:p>
        </w:tc>
        <w:tc>
          <w:tcPr>
            <w:tcW w:w="512" w:type="dxa"/>
          </w:tcPr>
          <w:p w14:paraId="2723CD19" w14:textId="77777777" w:rsidR="0041518F" w:rsidRPr="009C6E30" w:rsidRDefault="0041518F" w:rsidP="0041518F">
            <w:pPr>
              <w:jc w:val="center"/>
              <w:rPr>
                <w:lang w:val="es-ES"/>
              </w:rPr>
            </w:pPr>
          </w:p>
        </w:tc>
        <w:tc>
          <w:tcPr>
            <w:tcW w:w="631" w:type="dxa"/>
          </w:tcPr>
          <w:p w14:paraId="237FF021" w14:textId="4BF65A73" w:rsidR="0041518F" w:rsidRPr="009C6E30" w:rsidRDefault="0041518F" w:rsidP="0041518F">
            <w:pPr>
              <w:jc w:val="center"/>
              <w:rPr>
                <w:lang w:val="es-ES"/>
              </w:rPr>
            </w:pPr>
            <w:r>
              <w:rPr>
                <w:lang w:val="es-ES"/>
              </w:rPr>
              <w:t>A</w:t>
            </w:r>
          </w:p>
        </w:tc>
        <w:tc>
          <w:tcPr>
            <w:tcW w:w="435" w:type="dxa"/>
          </w:tcPr>
          <w:p w14:paraId="7E2BF6BB" w14:textId="77777777" w:rsidR="0041518F" w:rsidRPr="009C6E30" w:rsidRDefault="0041518F" w:rsidP="0041518F">
            <w:pPr>
              <w:jc w:val="center"/>
              <w:rPr>
                <w:lang w:val="es-ES"/>
              </w:rPr>
            </w:pPr>
          </w:p>
        </w:tc>
        <w:tc>
          <w:tcPr>
            <w:tcW w:w="439" w:type="dxa"/>
          </w:tcPr>
          <w:p w14:paraId="77A54E7B" w14:textId="0614F35F" w:rsidR="0041518F" w:rsidRPr="009C6E30" w:rsidRDefault="0041518F" w:rsidP="0041518F">
            <w:pPr>
              <w:rPr>
                <w:lang w:val="es-ES"/>
              </w:rPr>
            </w:pPr>
          </w:p>
        </w:tc>
        <w:tc>
          <w:tcPr>
            <w:tcW w:w="425" w:type="dxa"/>
          </w:tcPr>
          <w:p w14:paraId="1BC0A9EA" w14:textId="77777777" w:rsidR="0041518F" w:rsidRPr="009C6E30" w:rsidRDefault="0041518F" w:rsidP="0041518F">
            <w:pPr>
              <w:jc w:val="center"/>
              <w:rPr>
                <w:lang w:val="es-ES"/>
              </w:rPr>
            </w:pPr>
          </w:p>
        </w:tc>
        <w:tc>
          <w:tcPr>
            <w:tcW w:w="245" w:type="dxa"/>
          </w:tcPr>
          <w:p w14:paraId="494338C5" w14:textId="77777777" w:rsidR="0041518F" w:rsidRPr="009C6E30" w:rsidRDefault="0041518F" w:rsidP="0041518F">
            <w:pPr>
              <w:jc w:val="center"/>
              <w:rPr>
                <w:lang w:val="es-ES"/>
              </w:rPr>
            </w:pPr>
          </w:p>
        </w:tc>
        <w:tc>
          <w:tcPr>
            <w:tcW w:w="747" w:type="dxa"/>
            <w:gridSpan w:val="2"/>
          </w:tcPr>
          <w:p w14:paraId="32E5B156" w14:textId="77777777" w:rsidR="0041518F" w:rsidRPr="009C6E30" w:rsidRDefault="0041518F" w:rsidP="0041518F">
            <w:pPr>
              <w:jc w:val="center"/>
              <w:rPr>
                <w:lang w:val="es-ES"/>
              </w:rPr>
            </w:pPr>
          </w:p>
        </w:tc>
      </w:tr>
      <w:tr w:rsidR="0041518F" w:rsidRPr="009C6E30" w14:paraId="3AC891FB" w14:textId="77777777" w:rsidTr="008E58F7">
        <w:tc>
          <w:tcPr>
            <w:tcW w:w="1150" w:type="dxa"/>
            <w:vMerge/>
          </w:tcPr>
          <w:p w14:paraId="0F9A6953" w14:textId="77777777" w:rsidR="0041518F" w:rsidRPr="009C6E30" w:rsidRDefault="0041518F" w:rsidP="0041518F">
            <w:pPr>
              <w:jc w:val="center"/>
              <w:rPr>
                <w:lang w:val="es-ES"/>
              </w:rPr>
            </w:pPr>
          </w:p>
        </w:tc>
        <w:tc>
          <w:tcPr>
            <w:tcW w:w="2331" w:type="dxa"/>
            <w:vMerge/>
          </w:tcPr>
          <w:p w14:paraId="31C753B8" w14:textId="77777777" w:rsidR="0041518F" w:rsidRPr="009C6E30" w:rsidRDefault="0041518F" w:rsidP="0041518F">
            <w:pPr>
              <w:jc w:val="center"/>
              <w:rPr>
                <w:lang w:val="es-ES"/>
              </w:rPr>
            </w:pPr>
          </w:p>
        </w:tc>
        <w:tc>
          <w:tcPr>
            <w:tcW w:w="1020" w:type="dxa"/>
          </w:tcPr>
          <w:p w14:paraId="46E38705" w14:textId="638897A1" w:rsidR="0041518F" w:rsidRPr="009C6E30" w:rsidRDefault="0041518F" w:rsidP="0041518F">
            <w:pPr>
              <w:jc w:val="center"/>
              <w:rPr>
                <w:lang w:val="es-ES"/>
              </w:rPr>
            </w:pPr>
            <w:r w:rsidRPr="009C6E30">
              <w:rPr>
                <w:lang w:val="es-ES"/>
              </w:rPr>
              <w:t>3.3</w:t>
            </w:r>
          </w:p>
        </w:tc>
        <w:tc>
          <w:tcPr>
            <w:tcW w:w="2802" w:type="dxa"/>
          </w:tcPr>
          <w:p w14:paraId="21BFA81B" w14:textId="6C928401" w:rsidR="0041518F" w:rsidRPr="009C6E30" w:rsidRDefault="0041518F" w:rsidP="0041518F">
            <w:pPr>
              <w:jc w:val="center"/>
              <w:rPr>
                <w:lang w:val="es-ES"/>
              </w:rPr>
            </w:pPr>
            <w:r w:rsidRPr="009C6E30">
              <w:rPr>
                <w:lang w:val="es-ES"/>
              </w:rPr>
              <w:t>Añadir a Diagrama de Clases</w:t>
            </w:r>
          </w:p>
        </w:tc>
        <w:tc>
          <w:tcPr>
            <w:tcW w:w="512" w:type="dxa"/>
          </w:tcPr>
          <w:p w14:paraId="50A0CCC1" w14:textId="4B85AA6C" w:rsidR="0041518F" w:rsidRPr="009C6E30" w:rsidRDefault="0041518F" w:rsidP="0041518F">
            <w:pPr>
              <w:jc w:val="center"/>
              <w:rPr>
                <w:lang w:val="es-ES"/>
              </w:rPr>
            </w:pPr>
          </w:p>
        </w:tc>
        <w:tc>
          <w:tcPr>
            <w:tcW w:w="567" w:type="dxa"/>
          </w:tcPr>
          <w:p w14:paraId="43DBE3C0" w14:textId="22F561A2" w:rsidR="0041518F" w:rsidRPr="009C6E30" w:rsidRDefault="0041518F" w:rsidP="0041518F">
            <w:pPr>
              <w:jc w:val="center"/>
              <w:rPr>
                <w:lang w:val="es-ES"/>
              </w:rPr>
            </w:pPr>
            <w:r>
              <w:rPr>
                <w:lang w:val="es-ES"/>
              </w:rPr>
              <w:t>J,R</w:t>
            </w:r>
          </w:p>
        </w:tc>
        <w:tc>
          <w:tcPr>
            <w:tcW w:w="512" w:type="dxa"/>
          </w:tcPr>
          <w:p w14:paraId="65BD1C35" w14:textId="77777777" w:rsidR="0041518F" w:rsidRPr="009C6E30" w:rsidRDefault="0041518F" w:rsidP="0041518F">
            <w:pPr>
              <w:jc w:val="center"/>
              <w:rPr>
                <w:lang w:val="es-ES"/>
              </w:rPr>
            </w:pPr>
          </w:p>
        </w:tc>
        <w:tc>
          <w:tcPr>
            <w:tcW w:w="512" w:type="dxa"/>
          </w:tcPr>
          <w:p w14:paraId="22F006D4" w14:textId="77777777" w:rsidR="0041518F" w:rsidRPr="009C6E30" w:rsidRDefault="0041518F" w:rsidP="0041518F">
            <w:pPr>
              <w:jc w:val="center"/>
              <w:rPr>
                <w:lang w:val="es-ES"/>
              </w:rPr>
            </w:pPr>
          </w:p>
        </w:tc>
        <w:tc>
          <w:tcPr>
            <w:tcW w:w="344" w:type="dxa"/>
          </w:tcPr>
          <w:p w14:paraId="6D42CA3B" w14:textId="77777777" w:rsidR="0041518F" w:rsidRPr="009C6E30" w:rsidRDefault="0041518F" w:rsidP="0041518F">
            <w:pPr>
              <w:jc w:val="center"/>
              <w:rPr>
                <w:lang w:val="es-ES"/>
              </w:rPr>
            </w:pPr>
          </w:p>
        </w:tc>
        <w:tc>
          <w:tcPr>
            <w:tcW w:w="461" w:type="dxa"/>
          </w:tcPr>
          <w:p w14:paraId="365523C2" w14:textId="750A26EC" w:rsidR="0041518F" w:rsidRPr="009C6E30" w:rsidRDefault="0041518F" w:rsidP="0041518F">
            <w:pPr>
              <w:jc w:val="center"/>
              <w:rPr>
                <w:lang w:val="es-ES"/>
              </w:rPr>
            </w:pPr>
          </w:p>
        </w:tc>
        <w:tc>
          <w:tcPr>
            <w:tcW w:w="416" w:type="dxa"/>
          </w:tcPr>
          <w:p w14:paraId="7B4999B9" w14:textId="701BC4A1" w:rsidR="0041518F" w:rsidRPr="008E58F7" w:rsidRDefault="0041518F" w:rsidP="0041518F">
            <w:pPr>
              <w:jc w:val="center"/>
              <w:rPr>
                <w:sz w:val="16"/>
                <w:szCs w:val="16"/>
                <w:lang w:val="es-ES"/>
              </w:rPr>
            </w:pPr>
          </w:p>
        </w:tc>
        <w:tc>
          <w:tcPr>
            <w:tcW w:w="251" w:type="dxa"/>
          </w:tcPr>
          <w:p w14:paraId="519B3CA7" w14:textId="77777777" w:rsidR="0041518F" w:rsidRPr="009C6E30" w:rsidRDefault="0041518F" w:rsidP="0041518F">
            <w:pPr>
              <w:jc w:val="center"/>
              <w:rPr>
                <w:lang w:val="es-ES"/>
              </w:rPr>
            </w:pPr>
          </w:p>
        </w:tc>
        <w:tc>
          <w:tcPr>
            <w:tcW w:w="512" w:type="dxa"/>
          </w:tcPr>
          <w:p w14:paraId="4B72A29E" w14:textId="77777777" w:rsidR="0041518F" w:rsidRPr="009C6E30" w:rsidRDefault="0041518F" w:rsidP="0041518F">
            <w:pPr>
              <w:jc w:val="center"/>
              <w:rPr>
                <w:lang w:val="es-ES"/>
              </w:rPr>
            </w:pPr>
          </w:p>
        </w:tc>
        <w:tc>
          <w:tcPr>
            <w:tcW w:w="631" w:type="dxa"/>
          </w:tcPr>
          <w:p w14:paraId="07D559F9" w14:textId="77777777" w:rsidR="0041518F" w:rsidRPr="009C6E30" w:rsidRDefault="0041518F" w:rsidP="0041518F">
            <w:pPr>
              <w:jc w:val="center"/>
              <w:rPr>
                <w:lang w:val="es-ES"/>
              </w:rPr>
            </w:pPr>
          </w:p>
        </w:tc>
        <w:tc>
          <w:tcPr>
            <w:tcW w:w="435" w:type="dxa"/>
          </w:tcPr>
          <w:p w14:paraId="1EE95F61" w14:textId="77777777" w:rsidR="0041518F" w:rsidRPr="009C6E30" w:rsidRDefault="0041518F" w:rsidP="0041518F">
            <w:pPr>
              <w:jc w:val="center"/>
              <w:rPr>
                <w:lang w:val="es-ES"/>
              </w:rPr>
            </w:pPr>
          </w:p>
        </w:tc>
        <w:tc>
          <w:tcPr>
            <w:tcW w:w="439" w:type="dxa"/>
          </w:tcPr>
          <w:p w14:paraId="79FCCF5F" w14:textId="77777777" w:rsidR="0041518F" w:rsidRPr="009C6E30" w:rsidRDefault="0041518F" w:rsidP="0041518F">
            <w:pPr>
              <w:jc w:val="center"/>
              <w:rPr>
                <w:lang w:val="es-ES"/>
              </w:rPr>
            </w:pPr>
          </w:p>
        </w:tc>
        <w:tc>
          <w:tcPr>
            <w:tcW w:w="425" w:type="dxa"/>
          </w:tcPr>
          <w:p w14:paraId="72AC661F" w14:textId="77777777" w:rsidR="0041518F" w:rsidRPr="009C6E30" w:rsidRDefault="0041518F" w:rsidP="0041518F">
            <w:pPr>
              <w:jc w:val="center"/>
              <w:rPr>
                <w:lang w:val="es-ES"/>
              </w:rPr>
            </w:pPr>
          </w:p>
        </w:tc>
        <w:tc>
          <w:tcPr>
            <w:tcW w:w="245" w:type="dxa"/>
          </w:tcPr>
          <w:p w14:paraId="5AD6A1C8" w14:textId="77777777" w:rsidR="0041518F" w:rsidRPr="009C6E30" w:rsidRDefault="0041518F" w:rsidP="0041518F">
            <w:pPr>
              <w:jc w:val="center"/>
              <w:rPr>
                <w:lang w:val="es-ES"/>
              </w:rPr>
            </w:pPr>
          </w:p>
        </w:tc>
        <w:tc>
          <w:tcPr>
            <w:tcW w:w="747" w:type="dxa"/>
            <w:gridSpan w:val="2"/>
          </w:tcPr>
          <w:p w14:paraId="77094C7F" w14:textId="77777777" w:rsidR="0041518F" w:rsidRPr="009C6E30" w:rsidRDefault="0041518F" w:rsidP="0041518F">
            <w:pPr>
              <w:jc w:val="center"/>
              <w:rPr>
                <w:lang w:val="es-ES"/>
              </w:rPr>
            </w:pPr>
          </w:p>
        </w:tc>
      </w:tr>
      <w:tr w:rsidR="0041518F" w:rsidRPr="00A7094C" w14:paraId="0B203EDB" w14:textId="77777777" w:rsidTr="008E58F7">
        <w:tc>
          <w:tcPr>
            <w:tcW w:w="1150" w:type="dxa"/>
            <w:vMerge/>
          </w:tcPr>
          <w:p w14:paraId="256C627E" w14:textId="77777777" w:rsidR="0041518F" w:rsidRPr="009C6E30" w:rsidRDefault="0041518F" w:rsidP="0041518F">
            <w:pPr>
              <w:jc w:val="center"/>
              <w:rPr>
                <w:lang w:val="es-ES"/>
              </w:rPr>
            </w:pPr>
          </w:p>
        </w:tc>
        <w:tc>
          <w:tcPr>
            <w:tcW w:w="2331" w:type="dxa"/>
            <w:vMerge/>
          </w:tcPr>
          <w:p w14:paraId="4A0B41AE" w14:textId="77777777" w:rsidR="0041518F" w:rsidRPr="009C6E30" w:rsidRDefault="0041518F" w:rsidP="0041518F">
            <w:pPr>
              <w:jc w:val="center"/>
              <w:rPr>
                <w:lang w:val="es-ES"/>
              </w:rPr>
            </w:pPr>
          </w:p>
        </w:tc>
        <w:tc>
          <w:tcPr>
            <w:tcW w:w="1020" w:type="dxa"/>
          </w:tcPr>
          <w:p w14:paraId="2CE39C1C" w14:textId="70ED0880" w:rsidR="0041518F" w:rsidRPr="009C6E30" w:rsidRDefault="0041518F" w:rsidP="0041518F">
            <w:pPr>
              <w:jc w:val="center"/>
              <w:rPr>
                <w:lang w:val="es-ES"/>
              </w:rPr>
            </w:pPr>
            <w:r w:rsidRPr="009C6E30">
              <w:rPr>
                <w:lang w:val="es-ES"/>
              </w:rPr>
              <w:t>3.4</w:t>
            </w:r>
          </w:p>
        </w:tc>
        <w:tc>
          <w:tcPr>
            <w:tcW w:w="2802" w:type="dxa"/>
          </w:tcPr>
          <w:p w14:paraId="32E8A73A" w14:textId="47619190" w:rsidR="0041518F" w:rsidRPr="009C6E30" w:rsidRDefault="0041518F" w:rsidP="0041518F">
            <w:pPr>
              <w:jc w:val="center"/>
              <w:rPr>
                <w:lang w:val="es-ES"/>
              </w:rPr>
            </w:pPr>
            <w:r w:rsidRPr="009C6E30">
              <w:rPr>
                <w:lang w:val="es-ES"/>
              </w:rPr>
              <w:t>Añadir a documento de diseño</w:t>
            </w:r>
          </w:p>
        </w:tc>
        <w:tc>
          <w:tcPr>
            <w:tcW w:w="512" w:type="dxa"/>
          </w:tcPr>
          <w:p w14:paraId="226439BC" w14:textId="77777777" w:rsidR="0041518F" w:rsidRPr="009C6E30" w:rsidRDefault="0041518F" w:rsidP="0041518F">
            <w:pPr>
              <w:jc w:val="center"/>
              <w:rPr>
                <w:lang w:val="es-ES"/>
              </w:rPr>
            </w:pPr>
          </w:p>
        </w:tc>
        <w:tc>
          <w:tcPr>
            <w:tcW w:w="567" w:type="dxa"/>
          </w:tcPr>
          <w:p w14:paraId="7A0796B8" w14:textId="77777777" w:rsidR="0041518F" w:rsidRPr="009C6E30" w:rsidRDefault="0041518F" w:rsidP="0041518F">
            <w:pPr>
              <w:jc w:val="center"/>
              <w:rPr>
                <w:lang w:val="es-ES"/>
              </w:rPr>
            </w:pPr>
          </w:p>
        </w:tc>
        <w:tc>
          <w:tcPr>
            <w:tcW w:w="512" w:type="dxa"/>
          </w:tcPr>
          <w:p w14:paraId="102DFE3E" w14:textId="77777777" w:rsidR="0041518F" w:rsidRPr="009C6E30" w:rsidRDefault="0041518F" w:rsidP="0041518F">
            <w:pPr>
              <w:jc w:val="center"/>
              <w:rPr>
                <w:lang w:val="es-ES"/>
              </w:rPr>
            </w:pPr>
          </w:p>
        </w:tc>
        <w:tc>
          <w:tcPr>
            <w:tcW w:w="512" w:type="dxa"/>
          </w:tcPr>
          <w:p w14:paraId="4F7F4B7E" w14:textId="77777777" w:rsidR="0041518F" w:rsidRPr="009C6E30" w:rsidRDefault="0041518F" w:rsidP="0041518F">
            <w:pPr>
              <w:jc w:val="center"/>
              <w:rPr>
                <w:lang w:val="es-ES"/>
              </w:rPr>
            </w:pPr>
          </w:p>
        </w:tc>
        <w:tc>
          <w:tcPr>
            <w:tcW w:w="344" w:type="dxa"/>
          </w:tcPr>
          <w:p w14:paraId="617FF8BD" w14:textId="77777777" w:rsidR="0041518F" w:rsidRPr="009C6E30" w:rsidRDefault="0041518F" w:rsidP="0041518F">
            <w:pPr>
              <w:jc w:val="center"/>
              <w:rPr>
                <w:lang w:val="es-ES"/>
              </w:rPr>
            </w:pPr>
          </w:p>
        </w:tc>
        <w:tc>
          <w:tcPr>
            <w:tcW w:w="461" w:type="dxa"/>
          </w:tcPr>
          <w:p w14:paraId="05764DF2" w14:textId="77777777" w:rsidR="0041518F" w:rsidRPr="009C6E30" w:rsidRDefault="0041518F" w:rsidP="0041518F">
            <w:pPr>
              <w:jc w:val="center"/>
              <w:rPr>
                <w:lang w:val="es-ES"/>
              </w:rPr>
            </w:pPr>
          </w:p>
        </w:tc>
        <w:tc>
          <w:tcPr>
            <w:tcW w:w="416" w:type="dxa"/>
          </w:tcPr>
          <w:p w14:paraId="2698E3E1" w14:textId="77777777" w:rsidR="0041518F" w:rsidRPr="009C6E30" w:rsidRDefault="0041518F" w:rsidP="0041518F">
            <w:pPr>
              <w:jc w:val="center"/>
              <w:rPr>
                <w:lang w:val="es-ES"/>
              </w:rPr>
            </w:pPr>
          </w:p>
        </w:tc>
        <w:tc>
          <w:tcPr>
            <w:tcW w:w="251" w:type="dxa"/>
          </w:tcPr>
          <w:p w14:paraId="526AF399" w14:textId="77777777" w:rsidR="0041518F" w:rsidRPr="009C6E30" w:rsidRDefault="0041518F" w:rsidP="0041518F">
            <w:pPr>
              <w:jc w:val="center"/>
              <w:rPr>
                <w:lang w:val="es-ES"/>
              </w:rPr>
            </w:pPr>
          </w:p>
        </w:tc>
        <w:tc>
          <w:tcPr>
            <w:tcW w:w="512" w:type="dxa"/>
          </w:tcPr>
          <w:p w14:paraId="6C100BA5" w14:textId="77777777" w:rsidR="0041518F" w:rsidRPr="009C6E30" w:rsidRDefault="0041518F" w:rsidP="0041518F">
            <w:pPr>
              <w:jc w:val="center"/>
              <w:rPr>
                <w:lang w:val="es-ES"/>
              </w:rPr>
            </w:pPr>
          </w:p>
        </w:tc>
        <w:tc>
          <w:tcPr>
            <w:tcW w:w="631" w:type="dxa"/>
          </w:tcPr>
          <w:p w14:paraId="3E9BBBB1" w14:textId="6CC93DE1" w:rsidR="0041518F" w:rsidRPr="009C6E30" w:rsidRDefault="0041518F" w:rsidP="0041518F">
            <w:pPr>
              <w:jc w:val="center"/>
              <w:rPr>
                <w:lang w:val="es-ES"/>
              </w:rPr>
            </w:pPr>
          </w:p>
        </w:tc>
        <w:tc>
          <w:tcPr>
            <w:tcW w:w="435" w:type="dxa"/>
          </w:tcPr>
          <w:p w14:paraId="777C4DCA" w14:textId="77777777" w:rsidR="0041518F" w:rsidRPr="009C6E30" w:rsidRDefault="0041518F" w:rsidP="0041518F">
            <w:pPr>
              <w:jc w:val="center"/>
              <w:rPr>
                <w:lang w:val="es-ES"/>
              </w:rPr>
            </w:pPr>
          </w:p>
        </w:tc>
        <w:tc>
          <w:tcPr>
            <w:tcW w:w="439" w:type="dxa"/>
          </w:tcPr>
          <w:p w14:paraId="76C12C13" w14:textId="1E9BEDD0" w:rsidR="0041518F" w:rsidRPr="009C6E30" w:rsidRDefault="0041518F" w:rsidP="0041518F">
            <w:pPr>
              <w:jc w:val="center"/>
              <w:rPr>
                <w:lang w:val="es-ES"/>
              </w:rPr>
            </w:pPr>
          </w:p>
        </w:tc>
        <w:tc>
          <w:tcPr>
            <w:tcW w:w="425" w:type="dxa"/>
          </w:tcPr>
          <w:p w14:paraId="6BC4D21B" w14:textId="77777777" w:rsidR="0041518F" w:rsidRPr="009C6E30" w:rsidRDefault="0041518F" w:rsidP="0041518F">
            <w:pPr>
              <w:jc w:val="center"/>
              <w:rPr>
                <w:lang w:val="es-ES"/>
              </w:rPr>
            </w:pPr>
          </w:p>
        </w:tc>
        <w:tc>
          <w:tcPr>
            <w:tcW w:w="245" w:type="dxa"/>
          </w:tcPr>
          <w:p w14:paraId="78BD43BA" w14:textId="77777777" w:rsidR="0041518F" w:rsidRPr="009C6E30" w:rsidRDefault="0041518F" w:rsidP="0041518F">
            <w:pPr>
              <w:jc w:val="center"/>
              <w:rPr>
                <w:lang w:val="es-ES"/>
              </w:rPr>
            </w:pPr>
          </w:p>
        </w:tc>
        <w:tc>
          <w:tcPr>
            <w:tcW w:w="747" w:type="dxa"/>
            <w:gridSpan w:val="2"/>
          </w:tcPr>
          <w:p w14:paraId="0FDC2265" w14:textId="77777777" w:rsidR="0041518F" w:rsidRPr="009C6E30" w:rsidRDefault="0041518F" w:rsidP="0041518F">
            <w:pPr>
              <w:jc w:val="center"/>
              <w:rPr>
                <w:lang w:val="es-ES"/>
              </w:rPr>
            </w:pPr>
          </w:p>
        </w:tc>
      </w:tr>
      <w:tr w:rsidR="0041518F" w:rsidRPr="009158A0" w14:paraId="09D9C618" w14:textId="77777777" w:rsidTr="008E58F7">
        <w:tc>
          <w:tcPr>
            <w:tcW w:w="1150" w:type="dxa"/>
            <w:vMerge/>
          </w:tcPr>
          <w:p w14:paraId="204E3204" w14:textId="77777777" w:rsidR="0041518F" w:rsidRPr="009C6E30" w:rsidRDefault="0041518F" w:rsidP="0041518F">
            <w:pPr>
              <w:jc w:val="center"/>
              <w:rPr>
                <w:lang w:val="es-ES"/>
              </w:rPr>
            </w:pPr>
          </w:p>
        </w:tc>
        <w:tc>
          <w:tcPr>
            <w:tcW w:w="2331" w:type="dxa"/>
            <w:vMerge/>
          </w:tcPr>
          <w:p w14:paraId="72E19605" w14:textId="77777777" w:rsidR="0041518F" w:rsidRPr="009C6E30" w:rsidRDefault="0041518F" w:rsidP="0041518F">
            <w:pPr>
              <w:jc w:val="center"/>
              <w:rPr>
                <w:lang w:val="es-ES"/>
              </w:rPr>
            </w:pPr>
          </w:p>
        </w:tc>
        <w:tc>
          <w:tcPr>
            <w:tcW w:w="1020" w:type="dxa"/>
          </w:tcPr>
          <w:p w14:paraId="53454476" w14:textId="39417DFE" w:rsidR="0041518F" w:rsidRPr="009C6E30" w:rsidRDefault="0041518F" w:rsidP="0041518F">
            <w:pPr>
              <w:jc w:val="center"/>
              <w:rPr>
                <w:lang w:val="es-ES"/>
              </w:rPr>
            </w:pPr>
            <w:r w:rsidRPr="009C6E30">
              <w:rPr>
                <w:lang w:val="es-ES"/>
              </w:rPr>
              <w:t>3.5</w:t>
            </w:r>
          </w:p>
        </w:tc>
        <w:tc>
          <w:tcPr>
            <w:tcW w:w="2802" w:type="dxa"/>
          </w:tcPr>
          <w:p w14:paraId="23604C71" w14:textId="15E09E3A" w:rsidR="0041518F" w:rsidRPr="009C6E30" w:rsidRDefault="0041518F" w:rsidP="0041518F">
            <w:pPr>
              <w:jc w:val="center"/>
              <w:rPr>
                <w:lang w:val="es-ES"/>
              </w:rPr>
            </w:pPr>
            <w:r w:rsidRPr="009C6E30">
              <w:rPr>
                <w:lang w:val="es-ES"/>
              </w:rPr>
              <w:t>Hacer tarjeta del Caso de Uso Denegar Servicio</w:t>
            </w:r>
          </w:p>
        </w:tc>
        <w:tc>
          <w:tcPr>
            <w:tcW w:w="512" w:type="dxa"/>
          </w:tcPr>
          <w:p w14:paraId="40616245" w14:textId="77777777" w:rsidR="0041518F" w:rsidRPr="009C6E30" w:rsidRDefault="0041518F" w:rsidP="0041518F">
            <w:pPr>
              <w:jc w:val="center"/>
              <w:rPr>
                <w:lang w:val="es-ES"/>
              </w:rPr>
            </w:pPr>
          </w:p>
        </w:tc>
        <w:tc>
          <w:tcPr>
            <w:tcW w:w="567" w:type="dxa"/>
          </w:tcPr>
          <w:p w14:paraId="7303B506" w14:textId="77777777" w:rsidR="0041518F" w:rsidRPr="009C6E30" w:rsidRDefault="0041518F" w:rsidP="0041518F">
            <w:pPr>
              <w:jc w:val="center"/>
              <w:rPr>
                <w:lang w:val="es-ES"/>
              </w:rPr>
            </w:pPr>
          </w:p>
        </w:tc>
        <w:tc>
          <w:tcPr>
            <w:tcW w:w="512" w:type="dxa"/>
          </w:tcPr>
          <w:p w14:paraId="70449DB7" w14:textId="2DA2F947" w:rsidR="0041518F" w:rsidRPr="009C6E30" w:rsidRDefault="0041518F" w:rsidP="0041518F">
            <w:pPr>
              <w:jc w:val="center"/>
              <w:rPr>
                <w:lang w:val="es-ES"/>
              </w:rPr>
            </w:pPr>
          </w:p>
        </w:tc>
        <w:tc>
          <w:tcPr>
            <w:tcW w:w="512" w:type="dxa"/>
          </w:tcPr>
          <w:p w14:paraId="13635D1C" w14:textId="65F66B07" w:rsidR="0041518F" w:rsidRPr="009C6E30" w:rsidRDefault="0041518F" w:rsidP="0041518F">
            <w:pPr>
              <w:jc w:val="center"/>
              <w:rPr>
                <w:lang w:val="es-ES"/>
              </w:rPr>
            </w:pPr>
          </w:p>
        </w:tc>
        <w:tc>
          <w:tcPr>
            <w:tcW w:w="344" w:type="dxa"/>
          </w:tcPr>
          <w:p w14:paraId="65F7B6BD" w14:textId="77777777" w:rsidR="0041518F" w:rsidRPr="009C6E30" w:rsidRDefault="0041518F" w:rsidP="0041518F">
            <w:pPr>
              <w:jc w:val="center"/>
              <w:rPr>
                <w:lang w:val="es-ES"/>
              </w:rPr>
            </w:pPr>
          </w:p>
        </w:tc>
        <w:tc>
          <w:tcPr>
            <w:tcW w:w="461" w:type="dxa"/>
          </w:tcPr>
          <w:p w14:paraId="6B2A5A02" w14:textId="218414DC" w:rsidR="0041518F" w:rsidRPr="009C6E30" w:rsidRDefault="0041518F" w:rsidP="0041518F">
            <w:pPr>
              <w:jc w:val="center"/>
              <w:rPr>
                <w:lang w:val="es-ES"/>
              </w:rPr>
            </w:pPr>
          </w:p>
        </w:tc>
        <w:tc>
          <w:tcPr>
            <w:tcW w:w="416" w:type="dxa"/>
          </w:tcPr>
          <w:p w14:paraId="52CBE767" w14:textId="63210FC4" w:rsidR="0041518F" w:rsidRPr="009C6E30" w:rsidRDefault="00A7094C" w:rsidP="0041518F">
            <w:pPr>
              <w:jc w:val="center"/>
              <w:rPr>
                <w:lang w:val="es-ES"/>
              </w:rPr>
            </w:pPr>
            <w:r>
              <w:rPr>
                <w:lang w:val="es-ES"/>
              </w:rPr>
              <w:t>R</w:t>
            </w:r>
          </w:p>
        </w:tc>
        <w:tc>
          <w:tcPr>
            <w:tcW w:w="251" w:type="dxa"/>
          </w:tcPr>
          <w:p w14:paraId="73792AD0" w14:textId="77777777" w:rsidR="0041518F" w:rsidRPr="009C6E30" w:rsidRDefault="0041518F" w:rsidP="0041518F">
            <w:pPr>
              <w:jc w:val="center"/>
              <w:rPr>
                <w:lang w:val="es-ES"/>
              </w:rPr>
            </w:pPr>
          </w:p>
        </w:tc>
        <w:tc>
          <w:tcPr>
            <w:tcW w:w="512" w:type="dxa"/>
          </w:tcPr>
          <w:p w14:paraId="0A6C69F2" w14:textId="77777777" w:rsidR="0041518F" w:rsidRPr="009C6E30" w:rsidRDefault="0041518F" w:rsidP="0041518F">
            <w:pPr>
              <w:jc w:val="center"/>
              <w:rPr>
                <w:lang w:val="es-ES"/>
              </w:rPr>
            </w:pPr>
          </w:p>
        </w:tc>
        <w:tc>
          <w:tcPr>
            <w:tcW w:w="631" w:type="dxa"/>
          </w:tcPr>
          <w:p w14:paraId="7C293078" w14:textId="77777777" w:rsidR="0041518F" w:rsidRPr="009C6E30" w:rsidRDefault="0041518F" w:rsidP="0041518F">
            <w:pPr>
              <w:jc w:val="center"/>
              <w:rPr>
                <w:lang w:val="es-ES"/>
              </w:rPr>
            </w:pPr>
          </w:p>
        </w:tc>
        <w:tc>
          <w:tcPr>
            <w:tcW w:w="435" w:type="dxa"/>
          </w:tcPr>
          <w:p w14:paraId="53355757" w14:textId="77777777" w:rsidR="0041518F" w:rsidRPr="009C6E30" w:rsidRDefault="0041518F" w:rsidP="0041518F">
            <w:pPr>
              <w:jc w:val="center"/>
              <w:rPr>
                <w:lang w:val="es-ES"/>
              </w:rPr>
            </w:pPr>
          </w:p>
        </w:tc>
        <w:tc>
          <w:tcPr>
            <w:tcW w:w="439" w:type="dxa"/>
          </w:tcPr>
          <w:p w14:paraId="4064863D" w14:textId="77777777" w:rsidR="0041518F" w:rsidRPr="009C6E30" w:rsidRDefault="0041518F" w:rsidP="0041518F">
            <w:pPr>
              <w:jc w:val="center"/>
              <w:rPr>
                <w:lang w:val="es-ES"/>
              </w:rPr>
            </w:pPr>
          </w:p>
        </w:tc>
        <w:tc>
          <w:tcPr>
            <w:tcW w:w="425" w:type="dxa"/>
          </w:tcPr>
          <w:p w14:paraId="6B7E9FA2" w14:textId="77777777" w:rsidR="0041518F" w:rsidRPr="009C6E30" w:rsidRDefault="0041518F" w:rsidP="0041518F">
            <w:pPr>
              <w:jc w:val="center"/>
              <w:rPr>
                <w:lang w:val="es-ES"/>
              </w:rPr>
            </w:pPr>
          </w:p>
        </w:tc>
        <w:tc>
          <w:tcPr>
            <w:tcW w:w="245" w:type="dxa"/>
          </w:tcPr>
          <w:p w14:paraId="73BF0302" w14:textId="77777777" w:rsidR="0041518F" w:rsidRPr="009C6E30" w:rsidRDefault="0041518F" w:rsidP="0041518F">
            <w:pPr>
              <w:jc w:val="center"/>
              <w:rPr>
                <w:lang w:val="es-ES"/>
              </w:rPr>
            </w:pPr>
          </w:p>
        </w:tc>
        <w:tc>
          <w:tcPr>
            <w:tcW w:w="747" w:type="dxa"/>
            <w:gridSpan w:val="2"/>
          </w:tcPr>
          <w:p w14:paraId="01E358FE" w14:textId="77777777" w:rsidR="0041518F" w:rsidRPr="009C6E30" w:rsidRDefault="0041518F" w:rsidP="0041518F">
            <w:pPr>
              <w:jc w:val="center"/>
              <w:rPr>
                <w:lang w:val="es-ES"/>
              </w:rPr>
            </w:pPr>
          </w:p>
        </w:tc>
      </w:tr>
      <w:tr w:rsidR="0041518F" w:rsidRPr="009158A0" w14:paraId="1537028C" w14:textId="77777777" w:rsidTr="008E58F7">
        <w:tc>
          <w:tcPr>
            <w:tcW w:w="1150" w:type="dxa"/>
          </w:tcPr>
          <w:p w14:paraId="4F20E3EE" w14:textId="77777777" w:rsidR="0041518F" w:rsidRPr="009C6E30" w:rsidRDefault="0041518F" w:rsidP="0041518F">
            <w:pPr>
              <w:jc w:val="center"/>
              <w:rPr>
                <w:lang w:val="es-ES"/>
              </w:rPr>
            </w:pPr>
          </w:p>
        </w:tc>
        <w:tc>
          <w:tcPr>
            <w:tcW w:w="2331" w:type="dxa"/>
          </w:tcPr>
          <w:p w14:paraId="3BD4FDD9" w14:textId="77777777" w:rsidR="0041518F" w:rsidRPr="009C6E30" w:rsidRDefault="0041518F" w:rsidP="0041518F">
            <w:pPr>
              <w:jc w:val="center"/>
              <w:rPr>
                <w:lang w:val="es-ES"/>
              </w:rPr>
            </w:pPr>
          </w:p>
        </w:tc>
        <w:tc>
          <w:tcPr>
            <w:tcW w:w="1020" w:type="dxa"/>
          </w:tcPr>
          <w:p w14:paraId="751B463F" w14:textId="77777777" w:rsidR="0041518F" w:rsidRPr="009C6E30" w:rsidRDefault="0041518F" w:rsidP="0041518F">
            <w:pPr>
              <w:jc w:val="center"/>
              <w:rPr>
                <w:lang w:val="es-ES"/>
              </w:rPr>
            </w:pPr>
          </w:p>
        </w:tc>
        <w:tc>
          <w:tcPr>
            <w:tcW w:w="2802" w:type="dxa"/>
          </w:tcPr>
          <w:p w14:paraId="3262C59D" w14:textId="77777777" w:rsidR="0041518F" w:rsidRPr="009C6E30" w:rsidRDefault="0041518F" w:rsidP="0041518F">
            <w:pPr>
              <w:jc w:val="center"/>
              <w:rPr>
                <w:lang w:val="es-ES"/>
              </w:rPr>
            </w:pPr>
          </w:p>
        </w:tc>
        <w:tc>
          <w:tcPr>
            <w:tcW w:w="512" w:type="dxa"/>
          </w:tcPr>
          <w:p w14:paraId="1243F313" w14:textId="77777777" w:rsidR="0041518F" w:rsidRPr="009C6E30" w:rsidRDefault="0041518F" w:rsidP="0041518F">
            <w:pPr>
              <w:jc w:val="center"/>
              <w:rPr>
                <w:lang w:val="es-ES"/>
              </w:rPr>
            </w:pPr>
          </w:p>
        </w:tc>
        <w:tc>
          <w:tcPr>
            <w:tcW w:w="567" w:type="dxa"/>
          </w:tcPr>
          <w:p w14:paraId="53D0EDFA" w14:textId="77777777" w:rsidR="0041518F" w:rsidRPr="009C6E30" w:rsidRDefault="0041518F" w:rsidP="0041518F">
            <w:pPr>
              <w:jc w:val="center"/>
              <w:rPr>
                <w:lang w:val="es-ES"/>
              </w:rPr>
            </w:pPr>
          </w:p>
        </w:tc>
        <w:tc>
          <w:tcPr>
            <w:tcW w:w="512" w:type="dxa"/>
          </w:tcPr>
          <w:p w14:paraId="11467401" w14:textId="77777777" w:rsidR="0041518F" w:rsidRDefault="0041518F" w:rsidP="0041518F">
            <w:pPr>
              <w:jc w:val="center"/>
              <w:rPr>
                <w:lang w:val="es-ES"/>
              </w:rPr>
            </w:pPr>
          </w:p>
        </w:tc>
        <w:tc>
          <w:tcPr>
            <w:tcW w:w="512" w:type="dxa"/>
          </w:tcPr>
          <w:p w14:paraId="56DCF838" w14:textId="77777777" w:rsidR="0041518F" w:rsidRPr="009C6E30" w:rsidRDefault="0041518F" w:rsidP="0041518F">
            <w:pPr>
              <w:jc w:val="center"/>
              <w:rPr>
                <w:lang w:val="es-ES"/>
              </w:rPr>
            </w:pPr>
          </w:p>
        </w:tc>
        <w:tc>
          <w:tcPr>
            <w:tcW w:w="344" w:type="dxa"/>
          </w:tcPr>
          <w:p w14:paraId="762B5C79" w14:textId="77777777" w:rsidR="0041518F" w:rsidRPr="009C6E30" w:rsidRDefault="0041518F" w:rsidP="0041518F">
            <w:pPr>
              <w:jc w:val="center"/>
              <w:rPr>
                <w:lang w:val="es-ES"/>
              </w:rPr>
            </w:pPr>
          </w:p>
        </w:tc>
        <w:tc>
          <w:tcPr>
            <w:tcW w:w="461" w:type="dxa"/>
          </w:tcPr>
          <w:p w14:paraId="78878FE1" w14:textId="77777777" w:rsidR="0041518F" w:rsidRPr="009C6E30" w:rsidRDefault="0041518F" w:rsidP="0041518F">
            <w:pPr>
              <w:jc w:val="center"/>
              <w:rPr>
                <w:lang w:val="es-ES"/>
              </w:rPr>
            </w:pPr>
          </w:p>
        </w:tc>
        <w:tc>
          <w:tcPr>
            <w:tcW w:w="416" w:type="dxa"/>
          </w:tcPr>
          <w:p w14:paraId="03A7A9BF" w14:textId="77777777" w:rsidR="0041518F" w:rsidRDefault="0041518F" w:rsidP="0041518F">
            <w:pPr>
              <w:jc w:val="center"/>
              <w:rPr>
                <w:lang w:val="es-ES"/>
              </w:rPr>
            </w:pPr>
          </w:p>
        </w:tc>
        <w:tc>
          <w:tcPr>
            <w:tcW w:w="251" w:type="dxa"/>
          </w:tcPr>
          <w:p w14:paraId="5227B35E" w14:textId="77777777" w:rsidR="0041518F" w:rsidRPr="009C6E30" w:rsidRDefault="0041518F" w:rsidP="0041518F">
            <w:pPr>
              <w:jc w:val="center"/>
              <w:rPr>
                <w:lang w:val="es-ES"/>
              </w:rPr>
            </w:pPr>
          </w:p>
        </w:tc>
        <w:tc>
          <w:tcPr>
            <w:tcW w:w="512" w:type="dxa"/>
          </w:tcPr>
          <w:p w14:paraId="5818F2B7" w14:textId="77777777" w:rsidR="0041518F" w:rsidRPr="009C6E30" w:rsidRDefault="0041518F" w:rsidP="0041518F">
            <w:pPr>
              <w:jc w:val="center"/>
              <w:rPr>
                <w:lang w:val="es-ES"/>
              </w:rPr>
            </w:pPr>
          </w:p>
        </w:tc>
        <w:tc>
          <w:tcPr>
            <w:tcW w:w="631" w:type="dxa"/>
          </w:tcPr>
          <w:p w14:paraId="502440F4" w14:textId="77777777" w:rsidR="0041518F" w:rsidRPr="009C6E30" w:rsidRDefault="0041518F" w:rsidP="0041518F">
            <w:pPr>
              <w:jc w:val="center"/>
              <w:rPr>
                <w:lang w:val="es-ES"/>
              </w:rPr>
            </w:pPr>
          </w:p>
        </w:tc>
        <w:tc>
          <w:tcPr>
            <w:tcW w:w="435" w:type="dxa"/>
          </w:tcPr>
          <w:p w14:paraId="19DCAEC1" w14:textId="77777777" w:rsidR="0041518F" w:rsidRPr="009C6E30" w:rsidRDefault="0041518F" w:rsidP="0041518F">
            <w:pPr>
              <w:jc w:val="center"/>
              <w:rPr>
                <w:lang w:val="es-ES"/>
              </w:rPr>
            </w:pPr>
          </w:p>
        </w:tc>
        <w:tc>
          <w:tcPr>
            <w:tcW w:w="439" w:type="dxa"/>
          </w:tcPr>
          <w:p w14:paraId="4228DAFC" w14:textId="77777777" w:rsidR="0041518F" w:rsidRPr="009C6E30" w:rsidRDefault="0041518F" w:rsidP="0041518F">
            <w:pPr>
              <w:jc w:val="center"/>
              <w:rPr>
                <w:lang w:val="es-ES"/>
              </w:rPr>
            </w:pPr>
          </w:p>
        </w:tc>
        <w:tc>
          <w:tcPr>
            <w:tcW w:w="425" w:type="dxa"/>
          </w:tcPr>
          <w:p w14:paraId="3465CA38" w14:textId="77777777" w:rsidR="0041518F" w:rsidRPr="009C6E30" w:rsidRDefault="0041518F" w:rsidP="0041518F">
            <w:pPr>
              <w:jc w:val="center"/>
              <w:rPr>
                <w:lang w:val="es-ES"/>
              </w:rPr>
            </w:pPr>
          </w:p>
        </w:tc>
        <w:tc>
          <w:tcPr>
            <w:tcW w:w="245" w:type="dxa"/>
          </w:tcPr>
          <w:p w14:paraId="400B838F" w14:textId="77777777" w:rsidR="0041518F" w:rsidRPr="009C6E30" w:rsidRDefault="0041518F" w:rsidP="0041518F">
            <w:pPr>
              <w:jc w:val="center"/>
              <w:rPr>
                <w:lang w:val="es-ES"/>
              </w:rPr>
            </w:pPr>
          </w:p>
        </w:tc>
        <w:tc>
          <w:tcPr>
            <w:tcW w:w="747" w:type="dxa"/>
            <w:gridSpan w:val="2"/>
          </w:tcPr>
          <w:p w14:paraId="14C2EE27" w14:textId="77777777" w:rsidR="0041518F" w:rsidRPr="009C6E30" w:rsidRDefault="0041518F" w:rsidP="0041518F">
            <w:pPr>
              <w:jc w:val="center"/>
              <w:rPr>
                <w:lang w:val="es-ES"/>
              </w:rPr>
            </w:pPr>
          </w:p>
        </w:tc>
      </w:tr>
      <w:tr w:rsidR="00286935" w:rsidRPr="009C6E30" w14:paraId="02A9D64E" w14:textId="77777777" w:rsidTr="008E58F7">
        <w:tc>
          <w:tcPr>
            <w:tcW w:w="1150" w:type="dxa"/>
            <w:vMerge w:val="restart"/>
          </w:tcPr>
          <w:p w14:paraId="06A32367" w14:textId="2AA6BDCD" w:rsidR="00286935" w:rsidRPr="009C6E30" w:rsidRDefault="00286935" w:rsidP="00286935">
            <w:pPr>
              <w:jc w:val="center"/>
              <w:rPr>
                <w:lang w:val="es-ES"/>
              </w:rPr>
            </w:pPr>
            <w:r w:rsidRPr="009C6E30">
              <w:rPr>
                <w:lang w:val="es-ES"/>
              </w:rPr>
              <w:t>5</w:t>
            </w:r>
          </w:p>
        </w:tc>
        <w:tc>
          <w:tcPr>
            <w:tcW w:w="2331" w:type="dxa"/>
            <w:vMerge w:val="restart"/>
          </w:tcPr>
          <w:p w14:paraId="7354AB4A" w14:textId="209D0848" w:rsidR="00286935" w:rsidRPr="009C6E30" w:rsidRDefault="00286935" w:rsidP="00286935">
            <w:pPr>
              <w:spacing w:line="259" w:lineRule="auto"/>
              <w:rPr>
                <w:rFonts w:ascii="Calibri" w:eastAsia="Calibri" w:hAnsi="Calibri" w:cs="Calibri"/>
                <w:lang w:val="es-ES"/>
              </w:rPr>
            </w:pPr>
            <w:r w:rsidRPr="009C6E30">
              <w:rPr>
                <w:rFonts w:ascii="Calibri" w:eastAsia="Calibri" w:hAnsi="Calibri" w:cs="Calibri"/>
                <w:lang w:val="es-ES"/>
              </w:rPr>
              <w:t>Como usuario quiero hacer que el sistema informe al cliente, cuando realiza el alquiler de una bicicleta siendo abonado, del número restante alquileres que le quedan por realizar ese mismo día, con el objetivo de que el cliente tenga conocimiento del número de alquileres que puede realizar.</w:t>
            </w:r>
          </w:p>
          <w:p w14:paraId="3B91D5EC" w14:textId="7D43D7E3" w:rsidR="00286935" w:rsidRPr="009C6E30" w:rsidRDefault="00286935" w:rsidP="00286935">
            <w:pPr>
              <w:jc w:val="center"/>
              <w:rPr>
                <w:lang w:val="es-ES"/>
              </w:rPr>
            </w:pPr>
          </w:p>
        </w:tc>
        <w:tc>
          <w:tcPr>
            <w:tcW w:w="1020" w:type="dxa"/>
          </w:tcPr>
          <w:p w14:paraId="64C89EB7" w14:textId="7ACD1407" w:rsidR="00286935" w:rsidRPr="009C6E30" w:rsidRDefault="00286935" w:rsidP="00286935">
            <w:pPr>
              <w:jc w:val="center"/>
              <w:rPr>
                <w:lang w:val="es-ES"/>
              </w:rPr>
            </w:pPr>
            <w:r w:rsidRPr="009C6E30">
              <w:rPr>
                <w:lang w:val="es-ES"/>
              </w:rPr>
              <w:t>5.1</w:t>
            </w:r>
          </w:p>
        </w:tc>
        <w:tc>
          <w:tcPr>
            <w:tcW w:w="2802" w:type="dxa"/>
          </w:tcPr>
          <w:p w14:paraId="7F7DC677" w14:textId="6BCED783" w:rsidR="00286935" w:rsidRPr="009C6E30" w:rsidRDefault="00286935" w:rsidP="00286935">
            <w:pPr>
              <w:jc w:val="center"/>
              <w:rPr>
                <w:lang w:val="es-ES"/>
              </w:rPr>
            </w:pPr>
            <w:r w:rsidRPr="009C6E30">
              <w:rPr>
                <w:lang w:val="es-ES"/>
              </w:rPr>
              <w:t>Añadir a Diagrama de Casos de Uso</w:t>
            </w:r>
          </w:p>
        </w:tc>
        <w:tc>
          <w:tcPr>
            <w:tcW w:w="512" w:type="dxa"/>
          </w:tcPr>
          <w:p w14:paraId="1733CA54" w14:textId="79532B16" w:rsidR="00286935" w:rsidRPr="009C6E30" w:rsidRDefault="00286935" w:rsidP="00286935">
            <w:pPr>
              <w:jc w:val="center"/>
              <w:rPr>
                <w:lang w:val="es-ES"/>
              </w:rPr>
            </w:pPr>
          </w:p>
        </w:tc>
        <w:tc>
          <w:tcPr>
            <w:tcW w:w="567" w:type="dxa"/>
          </w:tcPr>
          <w:p w14:paraId="38E5BF2C" w14:textId="5F7F7A96" w:rsidR="00286935" w:rsidRPr="009C6E30" w:rsidRDefault="00286935" w:rsidP="00286935">
            <w:pPr>
              <w:jc w:val="center"/>
              <w:rPr>
                <w:lang w:val="es-ES"/>
              </w:rPr>
            </w:pPr>
          </w:p>
        </w:tc>
        <w:tc>
          <w:tcPr>
            <w:tcW w:w="512" w:type="dxa"/>
          </w:tcPr>
          <w:p w14:paraId="60E3DFD6" w14:textId="2BB4E337" w:rsidR="00286935" w:rsidRPr="009C6E30" w:rsidRDefault="00286935" w:rsidP="00286935">
            <w:pPr>
              <w:jc w:val="center"/>
              <w:rPr>
                <w:lang w:val="es-ES"/>
              </w:rPr>
            </w:pPr>
            <w:r>
              <w:rPr>
                <w:lang w:val="es-ES"/>
              </w:rPr>
              <w:t xml:space="preserve">A,P </w:t>
            </w:r>
          </w:p>
        </w:tc>
        <w:tc>
          <w:tcPr>
            <w:tcW w:w="512" w:type="dxa"/>
          </w:tcPr>
          <w:p w14:paraId="210F0151" w14:textId="070A8904" w:rsidR="00286935" w:rsidRPr="009C6E30" w:rsidRDefault="00286935" w:rsidP="00286935">
            <w:pPr>
              <w:jc w:val="center"/>
              <w:rPr>
                <w:lang w:val="es-ES"/>
              </w:rPr>
            </w:pPr>
          </w:p>
        </w:tc>
        <w:tc>
          <w:tcPr>
            <w:tcW w:w="344" w:type="dxa"/>
          </w:tcPr>
          <w:p w14:paraId="57B23B78" w14:textId="77777777" w:rsidR="00286935" w:rsidRPr="009C6E30" w:rsidRDefault="00286935" w:rsidP="00286935">
            <w:pPr>
              <w:jc w:val="center"/>
              <w:rPr>
                <w:lang w:val="es-ES"/>
              </w:rPr>
            </w:pPr>
          </w:p>
        </w:tc>
        <w:tc>
          <w:tcPr>
            <w:tcW w:w="461" w:type="dxa"/>
          </w:tcPr>
          <w:p w14:paraId="6BA04987" w14:textId="77777777" w:rsidR="00286935" w:rsidRPr="009C6E30" w:rsidRDefault="00286935" w:rsidP="00286935">
            <w:pPr>
              <w:jc w:val="center"/>
              <w:rPr>
                <w:lang w:val="es-ES"/>
              </w:rPr>
            </w:pPr>
          </w:p>
        </w:tc>
        <w:tc>
          <w:tcPr>
            <w:tcW w:w="416" w:type="dxa"/>
          </w:tcPr>
          <w:p w14:paraId="7F319F33" w14:textId="77777777" w:rsidR="00286935" w:rsidRPr="009C6E30" w:rsidRDefault="00286935" w:rsidP="00286935">
            <w:pPr>
              <w:jc w:val="center"/>
              <w:rPr>
                <w:lang w:val="es-ES"/>
              </w:rPr>
            </w:pPr>
          </w:p>
        </w:tc>
        <w:tc>
          <w:tcPr>
            <w:tcW w:w="251" w:type="dxa"/>
          </w:tcPr>
          <w:p w14:paraId="2DB55BBE" w14:textId="77777777" w:rsidR="00286935" w:rsidRPr="009C6E30" w:rsidRDefault="00286935" w:rsidP="00286935">
            <w:pPr>
              <w:jc w:val="center"/>
              <w:rPr>
                <w:lang w:val="es-ES"/>
              </w:rPr>
            </w:pPr>
          </w:p>
        </w:tc>
        <w:tc>
          <w:tcPr>
            <w:tcW w:w="512" w:type="dxa"/>
          </w:tcPr>
          <w:p w14:paraId="218D5760" w14:textId="77777777" w:rsidR="00286935" w:rsidRPr="009C6E30" w:rsidRDefault="00286935" w:rsidP="00286935">
            <w:pPr>
              <w:jc w:val="center"/>
              <w:rPr>
                <w:lang w:val="es-ES"/>
              </w:rPr>
            </w:pPr>
          </w:p>
        </w:tc>
        <w:tc>
          <w:tcPr>
            <w:tcW w:w="631" w:type="dxa"/>
          </w:tcPr>
          <w:p w14:paraId="465DBF10" w14:textId="77777777" w:rsidR="00286935" w:rsidRPr="009C6E30" w:rsidRDefault="00286935" w:rsidP="00286935">
            <w:pPr>
              <w:jc w:val="center"/>
              <w:rPr>
                <w:lang w:val="es-ES"/>
              </w:rPr>
            </w:pPr>
          </w:p>
        </w:tc>
        <w:tc>
          <w:tcPr>
            <w:tcW w:w="435" w:type="dxa"/>
          </w:tcPr>
          <w:p w14:paraId="1577A3B4" w14:textId="77777777" w:rsidR="00286935" w:rsidRPr="009C6E30" w:rsidRDefault="00286935" w:rsidP="00286935">
            <w:pPr>
              <w:jc w:val="center"/>
              <w:rPr>
                <w:lang w:val="es-ES"/>
              </w:rPr>
            </w:pPr>
          </w:p>
        </w:tc>
        <w:tc>
          <w:tcPr>
            <w:tcW w:w="439" w:type="dxa"/>
          </w:tcPr>
          <w:p w14:paraId="29CFF088" w14:textId="77777777" w:rsidR="00286935" w:rsidRPr="009C6E30" w:rsidRDefault="00286935" w:rsidP="00286935">
            <w:pPr>
              <w:jc w:val="center"/>
              <w:rPr>
                <w:lang w:val="es-ES"/>
              </w:rPr>
            </w:pPr>
          </w:p>
        </w:tc>
        <w:tc>
          <w:tcPr>
            <w:tcW w:w="425" w:type="dxa"/>
          </w:tcPr>
          <w:p w14:paraId="294B5777" w14:textId="77777777" w:rsidR="00286935" w:rsidRPr="009C6E30" w:rsidRDefault="00286935" w:rsidP="00286935">
            <w:pPr>
              <w:jc w:val="center"/>
              <w:rPr>
                <w:lang w:val="es-ES"/>
              </w:rPr>
            </w:pPr>
          </w:p>
        </w:tc>
        <w:tc>
          <w:tcPr>
            <w:tcW w:w="245" w:type="dxa"/>
          </w:tcPr>
          <w:p w14:paraId="4A6743B3" w14:textId="77777777" w:rsidR="00286935" w:rsidRPr="009C6E30" w:rsidRDefault="00286935" w:rsidP="00286935">
            <w:pPr>
              <w:jc w:val="center"/>
              <w:rPr>
                <w:lang w:val="es-ES"/>
              </w:rPr>
            </w:pPr>
          </w:p>
        </w:tc>
        <w:tc>
          <w:tcPr>
            <w:tcW w:w="747" w:type="dxa"/>
            <w:gridSpan w:val="2"/>
          </w:tcPr>
          <w:p w14:paraId="769D1133" w14:textId="77777777" w:rsidR="00286935" w:rsidRPr="009C6E30" w:rsidRDefault="00286935" w:rsidP="00286935">
            <w:pPr>
              <w:jc w:val="center"/>
              <w:rPr>
                <w:lang w:val="es-ES"/>
              </w:rPr>
            </w:pPr>
          </w:p>
        </w:tc>
      </w:tr>
      <w:tr w:rsidR="00286935" w:rsidRPr="009158A0" w14:paraId="20123B80" w14:textId="77777777" w:rsidTr="008E58F7">
        <w:tc>
          <w:tcPr>
            <w:tcW w:w="1150" w:type="dxa"/>
            <w:vMerge/>
          </w:tcPr>
          <w:p w14:paraId="248A1E0C" w14:textId="77777777" w:rsidR="00286935" w:rsidRPr="009C6E30" w:rsidRDefault="00286935" w:rsidP="00286935">
            <w:pPr>
              <w:jc w:val="center"/>
              <w:rPr>
                <w:lang w:val="es-ES"/>
              </w:rPr>
            </w:pPr>
          </w:p>
        </w:tc>
        <w:tc>
          <w:tcPr>
            <w:tcW w:w="2331" w:type="dxa"/>
            <w:vMerge/>
          </w:tcPr>
          <w:p w14:paraId="61AF6B14" w14:textId="77777777" w:rsidR="00286935" w:rsidRPr="009C6E30" w:rsidRDefault="00286935" w:rsidP="00286935">
            <w:pPr>
              <w:jc w:val="center"/>
              <w:rPr>
                <w:lang w:val="es-ES"/>
              </w:rPr>
            </w:pPr>
          </w:p>
        </w:tc>
        <w:tc>
          <w:tcPr>
            <w:tcW w:w="1020" w:type="dxa"/>
          </w:tcPr>
          <w:p w14:paraId="21ABCB5D" w14:textId="1ABC8286" w:rsidR="00286935" w:rsidRPr="009C6E30" w:rsidRDefault="00286935" w:rsidP="00286935">
            <w:pPr>
              <w:jc w:val="center"/>
              <w:rPr>
                <w:lang w:val="es-ES"/>
              </w:rPr>
            </w:pPr>
            <w:r w:rsidRPr="009C6E30">
              <w:rPr>
                <w:lang w:val="es-ES"/>
              </w:rPr>
              <w:t>5.2</w:t>
            </w:r>
          </w:p>
        </w:tc>
        <w:tc>
          <w:tcPr>
            <w:tcW w:w="2802" w:type="dxa"/>
          </w:tcPr>
          <w:p w14:paraId="56A5743E" w14:textId="3D3669F0" w:rsidR="00286935" w:rsidRPr="009C6E30" w:rsidRDefault="00286935" w:rsidP="00286935">
            <w:pPr>
              <w:jc w:val="center"/>
              <w:rPr>
                <w:lang w:val="es-ES"/>
              </w:rPr>
            </w:pPr>
            <w:r w:rsidRPr="009C6E30">
              <w:rPr>
                <w:lang w:val="es-ES"/>
              </w:rPr>
              <w:t>Añadir a documento de Análisis</w:t>
            </w:r>
            <w:r>
              <w:rPr>
                <w:lang w:val="es-ES"/>
              </w:rPr>
              <w:t xml:space="preserve"> y Diseño</w:t>
            </w:r>
          </w:p>
        </w:tc>
        <w:tc>
          <w:tcPr>
            <w:tcW w:w="512" w:type="dxa"/>
          </w:tcPr>
          <w:p w14:paraId="246956FA" w14:textId="77777777" w:rsidR="00286935" w:rsidRPr="009C6E30" w:rsidRDefault="00286935" w:rsidP="00286935">
            <w:pPr>
              <w:jc w:val="center"/>
              <w:rPr>
                <w:lang w:val="es-ES"/>
              </w:rPr>
            </w:pPr>
          </w:p>
        </w:tc>
        <w:tc>
          <w:tcPr>
            <w:tcW w:w="567" w:type="dxa"/>
          </w:tcPr>
          <w:p w14:paraId="783A703C" w14:textId="77777777" w:rsidR="00286935" w:rsidRPr="009C6E30" w:rsidRDefault="00286935" w:rsidP="00286935">
            <w:pPr>
              <w:jc w:val="center"/>
              <w:rPr>
                <w:lang w:val="es-ES"/>
              </w:rPr>
            </w:pPr>
          </w:p>
        </w:tc>
        <w:tc>
          <w:tcPr>
            <w:tcW w:w="512" w:type="dxa"/>
          </w:tcPr>
          <w:p w14:paraId="74F0AF92" w14:textId="77777777" w:rsidR="00286935" w:rsidRPr="009C6E30" w:rsidRDefault="00286935" w:rsidP="00286935">
            <w:pPr>
              <w:jc w:val="center"/>
              <w:rPr>
                <w:lang w:val="es-ES"/>
              </w:rPr>
            </w:pPr>
          </w:p>
        </w:tc>
        <w:tc>
          <w:tcPr>
            <w:tcW w:w="512" w:type="dxa"/>
          </w:tcPr>
          <w:p w14:paraId="508C64F5" w14:textId="77777777" w:rsidR="00286935" w:rsidRPr="009C6E30" w:rsidRDefault="00286935" w:rsidP="00286935">
            <w:pPr>
              <w:jc w:val="center"/>
              <w:rPr>
                <w:lang w:val="es-ES"/>
              </w:rPr>
            </w:pPr>
          </w:p>
        </w:tc>
        <w:tc>
          <w:tcPr>
            <w:tcW w:w="344" w:type="dxa"/>
          </w:tcPr>
          <w:p w14:paraId="3509DAA7" w14:textId="77777777" w:rsidR="00286935" w:rsidRPr="009C6E30" w:rsidRDefault="00286935" w:rsidP="00286935">
            <w:pPr>
              <w:jc w:val="center"/>
              <w:rPr>
                <w:lang w:val="es-ES"/>
              </w:rPr>
            </w:pPr>
          </w:p>
        </w:tc>
        <w:tc>
          <w:tcPr>
            <w:tcW w:w="461" w:type="dxa"/>
          </w:tcPr>
          <w:p w14:paraId="561615BA" w14:textId="77777777" w:rsidR="00286935" w:rsidRPr="009C6E30" w:rsidRDefault="00286935" w:rsidP="00286935">
            <w:pPr>
              <w:jc w:val="center"/>
              <w:rPr>
                <w:lang w:val="es-ES"/>
              </w:rPr>
            </w:pPr>
          </w:p>
        </w:tc>
        <w:tc>
          <w:tcPr>
            <w:tcW w:w="416" w:type="dxa"/>
          </w:tcPr>
          <w:p w14:paraId="284C7157" w14:textId="77777777" w:rsidR="00286935" w:rsidRPr="009C6E30" w:rsidRDefault="00286935" w:rsidP="00286935">
            <w:pPr>
              <w:jc w:val="center"/>
              <w:rPr>
                <w:lang w:val="es-ES"/>
              </w:rPr>
            </w:pPr>
          </w:p>
        </w:tc>
        <w:tc>
          <w:tcPr>
            <w:tcW w:w="251" w:type="dxa"/>
          </w:tcPr>
          <w:p w14:paraId="17A4D83F" w14:textId="77777777" w:rsidR="00286935" w:rsidRPr="009C6E30" w:rsidRDefault="00286935" w:rsidP="00286935">
            <w:pPr>
              <w:jc w:val="center"/>
              <w:rPr>
                <w:lang w:val="es-ES"/>
              </w:rPr>
            </w:pPr>
          </w:p>
        </w:tc>
        <w:tc>
          <w:tcPr>
            <w:tcW w:w="512" w:type="dxa"/>
          </w:tcPr>
          <w:p w14:paraId="2A08A0DC" w14:textId="77777777" w:rsidR="00286935" w:rsidRPr="009C6E30" w:rsidRDefault="00286935" w:rsidP="00286935">
            <w:pPr>
              <w:jc w:val="center"/>
              <w:rPr>
                <w:lang w:val="es-ES"/>
              </w:rPr>
            </w:pPr>
          </w:p>
        </w:tc>
        <w:tc>
          <w:tcPr>
            <w:tcW w:w="631" w:type="dxa"/>
          </w:tcPr>
          <w:p w14:paraId="280FE5B3" w14:textId="1836EF84" w:rsidR="00286935" w:rsidRPr="009C6E30" w:rsidRDefault="00286935" w:rsidP="00286935">
            <w:pPr>
              <w:jc w:val="center"/>
              <w:rPr>
                <w:lang w:val="es-ES"/>
              </w:rPr>
            </w:pPr>
            <w:r>
              <w:rPr>
                <w:lang w:val="es-ES"/>
              </w:rPr>
              <w:t>R</w:t>
            </w:r>
          </w:p>
        </w:tc>
        <w:tc>
          <w:tcPr>
            <w:tcW w:w="435" w:type="dxa"/>
          </w:tcPr>
          <w:p w14:paraId="04EBCC56" w14:textId="77777777" w:rsidR="00286935" w:rsidRPr="009C6E30" w:rsidRDefault="00286935" w:rsidP="00286935">
            <w:pPr>
              <w:jc w:val="center"/>
              <w:rPr>
                <w:lang w:val="es-ES"/>
              </w:rPr>
            </w:pPr>
          </w:p>
        </w:tc>
        <w:tc>
          <w:tcPr>
            <w:tcW w:w="439" w:type="dxa"/>
          </w:tcPr>
          <w:p w14:paraId="650ABD95" w14:textId="2E5FBB7C" w:rsidR="00286935" w:rsidRPr="009C6E30" w:rsidRDefault="00286935" w:rsidP="00286935">
            <w:pPr>
              <w:jc w:val="center"/>
              <w:rPr>
                <w:lang w:val="es-ES"/>
              </w:rPr>
            </w:pPr>
          </w:p>
        </w:tc>
        <w:tc>
          <w:tcPr>
            <w:tcW w:w="425" w:type="dxa"/>
          </w:tcPr>
          <w:p w14:paraId="6817DBC3" w14:textId="77777777" w:rsidR="00286935" w:rsidRPr="009C6E30" w:rsidRDefault="00286935" w:rsidP="00286935">
            <w:pPr>
              <w:jc w:val="center"/>
              <w:rPr>
                <w:lang w:val="es-ES"/>
              </w:rPr>
            </w:pPr>
          </w:p>
        </w:tc>
        <w:tc>
          <w:tcPr>
            <w:tcW w:w="245" w:type="dxa"/>
          </w:tcPr>
          <w:p w14:paraId="7656B17C" w14:textId="77777777" w:rsidR="00286935" w:rsidRPr="009C6E30" w:rsidRDefault="00286935" w:rsidP="00286935">
            <w:pPr>
              <w:jc w:val="center"/>
              <w:rPr>
                <w:lang w:val="es-ES"/>
              </w:rPr>
            </w:pPr>
          </w:p>
        </w:tc>
        <w:tc>
          <w:tcPr>
            <w:tcW w:w="747" w:type="dxa"/>
            <w:gridSpan w:val="2"/>
          </w:tcPr>
          <w:p w14:paraId="76E3E698" w14:textId="77777777" w:rsidR="00286935" w:rsidRPr="009C6E30" w:rsidRDefault="00286935" w:rsidP="00286935">
            <w:pPr>
              <w:jc w:val="center"/>
              <w:rPr>
                <w:lang w:val="es-ES"/>
              </w:rPr>
            </w:pPr>
          </w:p>
        </w:tc>
      </w:tr>
      <w:tr w:rsidR="00286935" w:rsidRPr="009C6E30" w14:paraId="720BC1E9" w14:textId="77777777" w:rsidTr="008E58F7">
        <w:tc>
          <w:tcPr>
            <w:tcW w:w="1150" w:type="dxa"/>
            <w:vMerge/>
          </w:tcPr>
          <w:p w14:paraId="4CA28B2F" w14:textId="77777777" w:rsidR="00286935" w:rsidRPr="009C6E30" w:rsidRDefault="00286935" w:rsidP="00286935">
            <w:pPr>
              <w:jc w:val="center"/>
              <w:rPr>
                <w:lang w:val="es-ES"/>
              </w:rPr>
            </w:pPr>
          </w:p>
        </w:tc>
        <w:tc>
          <w:tcPr>
            <w:tcW w:w="2331" w:type="dxa"/>
            <w:vMerge/>
          </w:tcPr>
          <w:p w14:paraId="12C256F4" w14:textId="77777777" w:rsidR="00286935" w:rsidRPr="009C6E30" w:rsidRDefault="00286935" w:rsidP="00286935">
            <w:pPr>
              <w:jc w:val="center"/>
              <w:rPr>
                <w:lang w:val="es-ES"/>
              </w:rPr>
            </w:pPr>
          </w:p>
        </w:tc>
        <w:tc>
          <w:tcPr>
            <w:tcW w:w="1020" w:type="dxa"/>
          </w:tcPr>
          <w:p w14:paraId="448E900E" w14:textId="2491DE7A" w:rsidR="00286935" w:rsidRPr="009C6E30" w:rsidRDefault="00286935" w:rsidP="00286935">
            <w:pPr>
              <w:jc w:val="center"/>
              <w:rPr>
                <w:lang w:val="es-ES"/>
              </w:rPr>
            </w:pPr>
            <w:r w:rsidRPr="009C6E30">
              <w:rPr>
                <w:lang w:val="es-ES"/>
              </w:rPr>
              <w:t>5.3</w:t>
            </w:r>
          </w:p>
        </w:tc>
        <w:tc>
          <w:tcPr>
            <w:tcW w:w="2802" w:type="dxa"/>
          </w:tcPr>
          <w:p w14:paraId="2C393284" w14:textId="7525C1E6" w:rsidR="00286935" w:rsidRPr="009C6E30" w:rsidRDefault="00286935" w:rsidP="00286935">
            <w:pPr>
              <w:jc w:val="center"/>
              <w:rPr>
                <w:lang w:val="es-ES"/>
              </w:rPr>
            </w:pPr>
            <w:r w:rsidRPr="009C6E30">
              <w:rPr>
                <w:lang w:val="es-ES"/>
              </w:rPr>
              <w:t>Añadir a Diagrama de Clases</w:t>
            </w:r>
          </w:p>
        </w:tc>
        <w:tc>
          <w:tcPr>
            <w:tcW w:w="512" w:type="dxa"/>
          </w:tcPr>
          <w:p w14:paraId="2953CC18" w14:textId="06A8E295" w:rsidR="00286935" w:rsidRPr="009C6E30" w:rsidRDefault="00286935" w:rsidP="00286935">
            <w:pPr>
              <w:jc w:val="center"/>
              <w:rPr>
                <w:lang w:val="es-ES"/>
              </w:rPr>
            </w:pPr>
          </w:p>
        </w:tc>
        <w:tc>
          <w:tcPr>
            <w:tcW w:w="567" w:type="dxa"/>
          </w:tcPr>
          <w:p w14:paraId="0EC97BE7" w14:textId="388EAC7A" w:rsidR="00286935" w:rsidRPr="009C6E30" w:rsidRDefault="00286935" w:rsidP="00286935">
            <w:pPr>
              <w:jc w:val="center"/>
              <w:rPr>
                <w:lang w:val="es-ES"/>
              </w:rPr>
            </w:pPr>
          </w:p>
        </w:tc>
        <w:tc>
          <w:tcPr>
            <w:tcW w:w="512" w:type="dxa"/>
          </w:tcPr>
          <w:p w14:paraId="62A315D2" w14:textId="557D7112" w:rsidR="00286935" w:rsidRPr="009C6E30" w:rsidRDefault="00286935" w:rsidP="00286935">
            <w:pPr>
              <w:jc w:val="center"/>
              <w:rPr>
                <w:lang w:val="es-ES"/>
              </w:rPr>
            </w:pPr>
            <w:r>
              <w:rPr>
                <w:lang w:val="es-ES"/>
              </w:rPr>
              <w:t>J,R</w:t>
            </w:r>
          </w:p>
        </w:tc>
        <w:tc>
          <w:tcPr>
            <w:tcW w:w="512" w:type="dxa"/>
          </w:tcPr>
          <w:p w14:paraId="25890F61" w14:textId="77777777" w:rsidR="00286935" w:rsidRPr="009C6E30" w:rsidRDefault="00286935" w:rsidP="00286935">
            <w:pPr>
              <w:jc w:val="center"/>
              <w:rPr>
                <w:lang w:val="es-ES"/>
              </w:rPr>
            </w:pPr>
          </w:p>
        </w:tc>
        <w:tc>
          <w:tcPr>
            <w:tcW w:w="344" w:type="dxa"/>
          </w:tcPr>
          <w:p w14:paraId="161FB9E8" w14:textId="77777777" w:rsidR="00286935" w:rsidRPr="009C6E30" w:rsidRDefault="00286935" w:rsidP="00286935">
            <w:pPr>
              <w:jc w:val="center"/>
              <w:rPr>
                <w:lang w:val="es-ES"/>
              </w:rPr>
            </w:pPr>
          </w:p>
        </w:tc>
        <w:tc>
          <w:tcPr>
            <w:tcW w:w="461" w:type="dxa"/>
          </w:tcPr>
          <w:p w14:paraId="5A2BBF90" w14:textId="10051768" w:rsidR="00286935" w:rsidRPr="009C6E30" w:rsidRDefault="00286935" w:rsidP="00286935">
            <w:pPr>
              <w:jc w:val="center"/>
              <w:rPr>
                <w:lang w:val="es-ES"/>
              </w:rPr>
            </w:pPr>
          </w:p>
        </w:tc>
        <w:tc>
          <w:tcPr>
            <w:tcW w:w="416" w:type="dxa"/>
          </w:tcPr>
          <w:p w14:paraId="5B60DFB0" w14:textId="77777777" w:rsidR="00286935" w:rsidRPr="009C6E30" w:rsidRDefault="00286935" w:rsidP="00286935">
            <w:pPr>
              <w:jc w:val="center"/>
              <w:rPr>
                <w:lang w:val="es-ES"/>
              </w:rPr>
            </w:pPr>
          </w:p>
        </w:tc>
        <w:tc>
          <w:tcPr>
            <w:tcW w:w="251" w:type="dxa"/>
          </w:tcPr>
          <w:p w14:paraId="2E723DC1" w14:textId="77777777" w:rsidR="00286935" w:rsidRPr="009C6E30" w:rsidRDefault="00286935" w:rsidP="00286935">
            <w:pPr>
              <w:jc w:val="center"/>
              <w:rPr>
                <w:lang w:val="es-ES"/>
              </w:rPr>
            </w:pPr>
          </w:p>
        </w:tc>
        <w:tc>
          <w:tcPr>
            <w:tcW w:w="512" w:type="dxa"/>
          </w:tcPr>
          <w:p w14:paraId="6FB7CE48" w14:textId="77777777" w:rsidR="00286935" w:rsidRPr="009C6E30" w:rsidRDefault="00286935" w:rsidP="00286935">
            <w:pPr>
              <w:jc w:val="center"/>
              <w:rPr>
                <w:lang w:val="es-ES"/>
              </w:rPr>
            </w:pPr>
          </w:p>
        </w:tc>
        <w:tc>
          <w:tcPr>
            <w:tcW w:w="631" w:type="dxa"/>
          </w:tcPr>
          <w:p w14:paraId="797190B2" w14:textId="77777777" w:rsidR="00286935" w:rsidRPr="009C6E30" w:rsidRDefault="00286935" w:rsidP="00286935">
            <w:pPr>
              <w:jc w:val="center"/>
              <w:rPr>
                <w:lang w:val="es-ES"/>
              </w:rPr>
            </w:pPr>
          </w:p>
        </w:tc>
        <w:tc>
          <w:tcPr>
            <w:tcW w:w="435" w:type="dxa"/>
          </w:tcPr>
          <w:p w14:paraId="14C8F647" w14:textId="77777777" w:rsidR="00286935" w:rsidRPr="009C6E30" w:rsidRDefault="00286935" w:rsidP="00286935">
            <w:pPr>
              <w:jc w:val="center"/>
              <w:rPr>
                <w:lang w:val="es-ES"/>
              </w:rPr>
            </w:pPr>
          </w:p>
        </w:tc>
        <w:tc>
          <w:tcPr>
            <w:tcW w:w="439" w:type="dxa"/>
          </w:tcPr>
          <w:p w14:paraId="7C9CADC6" w14:textId="77777777" w:rsidR="00286935" w:rsidRPr="009C6E30" w:rsidRDefault="00286935" w:rsidP="00286935">
            <w:pPr>
              <w:jc w:val="center"/>
              <w:rPr>
                <w:lang w:val="es-ES"/>
              </w:rPr>
            </w:pPr>
          </w:p>
        </w:tc>
        <w:tc>
          <w:tcPr>
            <w:tcW w:w="425" w:type="dxa"/>
          </w:tcPr>
          <w:p w14:paraId="21C376AC" w14:textId="77777777" w:rsidR="00286935" w:rsidRPr="009C6E30" w:rsidRDefault="00286935" w:rsidP="00286935">
            <w:pPr>
              <w:jc w:val="center"/>
              <w:rPr>
                <w:lang w:val="es-ES"/>
              </w:rPr>
            </w:pPr>
          </w:p>
        </w:tc>
        <w:tc>
          <w:tcPr>
            <w:tcW w:w="245" w:type="dxa"/>
          </w:tcPr>
          <w:p w14:paraId="62AC7422" w14:textId="77777777" w:rsidR="00286935" w:rsidRPr="009C6E30" w:rsidRDefault="00286935" w:rsidP="00286935">
            <w:pPr>
              <w:jc w:val="center"/>
              <w:rPr>
                <w:lang w:val="es-ES"/>
              </w:rPr>
            </w:pPr>
          </w:p>
        </w:tc>
        <w:tc>
          <w:tcPr>
            <w:tcW w:w="747" w:type="dxa"/>
            <w:gridSpan w:val="2"/>
          </w:tcPr>
          <w:p w14:paraId="0CF0196A" w14:textId="77777777" w:rsidR="00286935" w:rsidRPr="009C6E30" w:rsidRDefault="00286935" w:rsidP="00286935">
            <w:pPr>
              <w:jc w:val="center"/>
              <w:rPr>
                <w:lang w:val="es-ES"/>
              </w:rPr>
            </w:pPr>
          </w:p>
        </w:tc>
      </w:tr>
      <w:tr w:rsidR="00286935" w:rsidRPr="009158A0" w14:paraId="351D2385" w14:textId="77777777" w:rsidTr="008E58F7">
        <w:tc>
          <w:tcPr>
            <w:tcW w:w="1150" w:type="dxa"/>
            <w:vMerge/>
          </w:tcPr>
          <w:p w14:paraId="1B93E3A2" w14:textId="77777777" w:rsidR="00286935" w:rsidRPr="009C6E30" w:rsidRDefault="00286935" w:rsidP="00286935">
            <w:pPr>
              <w:jc w:val="center"/>
              <w:rPr>
                <w:lang w:val="es-ES"/>
              </w:rPr>
            </w:pPr>
          </w:p>
        </w:tc>
        <w:tc>
          <w:tcPr>
            <w:tcW w:w="2331" w:type="dxa"/>
            <w:vMerge/>
          </w:tcPr>
          <w:p w14:paraId="139078AC" w14:textId="77777777" w:rsidR="00286935" w:rsidRPr="009C6E30" w:rsidRDefault="00286935" w:rsidP="00286935">
            <w:pPr>
              <w:jc w:val="center"/>
              <w:rPr>
                <w:lang w:val="es-ES"/>
              </w:rPr>
            </w:pPr>
          </w:p>
        </w:tc>
        <w:tc>
          <w:tcPr>
            <w:tcW w:w="1020" w:type="dxa"/>
          </w:tcPr>
          <w:p w14:paraId="28722884" w14:textId="068491FC" w:rsidR="00286935" w:rsidRPr="009C6E30" w:rsidRDefault="00286935" w:rsidP="00286935">
            <w:pPr>
              <w:jc w:val="center"/>
              <w:rPr>
                <w:lang w:val="es-ES"/>
              </w:rPr>
            </w:pPr>
            <w:r w:rsidRPr="009C6E30">
              <w:rPr>
                <w:lang w:val="es-ES"/>
              </w:rPr>
              <w:t>5.4</w:t>
            </w:r>
          </w:p>
        </w:tc>
        <w:tc>
          <w:tcPr>
            <w:tcW w:w="2802" w:type="dxa"/>
          </w:tcPr>
          <w:p w14:paraId="3E89151D" w14:textId="58BAE072" w:rsidR="00286935" w:rsidRPr="009C6E30" w:rsidRDefault="00286935" w:rsidP="00286935">
            <w:pPr>
              <w:jc w:val="center"/>
              <w:rPr>
                <w:lang w:val="es-ES"/>
              </w:rPr>
            </w:pPr>
            <w:r>
              <w:rPr>
                <w:lang w:val="es-ES"/>
              </w:rPr>
              <w:t>Diagrama Secuencia Alquilar Bicicleta con Abono</w:t>
            </w:r>
          </w:p>
        </w:tc>
        <w:tc>
          <w:tcPr>
            <w:tcW w:w="512" w:type="dxa"/>
          </w:tcPr>
          <w:p w14:paraId="2BFBC61D" w14:textId="77777777" w:rsidR="00286935" w:rsidRPr="009C6E30" w:rsidRDefault="00286935" w:rsidP="00286935">
            <w:pPr>
              <w:jc w:val="center"/>
              <w:rPr>
                <w:lang w:val="es-ES"/>
              </w:rPr>
            </w:pPr>
          </w:p>
        </w:tc>
        <w:tc>
          <w:tcPr>
            <w:tcW w:w="567" w:type="dxa"/>
          </w:tcPr>
          <w:p w14:paraId="74EC126F" w14:textId="29A8618F" w:rsidR="00286935" w:rsidRPr="009C6E30" w:rsidRDefault="00286935" w:rsidP="00286935">
            <w:pPr>
              <w:jc w:val="center"/>
              <w:rPr>
                <w:lang w:val="es-ES"/>
              </w:rPr>
            </w:pPr>
          </w:p>
        </w:tc>
        <w:tc>
          <w:tcPr>
            <w:tcW w:w="512" w:type="dxa"/>
          </w:tcPr>
          <w:p w14:paraId="1F8C2C9B" w14:textId="354DCF60" w:rsidR="00286935" w:rsidRPr="009C6E30" w:rsidRDefault="00286935" w:rsidP="00286935">
            <w:pPr>
              <w:jc w:val="center"/>
              <w:rPr>
                <w:lang w:val="es-ES"/>
              </w:rPr>
            </w:pPr>
          </w:p>
        </w:tc>
        <w:tc>
          <w:tcPr>
            <w:tcW w:w="512" w:type="dxa"/>
          </w:tcPr>
          <w:p w14:paraId="5F97E895" w14:textId="5784C2F8" w:rsidR="00286935" w:rsidRPr="009C6E30" w:rsidRDefault="00286935" w:rsidP="00286935">
            <w:pPr>
              <w:jc w:val="center"/>
              <w:rPr>
                <w:lang w:val="es-ES"/>
              </w:rPr>
            </w:pPr>
            <w:r>
              <w:rPr>
                <w:lang w:val="es-ES"/>
              </w:rPr>
              <w:t>R</w:t>
            </w:r>
          </w:p>
        </w:tc>
        <w:tc>
          <w:tcPr>
            <w:tcW w:w="344" w:type="dxa"/>
          </w:tcPr>
          <w:p w14:paraId="61C297C2" w14:textId="77777777" w:rsidR="00286935" w:rsidRPr="009C6E30" w:rsidRDefault="00286935" w:rsidP="00286935">
            <w:pPr>
              <w:jc w:val="center"/>
              <w:rPr>
                <w:lang w:val="es-ES"/>
              </w:rPr>
            </w:pPr>
          </w:p>
        </w:tc>
        <w:tc>
          <w:tcPr>
            <w:tcW w:w="461" w:type="dxa"/>
          </w:tcPr>
          <w:p w14:paraId="0144E272" w14:textId="77777777" w:rsidR="00286935" w:rsidRPr="009C6E30" w:rsidRDefault="00286935" w:rsidP="00286935">
            <w:pPr>
              <w:jc w:val="center"/>
              <w:rPr>
                <w:lang w:val="es-ES"/>
              </w:rPr>
            </w:pPr>
          </w:p>
        </w:tc>
        <w:tc>
          <w:tcPr>
            <w:tcW w:w="416" w:type="dxa"/>
          </w:tcPr>
          <w:p w14:paraId="4AAFD148" w14:textId="77777777" w:rsidR="00286935" w:rsidRPr="009C6E30" w:rsidRDefault="00286935" w:rsidP="00286935">
            <w:pPr>
              <w:jc w:val="center"/>
              <w:rPr>
                <w:lang w:val="es-ES"/>
              </w:rPr>
            </w:pPr>
          </w:p>
        </w:tc>
        <w:tc>
          <w:tcPr>
            <w:tcW w:w="251" w:type="dxa"/>
          </w:tcPr>
          <w:p w14:paraId="55FC94E4" w14:textId="77777777" w:rsidR="00286935" w:rsidRPr="009C6E30" w:rsidRDefault="00286935" w:rsidP="00286935">
            <w:pPr>
              <w:jc w:val="center"/>
              <w:rPr>
                <w:lang w:val="es-ES"/>
              </w:rPr>
            </w:pPr>
          </w:p>
        </w:tc>
        <w:tc>
          <w:tcPr>
            <w:tcW w:w="512" w:type="dxa"/>
          </w:tcPr>
          <w:p w14:paraId="55E8DD0C" w14:textId="77777777" w:rsidR="00286935" w:rsidRPr="009C6E30" w:rsidRDefault="00286935" w:rsidP="00286935">
            <w:pPr>
              <w:jc w:val="center"/>
              <w:rPr>
                <w:lang w:val="es-ES"/>
              </w:rPr>
            </w:pPr>
          </w:p>
        </w:tc>
        <w:tc>
          <w:tcPr>
            <w:tcW w:w="631" w:type="dxa"/>
          </w:tcPr>
          <w:p w14:paraId="6174F69D" w14:textId="3AB1AFB7" w:rsidR="00286935" w:rsidRPr="009C6E30" w:rsidRDefault="00286935" w:rsidP="00286935">
            <w:pPr>
              <w:jc w:val="center"/>
              <w:rPr>
                <w:lang w:val="es-ES"/>
              </w:rPr>
            </w:pPr>
          </w:p>
        </w:tc>
        <w:tc>
          <w:tcPr>
            <w:tcW w:w="435" w:type="dxa"/>
          </w:tcPr>
          <w:p w14:paraId="5F25DC65" w14:textId="77777777" w:rsidR="00286935" w:rsidRPr="009C6E30" w:rsidRDefault="00286935" w:rsidP="00286935">
            <w:pPr>
              <w:jc w:val="center"/>
              <w:rPr>
                <w:lang w:val="es-ES"/>
              </w:rPr>
            </w:pPr>
          </w:p>
        </w:tc>
        <w:tc>
          <w:tcPr>
            <w:tcW w:w="439" w:type="dxa"/>
          </w:tcPr>
          <w:p w14:paraId="4A84F618" w14:textId="71A911DD" w:rsidR="00286935" w:rsidRPr="009C6E30" w:rsidRDefault="00286935" w:rsidP="00286935">
            <w:pPr>
              <w:jc w:val="center"/>
              <w:rPr>
                <w:lang w:val="es-ES"/>
              </w:rPr>
            </w:pPr>
          </w:p>
        </w:tc>
        <w:tc>
          <w:tcPr>
            <w:tcW w:w="425" w:type="dxa"/>
          </w:tcPr>
          <w:p w14:paraId="69E1C3AB" w14:textId="77777777" w:rsidR="00286935" w:rsidRPr="009C6E30" w:rsidRDefault="00286935" w:rsidP="00286935">
            <w:pPr>
              <w:jc w:val="center"/>
              <w:rPr>
                <w:lang w:val="es-ES"/>
              </w:rPr>
            </w:pPr>
          </w:p>
        </w:tc>
        <w:tc>
          <w:tcPr>
            <w:tcW w:w="245" w:type="dxa"/>
          </w:tcPr>
          <w:p w14:paraId="151C65DE" w14:textId="77777777" w:rsidR="00286935" w:rsidRPr="009C6E30" w:rsidRDefault="00286935" w:rsidP="00286935">
            <w:pPr>
              <w:jc w:val="center"/>
              <w:rPr>
                <w:lang w:val="es-ES"/>
              </w:rPr>
            </w:pPr>
          </w:p>
        </w:tc>
        <w:tc>
          <w:tcPr>
            <w:tcW w:w="747" w:type="dxa"/>
            <w:gridSpan w:val="2"/>
          </w:tcPr>
          <w:p w14:paraId="7D7CBAF4" w14:textId="77777777" w:rsidR="00286935" w:rsidRPr="009C6E30" w:rsidRDefault="00286935" w:rsidP="00286935">
            <w:pPr>
              <w:jc w:val="center"/>
              <w:rPr>
                <w:lang w:val="es-ES"/>
              </w:rPr>
            </w:pPr>
          </w:p>
        </w:tc>
      </w:tr>
      <w:tr w:rsidR="00286935" w:rsidRPr="005B70B9" w14:paraId="6A64D5B4" w14:textId="77777777" w:rsidTr="008E58F7">
        <w:tc>
          <w:tcPr>
            <w:tcW w:w="1150" w:type="dxa"/>
            <w:vMerge/>
          </w:tcPr>
          <w:p w14:paraId="679E9742" w14:textId="77777777" w:rsidR="00286935" w:rsidRPr="009C6E30" w:rsidRDefault="00286935" w:rsidP="00286935">
            <w:pPr>
              <w:jc w:val="center"/>
              <w:rPr>
                <w:lang w:val="es-ES"/>
              </w:rPr>
            </w:pPr>
          </w:p>
        </w:tc>
        <w:tc>
          <w:tcPr>
            <w:tcW w:w="2331" w:type="dxa"/>
            <w:vMerge/>
          </w:tcPr>
          <w:p w14:paraId="4A1DBAD5" w14:textId="77777777" w:rsidR="00286935" w:rsidRPr="009C6E30" w:rsidRDefault="00286935" w:rsidP="00286935">
            <w:pPr>
              <w:jc w:val="center"/>
              <w:rPr>
                <w:lang w:val="es-ES"/>
              </w:rPr>
            </w:pPr>
          </w:p>
        </w:tc>
        <w:tc>
          <w:tcPr>
            <w:tcW w:w="1020" w:type="dxa"/>
          </w:tcPr>
          <w:p w14:paraId="719560E2" w14:textId="719BDA25" w:rsidR="00286935" w:rsidRPr="009C6E30" w:rsidRDefault="00286935" w:rsidP="00286935">
            <w:pPr>
              <w:jc w:val="center"/>
              <w:rPr>
                <w:lang w:val="es-ES"/>
              </w:rPr>
            </w:pPr>
            <w:r>
              <w:rPr>
                <w:lang w:val="es-ES"/>
              </w:rPr>
              <w:t>5.5</w:t>
            </w:r>
          </w:p>
        </w:tc>
        <w:tc>
          <w:tcPr>
            <w:tcW w:w="2802" w:type="dxa"/>
          </w:tcPr>
          <w:p w14:paraId="0AB2A056" w14:textId="5AE0F305" w:rsidR="00286935" w:rsidRPr="009C6E30" w:rsidRDefault="00286935" w:rsidP="00286935">
            <w:pPr>
              <w:jc w:val="center"/>
              <w:rPr>
                <w:lang w:val="es-ES"/>
              </w:rPr>
            </w:pPr>
            <w:r>
              <w:rPr>
                <w:lang w:val="es-ES"/>
              </w:rPr>
              <w:t>Hacer tarjeta de Caso de Uso de Alquilar Bicicleta con Abono</w:t>
            </w:r>
          </w:p>
        </w:tc>
        <w:tc>
          <w:tcPr>
            <w:tcW w:w="512" w:type="dxa"/>
          </w:tcPr>
          <w:p w14:paraId="01BDBBD1" w14:textId="77777777" w:rsidR="00286935" w:rsidRPr="009C6E30" w:rsidRDefault="00286935" w:rsidP="00286935">
            <w:pPr>
              <w:jc w:val="center"/>
              <w:rPr>
                <w:lang w:val="es-ES"/>
              </w:rPr>
            </w:pPr>
          </w:p>
        </w:tc>
        <w:tc>
          <w:tcPr>
            <w:tcW w:w="567" w:type="dxa"/>
          </w:tcPr>
          <w:p w14:paraId="66DAF9B8" w14:textId="547B91F2" w:rsidR="00286935" w:rsidRPr="009C6E30" w:rsidRDefault="00286935" w:rsidP="00286935">
            <w:pPr>
              <w:jc w:val="center"/>
              <w:rPr>
                <w:lang w:val="es-ES"/>
              </w:rPr>
            </w:pPr>
          </w:p>
        </w:tc>
        <w:tc>
          <w:tcPr>
            <w:tcW w:w="512" w:type="dxa"/>
          </w:tcPr>
          <w:p w14:paraId="79AAFBE8" w14:textId="4867B34E" w:rsidR="00286935" w:rsidRPr="009C6E30" w:rsidRDefault="00286935" w:rsidP="00286935">
            <w:pPr>
              <w:jc w:val="center"/>
              <w:rPr>
                <w:lang w:val="es-ES"/>
              </w:rPr>
            </w:pPr>
            <w:r>
              <w:rPr>
                <w:lang w:val="es-ES"/>
              </w:rPr>
              <w:t>A</w:t>
            </w:r>
          </w:p>
        </w:tc>
        <w:tc>
          <w:tcPr>
            <w:tcW w:w="512" w:type="dxa"/>
          </w:tcPr>
          <w:p w14:paraId="2F8EF1FC" w14:textId="3A6048A3" w:rsidR="00286935" w:rsidRPr="009C6E30" w:rsidRDefault="00286935" w:rsidP="00286935">
            <w:pPr>
              <w:jc w:val="center"/>
              <w:rPr>
                <w:lang w:val="es-ES"/>
              </w:rPr>
            </w:pPr>
          </w:p>
        </w:tc>
        <w:tc>
          <w:tcPr>
            <w:tcW w:w="344" w:type="dxa"/>
          </w:tcPr>
          <w:p w14:paraId="19E63062" w14:textId="77777777" w:rsidR="00286935" w:rsidRPr="009C6E30" w:rsidRDefault="00286935" w:rsidP="00286935">
            <w:pPr>
              <w:jc w:val="center"/>
              <w:rPr>
                <w:lang w:val="es-ES"/>
              </w:rPr>
            </w:pPr>
          </w:p>
        </w:tc>
        <w:tc>
          <w:tcPr>
            <w:tcW w:w="461" w:type="dxa"/>
          </w:tcPr>
          <w:p w14:paraId="2EDADF4B" w14:textId="0A6CEF95" w:rsidR="00286935" w:rsidRPr="009C6E30" w:rsidRDefault="00286935" w:rsidP="00286935">
            <w:pPr>
              <w:jc w:val="center"/>
              <w:rPr>
                <w:lang w:val="es-ES"/>
              </w:rPr>
            </w:pPr>
          </w:p>
        </w:tc>
        <w:tc>
          <w:tcPr>
            <w:tcW w:w="416" w:type="dxa"/>
          </w:tcPr>
          <w:p w14:paraId="1DB502DC" w14:textId="3D9D349F" w:rsidR="00286935" w:rsidRPr="009C6E30" w:rsidRDefault="00286935" w:rsidP="00286935">
            <w:pPr>
              <w:jc w:val="center"/>
              <w:rPr>
                <w:lang w:val="es-ES"/>
              </w:rPr>
            </w:pPr>
          </w:p>
        </w:tc>
        <w:tc>
          <w:tcPr>
            <w:tcW w:w="251" w:type="dxa"/>
          </w:tcPr>
          <w:p w14:paraId="443B77C1" w14:textId="77777777" w:rsidR="00286935" w:rsidRPr="009C6E30" w:rsidRDefault="00286935" w:rsidP="00286935">
            <w:pPr>
              <w:jc w:val="center"/>
              <w:rPr>
                <w:lang w:val="es-ES"/>
              </w:rPr>
            </w:pPr>
          </w:p>
        </w:tc>
        <w:tc>
          <w:tcPr>
            <w:tcW w:w="512" w:type="dxa"/>
          </w:tcPr>
          <w:p w14:paraId="386E0C0B" w14:textId="77777777" w:rsidR="00286935" w:rsidRPr="009C6E30" w:rsidRDefault="00286935" w:rsidP="00286935">
            <w:pPr>
              <w:jc w:val="center"/>
              <w:rPr>
                <w:lang w:val="es-ES"/>
              </w:rPr>
            </w:pPr>
          </w:p>
        </w:tc>
        <w:tc>
          <w:tcPr>
            <w:tcW w:w="631" w:type="dxa"/>
          </w:tcPr>
          <w:p w14:paraId="70D0CF2B" w14:textId="77777777" w:rsidR="00286935" w:rsidRDefault="00286935" w:rsidP="00286935">
            <w:pPr>
              <w:jc w:val="center"/>
              <w:rPr>
                <w:lang w:val="es-ES"/>
              </w:rPr>
            </w:pPr>
          </w:p>
        </w:tc>
        <w:tc>
          <w:tcPr>
            <w:tcW w:w="435" w:type="dxa"/>
          </w:tcPr>
          <w:p w14:paraId="15A8A846" w14:textId="77777777" w:rsidR="00286935" w:rsidRPr="009C6E30" w:rsidRDefault="00286935" w:rsidP="00286935">
            <w:pPr>
              <w:jc w:val="center"/>
              <w:rPr>
                <w:lang w:val="es-ES"/>
              </w:rPr>
            </w:pPr>
          </w:p>
        </w:tc>
        <w:tc>
          <w:tcPr>
            <w:tcW w:w="439" w:type="dxa"/>
          </w:tcPr>
          <w:p w14:paraId="024C3E74" w14:textId="77777777" w:rsidR="00286935" w:rsidRDefault="00286935" w:rsidP="00286935">
            <w:pPr>
              <w:jc w:val="center"/>
              <w:rPr>
                <w:lang w:val="es-ES"/>
              </w:rPr>
            </w:pPr>
          </w:p>
        </w:tc>
        <w:tc>
          <w:tcPr>
            <w:tcW w:w="425" w:type="dxa"/>
          </w:tcPr>
          <w:p w14:paraId="4204A462" w14:textId="77777777" w:rsidR="00286935" w:rsidRPr="009C6E30" w:rsidRDefault="00286935" w:rsidP="00286935">
            <w:pPr>
              <w:jc w:val="center"/>
              <w:rPr>
                <w:lang w:val="es-ES"/>
              </w:rPr>
            </w:pPr>
          </w:p>
        </w:tc>
        <w:tc>
          <w:tcPr>
            <w:tcW w:w="245" w:type="dxa"/>
          </w:tcPr>
          <w:p w14:paraId="47231EF1" w14:textId="77777777" w:rsidR="00286935" w:rsidRPr="009C6E30" w:rsidRDefault="00286935" w:rsidP="00286935">
            <w:pPr>
              <w:jc w:val="center"/>
              <w:rPr>
                <w:lang w:val="es-ES"/>
              </w:rPr>
            </w:pPr>
          </w:p>
        </w:tc>
        <w:tc>
          <w:tcPr>
            <w:tcW w:w="747" w:type="dxa"/>
            <w:gridSpan w:val="2"/>
          </w:tcPr>
          <w:p w14:paraId="2966DE24" w14:textId="77777777" w:rsidR="00286935" w:rsidRPr="009C6E30" w:rsidRDefault="00286935" w:rsidP="00286935">
            <w:pPr>
              <w:jc w:val="center"/>
              <w:rPr>
                <w:lang w:val="es-ES"/>
              </w:rPr>
            </w:pPr>
          </w:p>
        </w:tc>
      </w:tr>
      <w:tr w:rsidR="00286935" w:rsidRPr="005B70B9" w14:paraId="5D800039" w14:textId="77777777" w:rsidTr="008E58F7">
        <w:tc>
          <w:tcPr>
            <w:tcW w:w="1150" w:type="dxa"/>
          </w:tcPr>
          <w:p w14:paraId="6C881D2A" w14:textId="77777777" w:rsidR="00286935" w:rsidRPr="009C6E30" w:rsidRDefault="00286935" w:rsidP="00286935">
            <w:pPr>
              <w:jc w:val="center"/>
              <w:rPr>
                <w:lang w:val="es-ES"/>
              </w:rPr>
            </w:pPr>
          </w:p>
        </w:tc>
        <w:tc>
          <w:tcPr>
            <w:tcW w:w="2331" w:type="dxa"/>
          </w:tcPr>
          <w:p w14:paraId="3CD3BAC3" w14:textId="77777777" w:rsidR="00286935" w:rsidRPr="009C6E30" w:rsidRDefault="00286935" w:rsidP="00286935">
            <w:pPr>
              <w:jc w:val="center"/>
              <w:rPr>
                <w:lang w:val="es-ES"/>
              </w:rPr>
            </w:pPr>
          </w:p>
        </w:tc>
        <w:tc>
          <w:tcPr>
            <w:tcW w:w="1020" w:type="dxa"/>
          </w:tcPr>
          <w:p w14:paraId="21B090E6" w14:textId="77777777" w:rsidR="00286935" w:rsidRPr="009C6E30" w:rsidRDefault="00286935" w:rsidP="00286935">
            <w:pPr>
              <w:jc w:val="center"/>
              <w:rPr>
                <w:lang w:val="es-ES"/>
              </w:rPr>
            </w:pPr>
          </w:p>
        </w:tc>
        <w:tc>
          <w:tcPr>
            <w:tcW w:w="2802" w:type="dxa"/>
          </w:tcPr>
          <w:p w14:paraId="0DB39B07" w14:textId="77777777" w:rsidR="00286935" w:rsidRPr="009C6E30" w:rsidRDefault="00286935" w:rsidP="00286935">
            <w:pPr>
              <w:jc w:val="center"/>
              <w:rPr>
                <w:lang w:val="es-ES"/>
              </w:rPr>
            </w:pPr>
          </w:p>
        </w:tc>
        <w:tc>
          <w:tcPr>
            <w:tcW w:w="512" w:type="dxa"/>
          </w:tcPr>
          <w:p w14:paraId="3E4F1C5B" w14:textId="77777777" w:rsidR="00286935" w:rsidRPr="009C6E30" w:rsidRDefault="00286935" w:rsidP="00286935">
            <w:pPr>
              <w:jc w:val="center"/>
              <w:rPr>
                <w:lang w:val="es-ES"/>
              </w:rPr>
            </w:pPr>
          </w:p>
        </w:tc>
        <w:tc>
          <w:tcPr>
            <w:tcW w:w="567" w:type="dxa"/>
          </w:tcPr>
          <w:p w14:paraId="7BFFAD77" w14:textId="77777777" w:rsidR="00286935" w:rsidRPr="009C6E30" w:rsidRDefault="00286935" w:rsidP="00286935">
            <w:pPr>
              <w:jc w:val="center"/>
              <w:rPr>
                <w:lang w:val="es-ES"/>
              </w:rPr>
            </w:pPr>
          </w:p>
        </w:tc>
        <w:tc>
          <w:tcPr>
            <w:tcW w:w="512" w:type="dxa"/>
          </w:tcPr>
          <w:p w14:paraId="1AAEA957" w14:textId="77777777" w:rsidR="00286935" w:rsidRPr="009C6E30" w:rsidRDefault="00286935" w:rsidP="00286935">
            <w:pPr>
              <w:jc w:val="center"/>
              <w:rPr>
                <w:lang w:val="es-ES"/>
              </w:rPr>
            </w:pPr>
          </w:p>
        </w:tc>
        <w:tc>
          <w:tcPr>
            <w:tcW w:w="512" w:type="dxa"/>
          </w:tcPr>
          <w:p w14:paraId="39A332DE" w14:textId="77777777" w:rsidR="00286935" w:rsidRPr="009C6E30" w:rsidRDefault="00286935" w:rsidP="00286935">
            <w:pPr>
              <w:jc w:val="center"/>
              <w:rPr>
                <w:lang w:val="es-ES"/>
              </w:rPr>
            </w:pPr>
          </w:p>
        </w:tc>
        <w:tc>
          <w:tcPr>
            <w:tcW w:w="344" w:type="dxa"/>
          </w:tcPr>
          <w:p w14:paraId="44E33455" w14:textId="77777777" w:rsidR="00286935" w:rsidRPr="009C6E30" w:rsidRDefault="00286935" w:rsidP="00286935">
            <w:pPr>
              <w:jc w:val="center"/>
              <w:rPr>
                <w:lang w:val="es-ES"/>
              </w:rPr>
            </w:pPr>
          </w:p>
        </w:tc>
        <w:tc>
          <w:tcPr>
            <w:tcW w:w="461" w:type="dxa"/>
          </w:tcPr>
          <w:p w14:paraId="5B5B77DF" w14:textId="77777777" w:rsidR="00286935" w:rsidRPr="009C6E30" w:rsidRDefault="00286935" w:rsidP="00286935">
            <w:pPr>
              <w:jc w:val="center"/>
              <w:rPr>
                <w:lang w:val="es-ES"/>
              </w:rPr>
            </w:pPr>
          </w:p>
        </w:tc>
        <w:tc>
          <w:tcPr>
            <w:tcW w:w="416" w:type="dxa"/>
          </w:tcPr>
          <w:p w14:paraId="5F127B6E" w14:textId="77777777" w:rsidR="00286935" w:rsidRPr="009C6E30" w:rsidRDefault="00286935" w:rsidP="00286935">
            <w:pPr>
              <w:jc w:val="center"/>
              <w:rPr>
                <w:lang w:val="es-ES"/>
              </w:rPr>
            </w:pPr>
          </w:p>
        </w:tc>
        <w:tc>
          <w:tcPr>
            <w:tcW w:w="251" w:type="dxa"/>
          </w:tcPr>
          <w:p w14:paraId="6316077F" w14:textId="77777777" w:rsidR="00286935" w:rsidRPr="009C6E30" w:rsidRDefault="00286935" w:rsidP="00286935">
            <w:pPr>
              <w:jc w:val="center"/>
              <w:rPr>
                <w:lang w:val="es-ES"/>
              </w:rPr>
            </w:pPr>
          </w:p>
        </w:tc>
        <w:tc>
          <w:tcPr>
            <w:tcW w:w="512" w:type="dxa"/>
          </w:tcPr>
          <w:p w14:paraId="5F2A797D" w14:textId="77777777" w:rsidR="00286935" w:rsidRPr="009C6E30" w:rsidRDefault="00286935" w:rsidP="00286935">
            <w:pPr>
              <w:jc w:val="center"/>
              <w:rPr>
                <w:lang w:val="es-ES"/>
              </w:rPr>
            </w:pPr>
          </w:p>
        </w:tc>
        <w:tc>
          <w:tcPr>
            <w:tcW w:w="631" w:type="dxa"/>
          </w:tcPr>
          <w:p w14:paraId="7B838EE4" w14:textId="77777777" w:rsidR="00286935" w:rsidRDefault="00286935" w:rsidP="00286935">
            <w:pPr>
              <w:jc w:val="center"/>
              <w:rPr>
                <w:lang w:val="es-ES"/>
              </w:rPr>
            </w:pPr>
          </w:p>
        </w:tc>
        <w:tc>
          <w:tcPr>
            <w:tcW w:w="435" w:type="dxa"/>
          </w:tcPr>
          <w:p w14:paraId="010DC2E8" w14:textId="77777777" w:rsidR="00286935" w:rsidRPr="009C6E30" w:rsidRDefault="00286935" w:rsidP="00286935">
            <w:pPr>
              <w:jc w:val="center"/>
              <w:rPr>
                <w:lang w:val="es-ES"/>
              </w:rPr>
            </w:pPr>
          </w:p>
        </w:tc>
        <w:tc>
          <w:tcPr>
            <w:tcW w:w="439" w:type="dxa"/>
          </w:tcPr>
          <w:p w14:paraId="07FAFE59" w14:textId="77777777" w:rsidR="00286935" w:rsidRDefault="00286935" w:rsidP="00286935">
            <w:pPr>
              <w:jc w:val="center"/>
              <w:rPr>
                <w:lang w:val="es-ES"/>
              </w:rPr>
            </w:pPr>
          </w:p>
        </w:tc>
        <w:tc>
          <w:tcPr>
            <w:tcW w:w="425" w:type="dxa"/>
          </w:tcPr>
          <w:p w14:paraId="42FC5B6C" w14:textId="77777777" w:rsidR="00286935" w:rsidRPr="009C6E30" w:rsidRDefault="00286935" w:rsidP="00286935">
            <w:pPr>
              <w:jc w:val="center"/>
              <w:rPr>
                <w:lang w:val="es-ES"/>
              </w:rPr>
            </w:pPr>
          </w:p>
        </w:tc>
        <w:tc>
          <w:tcPr>
            <w:tcW w:w="245" w:type="dxa"/>
          </w:tcPr>
          <w:p w14:paraId="664C2153" w14:textId="77777777" w:rsidR="00286935" w:rsidRPr="009C6E30" w:rsidRDefault="00286935" w:rsidP="00286935">
            <w:pPr>
              <w:jc w:val="center"/>
              <w:rPr>
                <w:lang w:val="es-ES"/>
              </w:rPr>
            </w:pPr>
          </w:p>
        </w:tc>
        <w:tc>
          <w:tcPr>
            <w:tcW w:w="747" w:type="dxa"/>
            <w:gridSpan w:val="2"/>
          </w:tcPr>
          <w:p w14:paraId="11A762A5" w14:textId="77777777" w:rsidR="00286935" w:rsidRPr="009C6E30" w:rsidRDefault="00286935" w:rsidP="00286935">
            <w:pPr>
              <w:jc w:val="center"/>
              <w:rPr>
                <w:lang w:val="es-ES"/>
              </w:rPr>
            </w:pPr>
          </w:p>
        </w:tc>
      </w:tr>
      <w:tr w:rsidR="00315B24" w:rsidRPr="009C6E30" w14:paraId="3056FB3E" w14:textId="77777777" w:rsidTr="008E58F7">
        <w:tc>
          <w:tcPr>
            <w:tcW w:w="1150" w:type="dxa"/>
            <w:vMerge w:val="restart"/>
          </w:tcPr>
          <w:p w14:paraId="06166F67" w14:textId="04B2E378" w:rsidR="00315B24" w:rsidRPr="009C6E30" w:rsidRDefault="00315B24" w:rsidP="00315B24">
            <w:pPr>
              <w:jc w:val="center"/>
              <w:rPr>
                <w:lang w:val="es-ES"/>
              </w:rPr>
            </w:pPr>
            <w:r w:rsidRPr="009C6E30">
              <w:rPr>
                <w:lang w:val="es-ES"/>
              </w:rPr>
              <w:t>6</w:t>
            </w:r>
          </w:p>
        </w:tc>
        <w:tc>
          <w:tcPr>
            <w:tcW w:w="2331" w:type="dxa"/>
            <w:vMerge w:val="restart"/>
          </w:tcPr>
          <w:p w14:paraId="420FEF75" w14:textId="46464B13" w:rsidR="00315B24" w:rsidRPr="009C6E30" w:rsidRDefault="00315B24" w:rsidP="00315B24">
            <w:pPr>
              <w:spacing w:line="259" w:lineRule="auto"/>
              <w:rPr>
                <w:rFonts w:ascii="Calibri" w:eastAsia="Calibri" w:hAnsi="Calibri" w:cs="Calibri"/>
                <w:lang w:val="es-ES"/>
              </w:rPr>
            </w:pPr>
            <w:r w:rsidRPr="009C6E30">
              <w:rPr>
                <w:rFonts w:ascii="Calibri" w:eastAsia="Calibri" w:hAnsi="Calibri" w:cs="Calibri"/>
                <w:lang w:val="es-ES"/>
              </w:rPr>
              <w:t>Como técnico quiero hacer un sistema que permita revisar una avería, con el objetivo de poder identificar las bicicletas que los usuarios han reportado como averiadas.</w:t>
            </w:r>
          </w:p>
          <w:p w14:paraId="25BC81BC" w14:textId="0C56B8D6" w:rsidR="00315B24" w:rsidRPr="009C6E30" w:rsidRDefault="00315B24" w:rsidP="00315B24">
            <w:pPr>
              <w:jc w:val="center"/>
              <w:rPr>
                <w:lang w:val="es-ES"/>
              </w:rPr>
            </w:pPr>
          </w:p>
        </w:tc>
        <w:tc>
          <w:tcPr>
            <w:tcW w:w="1020" w:type="dxa"/>
          </w:tcPr>
          <w:p w14:paraId="4BC9CF6E" w14:textId="44B4B70C" w:rsidR="00315B24" w:rsidRPr="009C6E30" w:rsidRDefault="00315B24" w:rsidP="00315B24">
            <w:pPr>
              <w:jc w:val="center"/>
              <w:rPr>
                <w:lang w:val="es-ES"/>
              </w:rPr>
            </w:pPr>
            <w:r w:rsidRPr="009C6E30">
              <w:rPr>
                <w:lang w:val="es-ES"/>
              </w:rPr>
              <w:t>6.1</w:t>
            </w:r>
          </w:p>
        </w:tc>
        <w:tc>
          <w:tcPr>
            <w:tcW w:w="2802" w:type="dxa"/>
          </w:tcPr>
          <w:p w14:paraId="18278967" w14:textId="7EA31EC1" w:rsidR="00315B24" w:rsidRPr="009C6E30" w:rsidRDefault="00315B24" w:rsidP="00315B24">
            <w:pPr>
              <w:jc w:val="center"/>
              <w:rPr>
                <w:lang w:val="es-ES"/>
              </w:rPr>
            </w:pPr>
            <w:r w:rsidRPr="009C6E30">
              <w:rPr>
                <w:lang w:val="es-ES"/>
              </w:rPr>
              <w:t>Añadir a Diagrama de Casos de Uso</w:t>
            </w:r>
          </w:p>
        </w:tc>
        <w:tc>
          <w:tcPr>
            <w:tcW w:w="512" w:type="dxa"/>
          </w:tcPr>
          <w:p w14:paraId="3FCEF11C" w14:textId="4024D858" w:rsidR="00315B24" w:rsidRPr="009C6E30" w:rsidRDefault="00315B24" w:rsidP="00315B24">
            <w:pPr>
              <w:jc w:val="center"/>
              <w:rPr>
                <w:lang w:val="es-ES"/>
              </w:rPr>
            </w:pPr>
          </w:p>
        </w:tc>
        <w:tc>
          <w:tcPr>
            <w:tcW w:w="567" w:type="dxa"/>
          </w:tcPr>
          <w:p w14:paraId="01049DF6" w14:textId="183C7570" w:rsidR="00315B24" w:rsidRPr="009C6E30" w:rsidRDefault="00315B24" w:rsidP="00315B24">
            <w:pPr>
              <w:jc w:val="center"/>
              <w:rPr>
                <w:lang w:val="es-ES"/>
              </w:rPr>
            </w:pPr>
          </w:p>
        </w:tc>
        <w:tc>
          <w:tcPr>
            <w:tcW w:w="512" w:type="dxa"/>
          </w:tcPr>
          <w:p w14:paraId="292C913A" w14:textId="1EF205DD" w:rsidR="00315B24" w:rsidRPr="009C6E30" w:rsidRDefault="00315B24" w:rsidP="00315B24">
            <w:pPr>
              <w:jc w:val="center"/>
              <w:rPr>
                <w:lang w:val="es-ES"/>
              </w:rPr>
            </w:pPr>
          </w:p>
        </w:tc>
        <w:tc>
          <w:tcPr>
            <w:tcW w:w="512" w:type="dxa"/>
          </w:tcPr>
          <w:p w14:paraId="2DCC3404" w14:textId="5635D066" w:rsidR="00315B24" w:rsidRPr="009C6E30" w:rsidRDefault="00315B24" w:rsidP="00315B24">
            <w:pPr>
              <w:jc w:val="center"/>
              <w:rPr>
                <w:lang w:val="es-ES"/>
              </w:rPr>
            </w:pPr>
            <w:r>
              <w:rPr>
                <w:lang w:val="es-ES"/>
              </w:rPr>
              <w:t>P,A</w:t>
            </w:r>
          </w:p>
        </w:tc>
        <w:tc>
          <w:tcPr>
            <w:tcW w:w="344" w:type="dxa"/>
          </w:tcPr>
          <w:p w14:paraId="0DF4498C" w14:textId="77777777" w:rsidR="00315B24" w:rsidRPr="009C6E30" w:rsidRDefault="00315B24" w:rsidP="00315B24">
            <w:pPr>
              <w:jc w:val="center"/>
              <w:rPr>
                <w:lang w:val="es-ES"/>
              </w:rPr>
            </w:pPr>
          </w:p>
        </w:tc>
        <w:tc>
          <w:tcPr>
            <w:tcW w:w="461" w:type="dxa"/>
          </w:tcPr>
          <w:p w14:paraId="6FB631A6" w14:textId="77777777" w:rsidR="00315B24" w:rsidRPr="009C6E30" w:rsidRDefault="00315B24" w:rsidP="00315B24">
            <w:pPr>
              <w:jc w:val="center"/>
              <w:rPr>
                <w:lang w:val="es-ES"/>
              </w:rPr>
            </w:pPr>
          </w:p>
        </w:tc>
        <w:tc>
          <w:tcPr>
            <w:tcW w:w="416" w:type="dxa"/>
          </w:tcPr>
          <w:p w14:paraId="3B9B8ED3" w14:textId="77777777" w:rsidR="00315B24" w:rsidRPr="009C6E30" w:rsidRDefault="00315B24" w:rsidP="00315B24">
            <w:pPr>
              <w:jc w:val="center"/>
              <w:rPr>
                <w:lang w:val="es-ES"/>
              </w:rPr>
            </w:pPr>
          </w:p>
        </w:tc>
        <w:tc>
          <w:tcPr>
            <w:tcW w:w="251" w:type="dxa"/>
          </w:tcPr>
          <w:p w14:paraId="59C30AE5" w14:textId="77777777" w:rsidR="00315B24" w:rsidRPr="009C6E30" w:rsidRDefault="00315B24" w:rsidP="00315B24">
            <w:pPr>
              <w:jc w:val="center"/>
              <w:rPr>
                <w:lang w:val="es-ES"/>
              </w:rPr>
            </w:pPr>
          </w:p>
        </w:tc>
        <w:tc>
          <w:tcPr>
            <w:tcW w:w="512" w:type="dxa"/>
          </w:tcPr>
          <w:p w14:paraId="2A85CFA8" w14:textId="77777777" w:rsidR="00315B24" w:rsidRPr="009C6E30" w:rsidRDefault="00315B24" w:rsidP="00315B24">
            <w:pPr>
              <w:jc w:val="center"/>
              <w:rPr>
                <w:lang w:val="es-ES"/>
              </w:rPr>
            </w:pPr>
          </w:p>
        </w:tc>
        <w:tc>
          <w:tcPr>
            <w:tcW w:w="631" w:type="dxa"/>
          </w:tcPr>
          <w:p w14:paraId="6A7C190D" w14:textId="77777777" w:rsidR="00315B24" w:rsidRPr="009C6E30" w:rsidRDefault="00315B24" w:rsidP="00315B24">
            <w:pPr>
              <w:jc w:val="center"/>
              <w:rPr>
                <w:lang w:val="es-ES"/>
              </w:rPr>
            </w:pPr>
          </w:p>
        </w:tc>
        <w:tc>
          <w:tcPr>
            <w:tcW w:w="435" w:type="dxa"/>
          </w:tcPr>
          <w:p w14:paraId="35D9EA54" w14:textId="77777777" w:rsidR="00315B24" w:rsidRPr="009C6E30" w:rsidRDefault="00315B24" w:rsidP="00315B24">
            <w:pPr>
              <w:jc w:val="center"/>
              <w:rPr>
                <w:lang w:val="es-ES"/>
              </w:rPr>
            </w:pPr>
          </w:p>
        </w:tc>
        <w:tc>
          <w:tcPr>
            <w:tcW w:w="439" w:type="dxa"/>
          </w:tcPr>
          <w:p w14:paraId="03FF73DB" w14:textId="77777777" w:rsidR="00315B24" w:rsidRPr="009C6E30" w:rsidRDefault="00315B24" w:rsidP="00315B24">
            <w:pPr>
              <w:jc w:val="center"/>
              <w:rPr>
                <w:lang w:val="es-ES"/>
              </w:rPr>
            </w:pPr>
          </w:p>
        </w:tc>
        <w:tc>
          <w:tcPr>
            <w:tcW w:w="425" w:type="dxa"/>
          </w:tcPr>
          <w:p w14:paraId="7A0C5C24" w14:textId="77777777" w:rsidR="00315B24" w:rsidRPr="009C6E30" w:rsidRDefault="00315B24" w:rsidP="00315B24">
            <w:pPr>
              <w:jc w:val="center"/>
              <w:rPr>
                <w:lang w:val="es-ES"/>
              </w:rPr>
            </w:pPr>
          </w:p>
        </w:tc>
        <w:tc>
          <w:tcPr>
            <w:tcW w:w="245" w:type="dxa"/>
          </w:tcPr>
          <w:p w14:paraId="4737CB23" w14:textId="77777777" w:rsidR="00315B24" w:rsidRPr="009C6E30" w:rsidRDefault="00315B24" w:rsidP="00315B24">
            <w:pPr>
              <w:jc w:val="center"/>
              <w:rPr>
                <w:lang w:val="es-ES"/>
              </w:rPr>
            </w:pPr>
          </w:p>
        </w:tc>
        <w:tc>
          <w:tcPr>
            <w:tcW w:w="747" w:type="dxa"/>
            <w:gridSpan w:val="2"/>
          </w:tcPr>
          <w:p w14:paraId="4278D382" w14:textId="77777777" w:rsidR="00315B24" w:rsidRPr="009C6E30" w:rsidRDefault="00315B24" w:rsidP="00315B24">
            <w:pPr>
              <w:jc w:val="center"/>
              <w:rPr>
                <w:lang w:val="es-ES"/>
              </w:rPr>
            </w:pPr>
          </w:p>
        </w:tc>
      </w:tr>
      <w:tr w:rsidR="00315B24" w:rsidRPr="009158A0" w14:paraId="0004A4C1" w14:textId="77777777" w:rsidTr="008E58F7">
        <w:tc>
          <w:tcPr>
            <w:tcW w:w="1150" w:type="dxa"/>
            <w:vMerge/>
          </w:tcPr>
          <w:p w14:paraId="5584F878" w14:textId="77777777" w:rsidR="00315B24" w:rsidRPr="009C6E30" w:rsidRDefault="00315B24" w:rsidP="00315B24">
            <w:pPr>
              <w:jc w:val="center"/>
              <w:rPr>
                <w:lang w:val="es-ES"/>
              </w:rPr>
            </w:pPr>
          </w:p>
        </w:tc>
        <w:tc>
          <w:tcPr>
            <w:tcW w:w="2331" w:type="dxa"/>
            <w:vMerge/>
          </w:tcPr>
          <w:p w14:paraId="693D046F" w14:textId="77777777" w:rsidR="00315B24" w:rsidRPr="009C6E30" w:rsidRDefault="00315B24" w:rsidP="00315B24">
            <w:pPr>
              <w:jc w:val="center"/>
              <w:rPr>
                <w:lang w:val="es-ES"/>
              </w:rPr>
            </w:pPr>
          </w:p>
        </w:tc>
        <w:tc>
          <w:tcPr>
            <w:tcW w:w="1020" w:type="dxa"/>
          </w:tcPr>
          <w:p w14:paraId="64E0054B" w14:textId="48A353DA" w:rsidR="00315B24" w:rsidRPr="009C6E30" w:rsidRDefault="00315B24" w:rsidP="00315B24">
            <w:pPr>
              <w:jc w:val="center"/>
              <w:rPr>
                <w:lang w:val="es-ES"/>
              </w:rPr>
            </w:pPr>
            <w:r w:rsidRPr="009C6E30">
              <w:rPr>
                <w:lang w:val="es-ES"/>
              </w:rPr>
              <w:t>6.2</w:t>
            </w:r>
          </w:p>
        </w:tc>
        <w:tc>
          <w:tcPr>
            <w:tcW w:w="2802" w:type="dxa"/>
          </w:tcPr>
          <w:p w14:paraId="0137E877" w14:textId="43A31976" w:rsidR="00315B24" w:rsidRPr="009C6E30" w:rsidRDefault="00315B24" w:rsidP="00315B24">
            <w:pPr>
              <w:jc w:val="center"/>
              <w:rPr>
                <w:lang w:val="es-ES"/>
              </w:rPr>
            </w:pPr>
            <w:r w:rsidRPr="009C6E30">
              <w:rPr>
                <w:lang w:val="es-ES"/>
              </w:rPr>
              <w:t>Añadir a documento de Análisis</w:t>
            </w:r>
            <w:r>
              <w:rPr>
                <w:lang w:val="es-ES"/>
              </w:rPr>
              <w:t xml:space="preserve"> y Diseño</w:t>
            </w:r>
          </w:p>
        </w:tc>
        <w:tc>
          <w:tcPr>
            <w:tcW w:w="512" w:type="dxa"/>
          </w:tcPr>
          <w:p w14:paraId="58DDC504" w14:textId="77777777" w:rsidR="00315B24" w:rsidRPr="009C6E30" w:rsidRDefault="00315B24" w:rsidP="00315B24">
            <w:pPr>
              <w:jc w:val="center"/>
              <w:rPr>
                <w:lang w:val="es-ES"/>
              </w:rPr>
            </w:pPr>
          </w:p>
        </w:tc>
        <w:tc>
          <w:tcPr>
            <w:tcW w:w="567" w:type="dxa"/>
          </w:tcPr>
          <w:p w14:paraId="4EDC159A" w14:textId="77777777" w:rsidR="00315B24" w:rsidRPr="009C6E30" w:rsidRDefault="00315B24" w:rsidP="00315B24">
            <w:pPr>
              <w:jc w:val="center"/>
              <w:rPr>
                <w:lang w:val="es-ES"/>
              </w:rPr>
            </w:pPr>
          </w:p>
        </w:tc>
        <w:tc>
          <w:tcPr>
            <w:tcW w:w="512" w:type="dxa"/>
          </w:tcPr>
          <w:p w14:paraId="6C359081" w14:textId="77777777" w:rsidR="00315B24" w:rsidRPr="009C6E30" w:rsidRDefault="00315B24" w:rsidP="00315B24">
            <w:pPr>
              <w:jc w:val="center"/>
              <w:rPr>
                <w:lang w:val="es-ES"/>
              </w:rPr>
            </w:pPr>
          </w:p>
        </w:tc>
        <w:tc>
          <w:tcPr>
            <w:tcW w:w="512" w:type="dxa"/>
          </w:tcPr>
          <w:p w14:paraId="5DF5A3B7" w14:textId="78812F4C" w:rsidR="00315B24" w:rsidRPr="009C6E30" w:rsidRDefault="00315B24" w:rsidP="00315B24">
            <w:pPr>
              <w:jc w:val="center"/>
              <w:rPr>
                <w:lang w:val="es-ES"/>
              </w:rPr>
            </w:pPr>
          </w:p>
        </w:tc>
        <w:tc>
          <w:tcPr>
            <w:tcW w:w="344" w:type="dxa"/>
          </w:tcPr>
          <w:p w14:paraId="33969140" w14:textId="77777777" w:rsidR="00315B24" w:rsidRPr="009C6E30" w:rsidRDefault="00315B24" w:rsidP="00315B24">
            <w:pPr>
              <w:jc w:val="center"/>
              <w:rPr>
                <w:lang w:val="es-ES"/>
              </w:rPr>
            </w:pPr>
          </w:p>
        </w:tc>
        <w:tc>
          <w:tcPr>
            <w:tcW w:w="461" w:type="dxa"/>
          </w:tcPr>
          <w:p w14:paraId="324F2210" w14:textId="77777777" w:rsidR="00315B24" w:rsidRPr="009C6E30" w:rsidRDefault="00315B24" w:rsidP="00315B24">
            <w:pPr>
              <w:jc w:val="center"/>
              <w:rPr>
                <w:lang w:val="es-ES"/>
              </w:rPr>
            </w:pPr>
          </w:p>
        </w:tc>
        <w:tc>
          <w:tcPr>
            <w:tcW w:w="416" w:type="dxa"/>
          </w:tcPr>
          <w:p w14:paraId="20DA832D" w14:textId="77777777" w:rsidR="00315B24" w:rsidRPr="009C6E30" w:rsidRDefault="00315B24" w:rsidP="00315B24">
            <w:pPr>
              <w:jc w:val="center"/>
              <w:rPr>
                <w:lang w:val="es-ES"/>
              </w:rPr>
            </w:pPr>
          </w:p>
        </w:tc>
        <w:tc>
          <w:tcPr>
            <w:tcW w:w="251" w:type="dxa"/>
          </w:tcPr>
          <w:p w14:paraId="79E71422" w14:textId="77777777" w:rsidR="00315B24" w:rsidRPr="009C6E30" w:rsidRDefault="00315B24" w:rsidP="00315B24">
            <w:pPr>
              <w:jc w:val="center"/>
              <w:rPr>
                <w:lang w:val="es-ES"/>
              </w:rPr>
            </w:pPr>
          </w:p>
        </w:tc>
        <w:tc>
          <w:tcPr>
            <w:tcW w:w="512" w:type="dxa"/>
          </w:tcPr>
          <w:p w14:paraId="30FC64CC" w14:textId="472BBEAD" w:rsidR="00315B24" w:rsidRPr="009C6E30" w:rsidRDefault="00315B24" w:rsidP="00315B24">
            <w:pPr>
              <w:jc w:val="center"/>
              <w:rPr>
                <w:lang w:val="es-ES"/>
              </w:rPr>
            </w:pPr>
          </w:p>
        </w:tc>
        <w:tc>
          <w:tcPr>
            <w:tcW w:w="631" w:type="dxa"/>
          </w:tcPr>
          <w:p w14:paraId="5DB3B71B" w14:textId="65F75D56" w:rsidR="00315B24" w:rsidRPr="009C6E30" w:rsidRDefault="00315B24" w:rsidP="00315B24">
            <w:pPr>
              <w:jc w:val="center"/>
              <w:rPr>
                <w:lang w:val="es-ES"/>
              </w:rPr>
            </w:pPr>
          </w:p>
        </w:tc>
        <w:tc>
          <w:tcPr>
            <w:tcW w:w="435" w:type="dxa"/>
          </w:tcPr>
          <w:p w14:paraId="52846E35" w14:textId="77777777" w:rsidR="00315B24" w:rsidRPr="009C6E30" w:rsidRDefault="00315B24" w:rsidP="00315B24">
            <w:pPr>
              <w:jc w:val="center"/>
              <w:rPr>
                <w:lang w:val="es-ES"/>
              </w:rPr>
            </w:pPr>
          </w:p>
        </w:tc>
        <w:tc>
          <w:tcPr>
            <w:tcW w:w="439" w:type="dxa"/>
          </w:tcPr>
          <w:p w14:paraId="3D84DA92" w14:textId="208E217E" w:rsidR="00315B24" w:rsidRPr="009C6E30" w:rsidRDefault="00315B24" w:rsidP="00315B24">
            <w:pPr>
              <w:jc w:val="center"/>
              <w:rPr>
                <w:lang w:val="es-ES"/>
              </w:rPr>
            </w:pPr>
            <w:r>
              <w:rPr>
                <w:lang w:val="es-ES"/>
              </w:rPr>
              <w:t>P</w:t>
            </w:r>
          </w:p>
        </w:tc>
        <w:tc>
          <w:tcPr>
            <w:tcW w:w="425" w:type="dxa"/>
          </w:tcPr>
          <w:p w14:paraId="2CC1DB6C" w14:textId="77777777" w:rsidR="00315B24" w:rsidRPr="009C6E30" w:rsidRDefault="00315B24" w:rsidP="00315B24">
            <w:pPr>
              <w:jc w:val="center"/>
              <w:rPr>
                <w:lang w:val="es-ES"/>
              </w:rPr>
            </w:pPr>
          </w:p>
        </w:tc>
        <w:tc>
          <w:tcPr>
            <w:tcW w:w="245" w:type="dxa"/>
          </w:tcPr>
          <w:p w14:paraId="240B838C" w14:textId="77777777" w:rsidR="00315B24" w:rsidRPr="009C6E30" w:rsidRDefault="00315B24" w:rsidP="00315B24">
            <w:pPr>
              <w:jc w:val="center"/>
              <w:rPr>
                <w:lang w:val="es-ES"/>
              </w:rPr>
            </w:pPr>
          </w:p>
        </w:tc>
        <w:tc>
          <w:tcPr>
            <w:tcW w:w="747" w:type="dxa"/>
            <w:gridSpan w:val="2"/>
          </w:tcPr>
          <w:p w14:paraId="68C24602" w14:textId="77777777" w:rsidR="00315B24" w:rsidRPr="009C6E30" w:rsidRDefault="00315B24" w:rsidP="00315B24">
            <w:pPr>
              <w:jc w:val="center"/>
              <w:rPr>
                <w:lang w:val="es-ES"/>
              </w:rPr>
            </w:pPr>
          </w:p>
        </w:tc>
      </w:tr>
      <w:tr w:rsidR="00315B24" w:rsidRPr="009C6E30" w14:paraId="6C65843E" w14:textId="77777777" w:rsidTr="008E58F7">
        <w:tc>
          <w:tcPr>
            <w:tcW w:w="1150" w:type="dxa"/>
            <w:vMerge/>
          </w:tcPr>
          <w:p w14:paraId="698F6440" w14:textId="77777777" w:rsidR="00315B24" w:rsidRPr="009C6E30" w:rsidRDefault="00315B24" w:rsidP="00315B24">
            <w:pPr>
              <w:jc w:val="center"/>
              <w:rPr>
                <w:lang w:val="es-ES"/>
              </w:rPr>
            </w:pPr>
          </w:p>
        </w:tc>
        <w:tc>
          <w:tcPr>
            <w:tcW w:w="2331" w:type="dxa"/>
            <w:vMerge/>
          </w:tcPr>
          <w:p w14:paraId="3D05ECBA" w14:textId="77777777" w:rsidR="00315B24" w:rsidRPr="009C6E30" w:rsidRDefault="00315B24" w:rsidP="00315B24">
            <w:pPr>
              <w:jc w:val="center"/>
              <w:rPr>
                <w:lang w:val="es-ES"/>
              </w:rPr>
            </w:pPr>
          </w:p>
        </w:tc>
        <w:tc>
          <w:tcPr>
            <w:tcW w:w="1020" w:type="dxa"/>
          </w:tcPr>
          <w:p w14:paraId="2757709E" w14:textId="4565AC1D" w:rsidR="00315B24" w:rsidRPr="009C6E30" w:rsidRDefault="00315B24" w:rsidP="00315B24">
            <w:pPr>
              <w:jc w:val="center"/>
              <w:rPr>
                <w:lang w:val="es-ES"/>
              </w:rPr>
            </w:pPr>
            <w:r w:rsidRPr="009C6E30">
              <w:rPr>
                <w:lang w:val="es-ES"/>
              </w:rPr>
              <w:t>6.3</w:t>
            </w:r>
          </w:p>
        </w:tc>
        <w:tc>
          <w:tcPr>
            <w:tcW w:w="2802" w:type="dxa"/>
          </w:tcPr>
          <w:p w14:paraId="60881717" w14:textId="693D39CF" w:rsidR="00315B24" w:rsidRPr="009C6E30" w:rsidRDefault="00315B24" w:rsidP="00315B24">
            <w:pPr>
              <w:jc w:val="center"/>
              <w:rPr>
                <w:lang w:val="es-ES"/>
              </w:rPr>
            </w:pPr>
            <w:r w:rsidRPr="009C6E30">
              <w:rPr>
                <w:lang w:val="es-ES"/>
              </w:rPr>
              <w:t>Añadir a Diagrama de Clases</w:t>
            </w:r>
          </w:p>
        </w:tc>
        <w:tc>
          <w:tcPr>
            <w:tcW w:w="512" w:type="dxa"/>
          </w:tcPr>
          <w:p w14:paraId="5FEAC850" w14:textId="608C7033" w:rsidR="00315B24" w:rsidRPr="009C6E30" w:rsidRDefault="00315B24" w:rsidP="00315B24">
            <w:pPr>
              <w:jc w:val="center"/>
              <w:rPr>
                <w:lang w:val="es-ES"/>
              </w:rPr>
            </w:pPr>
          </w:p>
        </w:tc>
        <w:tc>
          <w:tcPr>
            <w:tcW w:w="567" w:type="dxa"/>
          </w:tcPr>
          <w:p w14:paraId="4D1381AC" w14:textId="62720EFF" w:rsidR="00315B24" w:rsidRPr="009C6E30" w:rsidRDefault="00315B24" w:rsidP="00315B24">
            <w:pPr>
              <w:jc w:val="center"/>
              <w:rPr>
                <w:lang w:val="es-ES"/>
              </w:rPr>
            </w:pPr>
          </w:p>
        </w:tc>
        <w:tc>
          <w:tcPr>
            <w:tcW w:w="512" w:type="dxa"/>
          </w:tcPr>
          <w:p w14:paraId="006290CF" w14:textId="77777777" w:rsidR="00315B24" w:rsidRPr="009C6E30" w:rsidRDefault="00315B24" w:rsidP="00315B24">
            <w:pPr>
              <w:jc w:val="center"/>
              <w:rPr>
                <w:lang w:val="es-ES"/>
              </w:rPr>
            </w:pPr>
          </w:p>
        </w:tc>
        <w:tc>
          <w:tcPr>
            <w:tcW w:w="512" w:type="dxa"/>
          </w:tcPr>
          <w:p w14:paraId="605A0933" w14:textId="6988B763" w:rsidR="00315B24" w:rsidRPr="009C6E30" w:rsidRDefault="00315B24" w:rsidP="00315B24">
            <w:pPr>
              <w:jc w:val="center"/>
              <w:rPr>
                <w:lang w:val="es-ES"/>
              </w:rPr>
            </w:pPr>
            <w:r>
              <w:rPr>
                <w:lang w:val="es-ES"/>
              </w:rPr>
              <w:t>R,J</w:t>
            </w:r>
          </w:p>
        </w:tc>
        <w:tc>
          <w:tcPr>
            <w:tcW w:w="344" w:type="dxa"/>
          </w:tcPr>
          <w:p w14:paraId="791FC59D" w14:textId="77777777" w:rsidR="00315B24" w:rsidRPr="009C6E30" w:rsidRDefault="00315B24" w:rsidP="00315B24">
            <w:pPr>
              <w:jc w:val="center"/>
              <w:rPr>
                <w:lang w:val="es-ES"/>
              </w:rPr>
            </w:pPr>
          </w:p>
        </w:tc>
        <w:tc>
          <w:tcPr>
            <w:tcW w:w="461" w:type="dxa"/>
          </w:tcPr>
          <w:p w14:paraId="52ED0953" w14:textId="0745AE9F" w:rsidR="00315B24" w:rsidRPr="009C6E30" w:rsidRDefault="00315B24" w:rsidP="00315B24">
            <w:pPr>
              <w:jc w:val="center"/>
              <w:rPr>
                <w:lang w:val="es-ES"/>
              </w:rPr>
            </w:pPr>
          </w:p>
        </w:tc>
        <w:tc>
          <w:tcPr>
            <w:tcW w:w="416" w:type="dxa"/>
          </w:tcPr>
          <w:p w14:paraId="6A8BA791" w14:textId="45F9A74B" w:rsidR="00315B24" w:rsidRPr="009C6E30" w:rsidRDefault="00315B24" w:rsidP="00315B24">
            <w:pPr>
              <w:jc w:val="center"/>
              <w:rPr>
                <w:lang w:val="es-ES"/>
              </w:rPr>
            </w:pPr>
          </w:p>
        </w:tc>
        <w:tc>
          <w:tcPr>
            <w:tcW w:w="251" w:type="dxa"/>
          </w:tcPr>
          <w:p w14:paraId="0AA84D88" w14:textId="77777777" w:rsidR="00315B24" w:rsidRPr="009C6E30" w:rsidRDefault="00315B24" w:rsidP="00315B24">
            <w:pPr>
              <w:jc w:val="center"/>
              <w:rPr>
                <w:lang w:val="es-ES"/>
              </w:rPr>
            </w:pPr>
          </w:p>
        </w:tc>
        <w:tc>
          <w:tcPr>
            <w:tcW w:w="512" w:type="dxa"/>
          </w:tcPr>
          <w:p w14:paraId="75B30470" w14:textId="77777777" w:rsidR="00315B24" w:rsidRPr="009C6E30" w:rsidRDefault="00315B24" w:rsidP="00315B24">
            <w:pPr>
              <w:jc w:val="center"/>
              <w:rPr>
                <w:lang w:val="es-ES"/>
              </w:rPr>
            </w:pPr>
          </w:p>
        </w:tc>
        <w:tc>
          <w:tcPr>
            <w:tcW w:w="631" w:type="dxa"/>
          </w:tcPr>
          <w:p w14:paraId="6FBE3911" w14:textId="77777777" w:rsidR="00315B24" w:rsidRPr="009C6E30" w:rsidRDefault="00315B24" w:rsidP="00315B24">
            <w:pPr>
              <w:jc w:val="center"/>
              <w:rPr>
                <w:lang w:val="es-ES"/>
              </w:rPr>
            </w:pPr>
          </w:p>
        </w:tc>
        <w:tc>
          <w:tcPr>
            <w:tcW w:w="435" w:type="dxa"/>
          </w:tcPr>
          <w:p w14:paraId="6FA02F18" w14:textId="77777777" w:rsidR="00315B24" w:rsidRPr="009C6E30" w:rsidRDefault="00315B24" w:rsidP="00315B24">
            <w:pPr>
              <w:jc w:val="center"/>
              <w:rPr>
                <w:lang w:val="es-ES"/>
              </w:rPr>
            </w:pPr>
          </w:p>
        </w:tc>
        <w:tc>
          <w:tcPr>
            <w:tcW w:w="439" w:type="dxa"/>
          </w:tcPr>
          <w:p w14:paraId="6F3B978A" w14:textId="77777777" w:rsidR="00315B24" w:rsidRPr="009C6E30" w:rsidRDefault="00315B24" w:rsidP="00315B24">
            <w:pPr>
              <w:jc w:val="center"/>
              <w:rPr>
                <w:lang w:val="es-ES"/>
              </w:rPr>
            </w:pPr>
          </w:p>
        </w:tc>
        <w:tc>
          <w:tcPr>
            <w:tcW w:w="425" w:type="dxa"/>
          </w:tcPr>
          <w:p w14:paraId="5C3171A8" w14:textId="77777777" w:rsidR="00315B24" w:rsidRPr="009C6E30" w:rsidRDefault="00315B24" w:rsidP="00315B24">
            <w:pPr>
              <w:jc w:val="center"/>
              <w:rPr>
                <w:lang w:val="es-ES"/>
              </w:rPr>
            </w:pPr>
          </w:p>
        </w:tc>
        <w:tc>
          <w:tcPr>
            <w:tcW w:w="245" w:type="dxa"/>
          </w:tcPr>
          <w:p w14:paraId="6FE222DA" w14:textId="77777777" w:rsidR="00315B24" w:rsidRPr="009C6E30" w:rsidRDefault="00315B24" w:rsidP="00315B24">
            <w:pPr>
              <w:jc w:val="center"/>
              <w:rPr>
                <w:lang w:val="es-ES"/>
              </w:rPr>
            </w:pPr>
          </w:p>
        </w:tc>
        <w:tc>
          <w:tcPr>
            <w:tcW w:w="747" w:type="dxa"/>
            <w:gridSpan w:val="2"/>
          </w:tcPr>
          <w:p w14:paraId="516009D1" w14:textId="77777777" w:rsidR="00315B24" w:rsidRPr="009C6E30" w:rsidRDefault="00315B24" w:rsidP="00315B24">
            <w:pPr>
              <w:jc w:val="center"/>
              <w:rPr>
                <w:lang w:val="es-ES"/>
              </w:rPr>
            </w:pPr>
          </w:p>
        </w:tc>
      </w:tr>
      <w:tr w:rsidR="00315B24" w:rsidRPr="009158A0" w14:paraId="283CE360" w14:textId="77777777" w:rsidTr="008E58F7">
        <w:tc>
          <w:tcPr>
            <w:tcW w:w="1150" w:type="dxa"/>
            <w:vMerge/>
          </w:tcPr>
          <w:p w14:paraId="67D2FDC9" w14:textId="77777777" w:rsidR="00315B24" w:rsidRPr="009C6E30" w:rsidRDefault="00315B24" w:rsidP="00315B24">
            <w:pPr>
              <w:jc w:val="center"/>
              <w:rPr>
                <w:lang w:val="es-ES"/>
              </w:rPr>
            </w:pPr>
          </w:p>
        </w:tc>
        <w:tc>
          <w:tcPr>
            <w:tcW w:w="2331" w:type="dxa"/>
            <w:vMerge/>
          </w:tcPr>
          <w:p w14:paraId="245F0873" w14:textId="77777777" w:rsidR="00315B24" w:rsidRPr="009C6E30" w:rsidRDefault="00315B24" w:rsidP="00315B24">
            <w:pPr>
              <w:jc w:val="center"/>
              <w:rPr>
                <w:lang w:val="es-ES"/>
              </w:rPr>
            </w:pPr>
          </w:p>
        </w:tc>
        <w:tc>
          <w:tcPr>
            <w:tcW w:w="1020" w:type="dxa"/>
          </w:tcPr>
          <w:p w14:paraId="6CD3E3FD" w14:textId="603A17AA" w:rsidR="00315B24" w:rsidRPr="009C6E30" w:rsidRDefault="00315B24" w:rsidP="00315B24">
            <w:pPr>
              <w:jc w:val="center"/>
              <w:rPr>
                <w:lang w:val="es-ES"/>
              </w:rPr>
            </w:pPr>
            <w:r w:rsidRPr="009C6E30">
              <w:rPr>
                <w:lang w:val="es-ES"/>
              </w:rPr>
              <w:t>6.4</w:t>
            </w:r>
          </w:p>
        </w:tc>
        <w:tc>
          <w:tcPr>
            <w:tcW w:w="2802" w:type="dxa"/>
          </w:tcPr>
          <w:p w14:paraId="17DE544D" w14:textId="45A2F677" w:rsidR="00315B24" w:rsidRPr="009C6E30" w:rsidRDefault="00315B24" w:rsidP="00315B24">
            <w:pPr>
              <w:jc w:val="center"/>
              <w:rPr>
                <w:lang w:val="es-ES"/>
              </w:rPr>
            </w:pPr>
            <w:r>
              <w:rPr>
                <w:lang w:val="es-ES"/>
              </w:rPr>
              <w:t>Diagrama de Secuencia de Revisar Avería</w:t>
            </w:r>
          </w:p>
        </w:tc>
        <w:tc>
          <w:tcPr>
            <w:tcW w:w="512" w:type="dxa"/>
          </w:tcPr>
          <w:p w14:paraId="4754DD52" w14:textId="77777777" w:rsidR="00315B24" w:rsidRPr="009C6E30" w:rsidRDefault="00315B24" w:rsidP="00315B24">
            <w:pPr>
              <w:jc w:val="center"/>
              <w:rPr>
                <w:lang w:val="es-ES"/>
              </w:rPr>
            </w:pPr>
          </w:p>
        </w:tc>
        <w:tc>
          <w:tcPr>
            <w:tcW w:w="567" w:type="dxa"/>
          </w:tcPr>
          <w:p w14:paraId="1DBB7A58" w14:textId="76E58701" w:rsidR="00315B24" w:rsidRPr="009C6E30" w:rsidRDefault="00315B24" w:rsidP="00315B24">
            <w:pPr>
              <w:jc w:val="center"/>
              <w:rPr>
                <w:lang w:val="es-ES"/>
              </w:rPr>
            </w:pPr>
          </w:p>
        </w:tc>
        <w:tc>
          <w:tcPr>
            <w:tcW w:w="512" w:type="dxa"/>
          </w:tcPr>
          <w:p w14:paraId="3C51367E" w14:textId="77777777" w:rsidR="00315B24" w:rsidRPr="009C6E30" w:rsidRDefault="00315B24" w:rsidP="00315B24">
            <w:pPr>
              <w:jc w:val="center"/>
              <w:rPr>
                <w:lang w:val="es-ES"/>
              </w:rPr>
            </w:pPr>
          </w:p>
        </w:tc>
        <w:tc>
          <w:tcPr>
            <w:tcW w:w="512" w:type="dxa"/>
          </w:tcPr>
          <w:p w14:paraId="12A46647" w14:textId="3CF0451B" w:rsidR="00315B24" w:rsidRPr="009C6E30" w:rsidRDefault="00315B24" w:rsidP="00315B24">
            <w:pPr>
              <w:jc w:val="center"/>
              <w:rPr>
                <w:lang w:val="es-ES"/>
              </w:rPr>
            </w:pPr>
          </w:p>
        </w:tc>
        <w:tc>
          <w:tcPr>
            <w:tcW w:w="344" w:type="dxa"/>
          </w:tcPr>
          <w:p w14:paraId="47F477DA" w14:textId="78CE9BA2" w:rsidR="00315B24" w:rsidRPr="009C6E30" w:rsidRDefault="00C55C44" w:rsidP="00315B24">
            <w:pPr>
              <w:jc w:val="center"/>
              <w:rPr>
                <w:lang w:val="es-ES"/>
              </w:rPr>
            </w:pPr>
            <w:r>
              <w:rPr>
                <w:lang w:val="es-ES"/>
              </w:rPr>
              <w:t>J</w:t>
            </w:r>
          </w:p>
        </w:tc>
        <w:tc>
          <w:tcPr>
            <w:tcW w:w="461" w:type="dxa"/>
          </w:tcPr>
          <w:p w14:paraId="08A6B9AB" w14:textId="77777777" w:rsidR="00315B24" w:rsidRPr="009C6E30" w:rsidRDefault="00315B24" w:rsidP="00315B24">
            <w:pPr>
              <w:jc w:val="center"/>
              <w:rPr>
                <w:lang w:val="es-ES"/>
              </w:rPr>
            </w:pPr>
          </w:p>
        </w:tc>
        <w:tc>
          <w:tcPr>
            <w:tcW w:w="416" w:type="dxa"/>
          </w:tcPr>
          <w:p w14:paraId="7F2D95EE" w14:textId="77777777" w:rsidR="00315B24" w:rsidRPr="009C6E30" w:rsidRDefault="00315B24" w:rsidP="00315B24">
            <w:pPr>
              <w:jc w:val="center"/>
              <w:rPr>
                <w:lang w:val="es-ES"/>
              </w:rPr>
            </w:pPr>
          </w:p>
        </w:tc>
        <w:tc>
          <w:tcPr>
            <w:tcW w:w="251" w:type="dxa"/>
          </w:tcPr>
          <w:p w14:paraId="12DDD03D" w14:textId="77777777" w:rsidR="00315B24" w:rsidRPr="009C6E30" w:rsidRDefault="00315B24" w:rsidP="00315B24">
            <w:pPr>
              <w:jc w:val="center"/>
              <w:rPr>
                <w:lang w:val="es-ES"/>
              </w:rPr>
            </w:pPr>
          </w:p>
        </w:tc>
        <w:tc>
          <w:tcPr>
            <w:tcW w:w="512" w:type="dxa"/>
          </w:tcPr>
          <w:p w14:paraId="628A628A" w14:textId="77777777" w:rsidR="00315B24" w:rsidRPr="009C6E30" w:rsidRDefault="00315B24" w:rsidP="00315B24">
            <w:pPr>
              <w:jc w:val="center"/>
              <w:rPr>
                <w:lang w:val="es-ES"/>
              </w:rPr>
            </w:pPr>
          </w:p>
        </w:tc>
        <w:tc>
          <w:tcPr>
            <w:tcW w:w="631" w:type="dxa"/>
          </w:tcPr>
          <w:p w14:paraId="71F332AE" w14:textId="3DE5BEC4" w:rsidR="00315B24" w:rsidRPr="009C6E30" w:rsidRDefault="00315B24" w:rsidP="00315B24">
            <w:pPr>
              <w:jc w:val="center"/>
              <w:rPr>
                <w:lang w:val="es-ES"/>
              </w:rPr>
            </w:pPr>
          </w:p>
        </w:tc>
        <w:tc>
          <w:tcPr>
            <w:tcW w:w="435" w:type="dxa"/>
          </w:tcPr>
          <w:p w14:paraId="19EC224B" w14:textId="77777777" w:rsidR="00315B24" w:rsidRPr="009C6E30" w:rsidRDefault="00315B24" w:rsidP="00315B24">
            <w:pPr>
              <w:jc w:val="center"/>
              <w:rPr>
                <w:lang w:val="es-ES"/>
              </w:rPr>
            </w:pPr>
          </w:p>
        </w:tc>
        <w:tc>
          <w:tcPr>
            <w:tcW w:w="439" w:type="dxa"/>
          </w:tcPr>
          <w:p w14:paraId="12EC4C13" w14:textId="0E2FCD55" w:rsidR="00315B24" w:rsidRPr="009C6E30" w:rsidRDefault="00315B24" w:rsidP="00315B24">
            <w:pPr>
              <w:jc w:val="center"/>
              <w:rPr>
                <w:lang w:val="es-ES"/>
              </w:rPr>
            </w:pPr>
          </w:p>
        </w:tc>
        <w:tc>
          <w:tcPr>
            <w:tcW w:w="425" w:type="dxa"/>
          </w:tcPr>
          <w:p w14:paraId="0E2F2A8E" w14:textId="77777777" w:rsidR="00315B24" w:rsidRPr="009C6E30" w:rsidRDefault="00315B24" w:rsidP="00315B24">
            <w:pPr>
              <w:jc w:val="center"/>
              <w:rPr>
                <w:lang w:val="es-ES"/>
              </w:rPr>
            </w:pPr>
          </w:p>
        </w:tc>
        <w:tc>
          <w:tcPr>
            <w:tcW w:w="245" w:type="dxa"/>
          </w:tcPr>
          <w:p w14:paraId="42803F29" w14:textId="77777777" w:rsidR="00315B24" w:rsidRPr="009C6E30" w:rsidRDefault="00315B24" w:rsidP="00315B24">
            <w:pPr>
              <w:jc w:val="center"/>
              <w:rPr>
                <w:lang w:val="es-ES"/>
              </w:rPr>
            </w:pPr>
          </w:p>
        </w:tc>
        <w:tc>
          <w:tcPr>
            <w:tcW w:w="747" w:type="dxa"/>
            <w:gridSpan w:val="2"/>
          </w:tcPr>
          <w:p w14:paraId="4D03DCDD" w14:textId="77777777" w:rsidR="00315B24" w:rsidRPr="009C6E30" w:rsidRDefault="00315B24" w:rsidP="00315B24">
            <w:pPr>
              <w:jc w:val="center"/>
              <w:rPr>
                <w:lang w:val="es-ES"/>
              </w:rPr>
            </w:pPr>
          </w:p>
        </w:tc>
      </w:tr>
      <w:tr w:rsidR="00315B24" w:rsidRPr="009158A0" w14:paraId="5A0A50A8" w14:textId="77777777" w:rsidTr="008E58F7">
        <w:tc>
          <w:tcPr>
            <w:tcW w:w="1150" w:type="dxa"/>
            <w:vMerge/>
          </w:tcPr>
          <w:p w14:paraId="309E9520" w14:textId="77777777" w:rsidR="00315B24" w:rsidRPr="009C6E30" w:rsidRDefault="00315B24" w:rsidP="00315B24">
            <w:pPr>
              <w:jc w:val="center"/>
              <w:rPr>
                <w:lang w:val="es-ES"/>
              </w:rPr>
            </w:pPr>
          </w:p>
        </w:tc>
        <w:tc>
          <w:tcPr>
            <w:tcW w:w="2331" w:type="dxa"/>
            <w:vMerge/>
          </w:tcPr>
          <w:p w14:paraId="4ECBC590" w14:textId="77777777" w:rsidR="00315B24" w:rsidRPr="009C6E30" w:rsidRDefault="00315B24" w:rsidP="00315B24">
            <w:pPr>
              <w:jc w:val="center"/>
              <w:rPr>
                <w:lang w:val="es-ES"/>
              </w:rPr>
            </w:pPr>
          </w:p>
        </w:tc>
        <w:tc>
          <w:tcPr>
            <w:tcW w:w="1020" w:type="dxa"/>
          </w:tcPr>
          <w:p w14:paraId="7A671673" w14:textId="43B96114" w:rsidR="00315B24" w:rsidRPr="009C6E30" w:rsidRDefault="00315B24" w:rsidP="00315B24">
            <w:pPr>
              <w:jc w:val="center"/>
              <w:rPr>
                <w:lang w:val="es-ES"/>
              </w:rPr>
            </w:pPr>
            <w:r w:rsidRPr="009C6E30">
              <w:rPr>
                <w:lang w:val="es-ES"/>
              </w:rPr>
              <w:t>6.5</w:t>
            </w:r>
          </w:p>
        </w:tc>
        <w:tc>
          <w:tcPr>
            <w:tcW w:w="2802" w:type="dxa"/>
          </w:tcPr>
          <w:p w14:paraId="5FD5449E" w14:textId="06754DD8" w:rsidR="00315B24" w:rsidRPr="009C6E30" w:rsidRDefault="00315B24" w:rsidP="00315B24">
            <w:pPr>
              <w:jc w:val="center"/>
              <w:rPr>
                <w:lang w:val="es-ES"/>
              </w:rPr>
            </w:pPr>
            <w:r w:rsidRPr="009C6E30">
              <w:rPr>
                <w:lang w:val="es-ES"/>
              </w:rPr>
              <w:t>Hacer tarjeta del Caso de Uso Revisar avería</w:t>
            </w:r>
          </w:p>
        </w:tc>
        <w:tc>
          <w:tcPr>
            <w:tcW w:w="512" w:type="dxa"/>
          </w:tcPr>
          <w:p w14:paraId="13B65192" w14:textId="06B93244" w:rsidR="00315B24" w:rsidRPr="009C6E30" w:rsidRDefault="00315B24" w:rsidP="00315B24">
            <w:pPr>
              <w:jc w:val="center"/>
              <w:rPr>
                <w:lang w:val="es-ES"/>
              </w:rPr>
            </w:pPr>
          </w:p>
        </w:tc>
        <w:tc>
          <w:tcPr>
            <w:tcW w:w="567" w:type="dxa"/>
          </w:tcPr>
          <w:p w14:paraId="5463FE4B" w14:textId="4CB62726" w:rsidR="00315B24" w:rsidRPr="009C6E30" w:rsidRDefault="00315B24" w:rsidP="00315B24">
            <w:pPr>
              <w:jc w:val="center"/>
              <w:rPr>
                <w:lang w:val="es-ES"/>
              </w:rPr>
            </w:pPr>
          </w:p>
        </w:tc>
        <w:tc>
          <w:tcPr>
            <w:tcW w:w="512" w:type="dxa"/>
          </w:tcPr>
          <w:p w14:paraId="1B1F5C30" w14:textId="77777777" w:rsidR="00315B24" w:rsidRPr="009C6E30" w:rsidRDefault="00315B24" w:rsidP="00315B24">
            <w:pPr>
              <w:jc w:val="center"/>
              <w:rPr>
                <w:lang w:val="es-ES"/>
              </w:rPr>
            </w:pPr>
          </w:p>
        </w:tc>
        <w:tc>
          <w:tcPr>
            <w:tcW w:w="512" w:type="dxa"/>
          </w:tcPr>
          <w:p w14:paraId="1D206838" w14:textId="263D6E3E" w:rsidR="00315B24" w:rsidRPr="009C6E30" w:rsidRDefault="00315B24" w:rsidP="00315B24">
            <w:pPr>
              <w:jc w:val="center"/>
              <w:rPr>
                <w:lang w:val="es-ES"/>
              </w:rPr>
            </w:pPr>
            <w:r>
              <w:rPr>
                <w:lang w:val="es-ES"/>
              </w:rPr>
              <w:t>A</w:t>
            </w:r>
          </w:p>
        </w:tc>
        <w:tc>
          <w:tcPr>
            <w:tcW w:w="344" w:type="dxa"/>
          </w:tcPr>
          <w:p w14:paraId="7F4AEA75" w14:textId="77777777" w:rsidR="00315B24" w:rsidRPr="009C6E30" w:rsidRDefault="00315B24" w:rsidP="00315B24">
            <w:pPr>
              <w:jc w:val="center"/>
              <w:rPr>
                <w:lang w:val="es-ES"/>
              </w:rPr>
            </w:pPr>
          </w:p>
        </w:tc>
        <w:tc>
          <w:tcPr>
            <w:tcW w:w="461" w:type="dxa"/>
          </w:tcPr>
          <w:p w14:paraId="78117A98" w14:textId="3B4D8302" w:rsidR="00315B24" w:rsidRPr="009C6E30" w:rsidRDefault="00315B24" w:rsidP="00315B24">
            <w:pPr>
              <w:jc w:val="center"/>
              <w:rPr>
                <w:lang w:val="es-ES"/>
              </w:rPr>
            </w:pPr>
          </w:p>
        </w:tc>
        <w:tc>
          <w:tcPr>
            <w:tcW w:w="416" w:type="dxa"/>
          </w:tcPr>
          <w:p w14:paraId="51990F3B" w14:textId="77777777" w:rsidR="00315B24" w:rsidRPr="009C6E30" w:rsidRDefault="00315B24" w:rsidP="00315B24">
            <w:pPr>
              <w:jc w:val="center"/>
              <w:rPr>
                <w:lang w:val="es-ES"/>
              </w:rPr>
            </w:pPr>
          </w:p>
        </w:tc>
        <w:tc>
          <w:tcPr>
            <w:tcW w:w="251" w:type="dxa"/>
          </w:tcPr>
          <w:p w14:paraId="77EA2791" w14:textId="77777777" w:rsidR="00315B24" w:rsidRPr="009C6E30" w:rsidRDefault="00315B24" w:rsidP="00315B24">
            <w:pPr>
              <w:jc w:val="center"/>
              <w:rPr>
                <w:lang w:val="es-ES"/>
              </w:rPr>
            </w:pPr>
          </w:p>
        </w:tc>
        <w:tc>
          <w:tcPr>
            <w:tcW w:w="512" w:type="dxa"/>
          </w:tcPr>
          <w:p w14:paraId="6CFCDD69" w14:textId="77777777" w:rsidR="00315B24" w:rsidRPr="009C6E30" w:rsidRDefault="00315B24" w:rsidP="00315B24">
            <w:pPr>
              <w:jc w:val="center"/>
              <w:rPr>
                <w:lang w:val="es-ES"/>
              </w:rPr>
            </w:pPr>
          </w:p>
        </w:tc>
        <w:tc>
          <w:tcPr>
            <w:tcW w:w="631" w:type="dxa"/>
          </w:tcPr>
          <w:p w14:paraId="3BC6E92D" w14:textId="340D511E" w:rsidR="00315B24" w:rsidRPr="009C6E30" w:rsidRDefault="00315B24" w:rsidP="00315B24">
            <w:pPr>
              <w:jc w:val="center"/>
              <w:rPr>
                <w:lang w:val="es-ES"/>
              </w:rPr>
            </w:pPr>
          </w:p>
        </w:tc>
        <w:tc>
          <w:tcPr>
            <w:tcW w:w="435" w:type="dxa"/>
          </w:tcPr>
          <w:p w14:paraId="58EC29B4" w14:textId="77777777" w:rsidR="00315B24" w:rsidRPr="009C6E30" w:rsidRDefault="00315B24" w:rsidP="00315B24">
            <w:pPr>
              <w:jc w:val="center"/>
              <w:rPr>
                <w:lang w:val="es-ES"/>
              </w:rPr>
            </w:pPr>
          </w:p>
        </w:tc>
        <w:tc>
          <w:tcPr>
            <w:tcW w:w="439" w:type="dxa"/>
          </w:tcPr>
          <w:p w14:paraId="7708CDBB" w14:textId="65857EDC" w:rsidR="00315B24" w:rsidRPr="009C6E30" w:rsidRDefault="00315B24" w:rsidP="00315B24">
            <w:pPr>
              <w:jc w:val="center"/>
              <w:rPr>
                <w:lang w:val="es-ES"/>
              </w:rPr>
            </w:pPr>
          </w:p>
        </w:tc>
        <w:tc>
          <w:tcPr>
            <w:tcW w:w="425" w:type="dxa"/>
          </w:tcPr>
          <w:p w14:paraId="27C97BFE" w14:textId="77777777" w:rsidR="00315B24" w:rsidRPr="009C6E30" w:rsidRDefault="00315B24" w:rsidP="00315B24">
            <w:pPr>
              <w:jc w:val="center"/>
              <w:rPr>
                <w:lang w:val="es-ES"/>
              </w:rPr>
            </w:pPr>
          </w:p>
        </w:tc>
        <w:tc>
          <w:tcPr>
            <w:tcW w:w="245" w:type="dxa"/>
          </w:tcPr>
          <w:p w14:paraId="77A678E4" w14:textId="77777777" w:rsidR="00315B24" w:rsidRPr="009C6E30" w:rsidRDefault="00315B24" w:rsidP="00315B24">
            <w:pPr>
              <w:jc w:val="center"/>
              <w:rPr>
                <w:lang w:val="es-ES"/>
              </w:rPr>
            </w:pPr>
          </w:p>
        </w:tc>
        <w:tc>
          <w:tcPr>
            <w:tcW w:w="747" w:type="dxa"/>
            <w:gridSpan w:val="2"/>
          </w:tcPr>
          <w:p w14:paraId="4878B6D1" w14:textId="77777777" w:rsidR="00315B24" w:rsidRPr="009C6E30" w:rsidRDefault="00315B24" w:rsidP="00315B24">
            <w:pPr>
              <w:jc w:val="center"/>
              <w:rPr>
                <w:lang w:val="es-ES"/>
              </w:rPr>
            </w:pPr>
          </w:p>
        </w:tc>
      </w:tr>
      <w:tr w:rsidR="00315B24" w:rsidRPr="009158A0" w14:paraId="3E49333D" w14:textId="77777777" w:rsidTr="008E58F7">
        <w:tc>
          <w:tcPr>
            <w:tcW w:w="1150" w:type="dxa"/>
          </w:tcPr>
          <w:p w14:paraId="673289A1" w14:textId="77777777" w:rsidR="00315B24" w:rsidRPr="009C6E30" w:rsidRDefault="00315B24" w:rsidP="00315B24">
            <w:pPr>
              <w:jc w:val="center"/>
              <w:rPr>
                <w:lang w:val="es-ES"/>
              </w:rPr>
            </w:pPr>
          </w:p>
        </w:tc>
        <w:tc>
          <w:tcPr>
            <w:tcW w:w="2331" w:type="dxa"/>
          </w:tcPr>
          <w:p w14:paraId="18D6CCAB" w14:textId="77777777" w:rsidR="00315B24" w:rsidRPr="009C6E30" w:rsidRDefault="00315B24" w:rsidP="00315B24">
            <w:pPr>
              <w:jc w:val="center"/>
              <w:rPr>
                <w:lang w:val="es-ES"/>
              </w:rPr>
            </w:pPr>
          </w:p>
        </w:tc>
        <w:tc>
          <w:tcPr>
            <w:tcW w:w="1020" w:type="dxa"/>
          </w:tcPr>
          <w:p w14:paraId="0376742C" w14:textId="77777777" w:rsidR="00315B24" w:rsidRPr="009C6E30" w:rsidRDefault="00315B24" w:rsidP="00315B24">
            <w:pPr>
              <w:jc w:val="center"/>
              <w:rPr>
                <w:lang w:val="es-ES"/>
              </w:rPr>
            </w:pPr>
          </w:p>
        </w:tc>
        <w:tc>
          <w:tcPr>
            <w:tcW w:w="2802" w:type="dxa"/>
          </w:tcPr>
          <w:p w14:paraId="72536A5D" w14:textId="77777777" w:rsidR="00315B24" w:rsidRPr="009C6E30" w:rsidRDefault="00315B24" w:rsidP="00315B24">
            <w:pPr>
              <w:jc w:val="center"/>
              <w:rPr>
                <w:lang w:val="es-ES"/>
              </w:rPr>
            </w:pPr>
          </w:p>
        </w:tc>
        <w:tc>
          <w:tcPr>
            <w:tcW w:w="512" w:type="dxa"/>
          </w:tcPr>
          <w:p w14:paraId="05245C56" w14:textId="77777777" w:rsidR="00315B24" w:rsidRPr="009C6E30" w:rsidRDefault="00315B24" w:rsidP="00315B24">
            <w:pPr>
              <w:jc w:val="center"/>
              <w:rPr>
                <w:lang w:val="es-ES"/>
              </w:rPr>
            </w:pPr>
          </w:p>
        </w:tc>
        <w:tc>
          <w:tcPr>
            <w:tcW w:w="567" w:type="dxa"/>
          </w:tcPr>
          <w:p w14:paraId="5EF70E1B" w14:textId="77777777" w:rsidR="00315B24" w:rsidRDefault="00315B24" w:rsidP="00315B24">
            <w:pPr>
              <w:jc w:val="center"/>
              <w:rPr>
                <w:lang w:val="es-ES"/>
              </w:rPr>
            </w:pPr>
          </w:p>
        </w:tc>
        <w:tc>
          <w:tcPr>
            <w:tcW w:w="512" w:type="dxa"/>
          </w:tcPr>
          <w:p w14:paraId="46E50ADC" w14:textId="77777777" w:rsidR="00315B24" w:rsidRPr="009C6E30" w:rsidRDefault="00315B24" w:rsidP="00315B24">
            <w:pPr>
              <w:jc w:val="center"/>
              <w:rPr>
                <w:lang w:val="es-ES"/>
              </w:rPr>
            </w:pPr>
          </w:p>
        </w:tc>
        <w:tc>
          <w:tcPr>
            <w:tcW w:w="512" w:type="dxa"/>
          </w:tcPr>
          <w:p w14:paraId="5BDE66B9" w14:textId="77777777" w:rsidR="00315B24" w:rsidRPr="009C6E30" w:rsidRDefault="00315B24" w:rsidP="00315B24">
            <w:pPr>
              <w:jc w:val="center"/>
              <w:rPr>
                <w:lang w:val="es-ES"/>
              </w:rPr>
            </w:pPr>
          </w:p>
        </w:tc>
        <w:tc>
          <w:tcPr>
            <w:tcW w:w="344" w:type="dxa"/>
          </w:tcPr>
          <w:p w14:paraId="7E17A803" w14:textId="77777777" w:rsidR="00315B24" w:rsidRPr="009C6E30" w:rsidRDefault="00315B24" w:rsidP="00315B24">
            <w:pPr>
              <w:jc w:val="center"/>
              <w:rPr>
                <w:lang w:val="es-ES"/>
              </w:rPr>
            </w:pPr>
          </w:p>
        </w:tc>
        <w:tc>
          <w:tcPr>
            <w:tcW w:w="461" w:type="dxa"/>
          </w:tcPr>
          <w:p w14:paraId="6C956F00" w14:textId="77777777" w:rsidR="00315B24" w:rsidRDefault="00315B24" w:rsidP="00315B24">
            <w:pPr>
              <w:jc w:val="center"/>
              <w:rPr>
                <w:lang w:val="es-ES"/>
              </w:rPr>
            </w:pPr>
          </w:p>
        </w:tc>
        <w:tc>
          <w:tcPr>
            <w:tcW w:w="416" w:type="dxa"/>
          </w:tcPr>
          <w:p w14:paraId="3BD05334" w14:textId="77777777" w:rsidR="00315B24" w:rsidRPr="009C6E30" w:rsidRDefault="00315B24" w:rsidP="00315B24">
            <w:pPr>
              <w:jc w:val="center"/>
              <w:rPr>
                <w:lang w:val="es-ES"/>
              </w:rPr>
            </w:pPr>
          </w:p>
        </w:tc>
        <w:tc>
          <w:tcPr>
            <w:tcW w:w="251" w:type="dxa"/>
          </w:tcPr>
          <w:p w14:paraId="4214C3A3" w14:textId="77777777" w:rsidR="00315B24" w:rsidRPr="009C6E30" w:rsidRDefault="00315B24" w:rsidP="00315B24">
            <w:pPr>
              <w:jc w:val="center"/>
              <w:rPr>
                <w:lang w:val="es-ES"/>
              </w:rPr>
            </w:pPr>
          </w:p>
        </w:tc>
        <w:tc>
          <w:tcPr>
            <w:tcW w:w="512" w:type="dxa"/>
          </w:tcPr>
          <w:p w14:paraId="31A22493" w14:textId="77777777" w:rsidR="00315B24" w:rsidRPr="009C6E30" w:rsidRDefault="00315B24" w:rsidP="00315B24">
            <w:pPr>
              <w:jc w:val="center"/>
              <w:rPr>
                <w:lang w:val="es-ES"/>
              </w:rPr>
            </w:pPr>
          </w:p>
        </w:tc>
        <w:tc>
          <w:tcPr>
            <w:tcW w:w="631" w:type="dxa"/>
          </w:tcPr>
          <w:p w14:paraId="3461E582" w14:textId="77777777" w:rsidR="00315B24" w:rsidRPr="009C6E30" w:rsidRDefault="00315B24" w:rsidP="00315B24">
            <w:pPr>
              <w:jc w:val="center"/>
              <w:rPr>
                <w:lang w:val="es-ES"/>
              </w:rPr>
            </w:pPr>
          </w:p>
        </w:tc>
        <w:tc>
          <w:tcPr>
            <w:tcW w:w="435" w:type="dxa"/>
          </w:tcPr>
          <w:p w14:paraId="2AAE785B" w14:textId="77777777" w:rsidR="00315B24" w:rsidRPr="009C6E30" w:rsidRDefault="00315B24" w:rsidP="00315B24">
            <w:pPr>
              <w:jc w:val="center"/>
              <w:rPr>
                <w:lang w:val="es-ES"/>
              </w:rPr>
            </w:pPr>
          </w:p>
        </w:tc>
        <w:tc>
          <w:tcPr>
            <w:tcW w:w="439" w:type="dxa"/>
          </w:tcPr>
          <w:p w14:paraId="024C0385" w14:textId="77777777" w:rsidR="00315B24" w:rsidRDefault="00315B24" w:rsidP="00315B24">
            <w:pPr>
              <w:jc w:val="center"/>
              <w:rPr>
                <w:lang w:val="es-ES"/>
              </w:rPr>
            </w:pPr>
          </w:p>
        </w:tc>
        <w:tc>
          <w:tcPr>
            <w:tcW w:w="425" w:type="dxa"/>
          </w:tcPr>
          <w:p w14:paraId="392FAB3B" w14:textId="77777777" w:rsidR="00315B24" w:rsidRPr="009C6E30" w:rsidRDefault="00315B24" w:rsidP="00315B24">
            <w:pPr>
              <w:jc w:val="center"/>
              <w:rPr>
                <w:lang w:val="es-ES"/>
              </w:rPr>
            </w:pPr>
          </w:p>
        </w:tc>
        <w:tc>
          <w:tcPr>
            <w:tcW w:w="245" w:type="dxa"/>
          </w:tcPr>
          <w:p w14:paraId="74C8CCD3" w14:textId="77777777" w:rsidR="00315B24" w:rsidRPr="009C6E30" w:rsidRDefault="00315B24" w:rsidP="00315B24">
            <w:pPr>
              <w:jc w:val="center"/>
              <w:rPr>
                <w:lang w:val="es-ES"/>
              </w:rPr>
            </w:pPr>
          </w:p>
        </w:tc>
        <w:tc>
          <w:tcPr>
            <w:tcW w:w="747" w:type="dxa"/>
            <w:gridSpan w:val="2"/>
          </w:tcPr>
          <w:p w14:paraId="5666BC0D" w14:textId="77777777" w:rsidR="00315B24" w:rsidRPr="009C6E30" w:rsidRDefault="00315B24" w:rsidP="00315B24">
            <w:pPr>
              <w:jc w:val="center"/>
              <w:rPr>
                <w:lang w:val="es-ES"/>
              </w:rPr>
            </w:pPr>
          </w:p>
        </w:tc>
      </w:tr>
      <w:tr w:rsidR="00E73427" w:rsidRPr="009158A0" w14:paraId="1E20C39D" w14:textId="77777777" w:rsidTr="008E58F7">
        <w:tc>
          <w:tcPr>
            <w:tcW w:w="1150" w:type="dxa"/>
            <w:vMerge w:val="restart"/>
          </w:tcPr>
          <w:p w14:paraId="684F5AB1" w14:textId="3144B9A2" w:rsidR="00E73427" w:rsidRPr="009C6E30" w:rsidRDefault="00E73427" w:rsidP="00E73427">
            <w:pPr>
              <w:jc w:val="center"/>
              <w:rPr>
                <w:lang w:val="es-ES"/>
              </w:rPr>
            </w:pPr>
            <w:r w:rsidRPr="009C6E30">
              <w:rPr>
                <w:lang w:val="es-ES"/>
              </w:rPr>
              <w:lastRenderedPageBreak/>
              <w:t>4</w:t>
            </w:r>
          </w:p>
        </w:tc>
        <w:tc>
          <w:tcPr>
            <w:tcW w:w="2331" w:type="dxa"/>
            <w:vMerge w:val="restart"/>
          </w:tcPr>
          <w:p w14:paraId="4E12B857" w14:textId="1A8178CE" w:rsidR="00E73427" w:rsidRPr="009C6E30" w:rsidRDefault="00E73427" w:rsidP="00E73427">
            <w:pPr>
              <w:spacing w:line="259" w:lineRule="auto"/>
              <w:rPr>
                <w:rFonts w:ascii="Calibri" w:eastAsia="Calibri" w:hAnsi="Calibri" w:cs="Calibri"/>
                <w:lang w:val="es-ES"/>
              </w:rPr>
            </w:pPr>
            <w:r w:rsidRPr="009C6E30">
              <w:rPr>
                <w:rFonts w:ascii="Calibri" w:eastAsia="Calibri" w:hAnsi="Calibri" w:cs="Calibri"/>
                <w:lang w:val="es-ES"/>
              </w:rPr>
              <w:t>Como usuario quiero poder alquilar una bicicleta.</w:t>
            </w:r>
          </w:p>
          <w:p w14:paraId="475725D9" w14:textId="7DD1E9FC" w:rsidR="00E73427" w:rsidRPr="009C6E30" w:rsidRDefault="00E73427" w:rsidP="00E73427">
            <w:pPr>
              <w:jc w:val="center"/>
              <w:rPr>
                <w:lang w:val="es-ES"/>
              </w:rPr>
            </w:pPr>
          </w:p>
        </w:tc>
        <w:tc>
          <w:tcPr>
            <w:tcW w:w="1020" w:type="dxa"/>
          </w:tcPr>
          <w:p w14:paraId="7553BEBC" w14:textId="3EB041BD" w:rsidR="00E73427" w:rsidRPr="009C6E30" w:rsidRDefault="00E73427" w:rsidP="00E73427">
            <w:pPr>
              <w:jc w:val="center"/>
              <w:rPr>
                <w:lang w:val="es-ES"/>
              </w:rPr>
            </w:pPr>
            <w:r w:rsidRPr="009C6E30">
              <w:rPr>
                <w:lang w:val="es-ES"/>
              </w:rPr>
              <w:t>4.1</w:t>
            </w:r>
          </w:p>
        </w:tc>
        <w:tc>
          <w:tcPr>
            <w:tcW w:w="2802" w:type="dxa"/>
          </w:tcPr>
          <w:p w14:paraId="28C92863" w14:textId="3D5AFAF3" w:rsidR="00E73427" w:rsidRPr="009C6E30" w:rsidRDefault="00E73427" w:rsidP="00E73427">
            <w:pPr>
              <w:jc w:val="center"/>
              <w:rPr>
                <w:lang w:val="es-ES"/>
              </w:rPr>
            </w:pPr>
            <w:r w:rsidRPr="009C6E30">
              <w:rPr>
                <w:lang w:val="es-ES"/>
              </w:rPr>
              <w:t>Añadir a Diagrama de Casos de Uso</w:t>
            </w:r>
          </w:p>
        </w:tc>
        <w:tc>
          <w:tcPr>
            <w:tcW w:w="512" w:type="dxa"/>
          </w:tcPr>
          <w:p w14:paraId="481F1BA1" w14:textId="77777777" w:rsidR="00E73427" w:rsidRPr="009C6E30" w:rsidRDefault="00E73427" w:rsidP="00E73427">
            <w:pPr>
              <w:jc w:val="center"/>
              <w:rPr>
                <w:lang w:val="es-ES"/>
              </w:rPr>
            </w:pPr>
          </w:p>
        </w:tc>
        <w:tc>
          <w:tcPr>
            <w:tcW w:w="567" w:type="dxa"/>
          </w:tcPr>
          <w:p w14:paraId="6C73DC22" w14:textId="77777777" w:rsidR="00E73427" w:rsidRPr="009C6E30" w:rsidRDefault="00E73427" w:rsidP="00E73427">
            <w:pPr>
              <w:jc w:val="center"/>
              <w:rPr>
                <w:lang w:val="es-ES"/>
              </w:rPr>
            </w:pPr>
          </w:p>
        </w:tc>
        <w:tc>
          <w:tcPr>
            <w:tcW w:w="512" w:type="dxa"/>
          </w:tcPr>
          <w:p w14:paraId="33D0ECBA" w14:textId="297B6CC8" w:rsidR="00E73427" w:rsidRPr="009C6E30" w:rsidRDefault="00E73427" w:rsidP="00E73427">
            <w:pPr>
              <w:jc w:val="center"/>
              <w:rPr>
                <w:lang w:val="es-ES"/>
              </w:rPr>
            </w:pPr>
          </w:p>
        </w:tc>
        <w:tc>
          <w:tcPr>
            <w:tcW w:w="512" w:type="dxa"/>
          </w:tcPr>
          <w:p w14:paraId="71167675" w14:textId="77777777" w:rsidR="00E73427" w:rsidRPr="009C6E30" w:rsidRDefault="00E73427" w:rsidP="00E73427">
            <w:pPr>
              <w:jc w:val="center"/>
              <w:rPr>
                <w:lang w:val="es-ES"/>
              </w:rPr>
            </w:pPr>
          </w:p>
        </w:tc>
        <w:tc>
          <w:tcPr>
            <w:tcW w:w="344" w:type="dxa"/>
          </w:tcPr>
          <w:p w14:paraId="05CB4D02" w14:textId="77777777" w:rsidR="00E73427" w:rsidRPr="009C6E30" w:rsidRDefault="00E73427" w:rsidP="00E73427">
            <w:pPr>
              <w:jc w:val="center"/>
              <w:rPr>
                <w:lang w:val="es-ES"/>
              </w:rPr>
            </w:pPr>
          </w:p>
        </w:tc>
        <w:tc>
          <w:tcPr>
            <w:tcW w:w="461" w:type="dxa"/>
          </w:tcPr>
          <w:p w14:paraId="63560BC8" w14:textId="04DB9745" w:rsidR="00E73427" w:rsidRPr="00E73427" w:rsidRDefault="00E73427" w:rsidP="00E73427">
            <w:pPr>
              <w:jc w:val="center"/>
              <w:rPr>
                <w:sz w:val="18"/>
                <w:szCs w:val="18"/>
                <w:lang w:val="es-ES"/>
              </w:rPr>
            </w:pPr>
            <w:r w:rsidRPr="00E73427">
              <w:rPr>
                <w:sz w:val="18"/>
                <w:szCs w:val="18"/>
                <w:lang w:val="es-ES"/>
              </w:rPr>
              <w:t>P,A</w:t>
            </w:r>
          </w:p>
        </w:tc>
        <w:tc>
          <w:tcPr>
            <w:tcW w:w="416" w:type="dxa"/>
          </w:tcPr>
          <w:p w14:paraId="770EF17D" w14:textId="77777777" w:rsidR="00E73427" w:rsidRPr="009C6E30" w:rsidRDefault="00E73427" w:rsidP="00E73427">
            <w:pPr>
              <w:jc w:val="center"/>
              <w:rPr>
                <w:lang w:val="es-ES"/>
              </w:rPr>
            </w:pPr>
          </w:p>
        </w:tc>
        <w:tc>
          <w:tcPr>
            <w:tcW w:w="251" w:type="dxa"/>
          </w:tcPr>
          <w:p w14:paraId="13532F97" w14:textId="77777777" w:rsidR="00E73427" w:rsidRPr="009C6E30" w:rsidRDefault="00E73427" w:rsidP="00E73427">
            <w:pPr>
              <w:jc w:val="center"/>
              <w:rPr>
                <w:lang w:val="es-ES"/>
              </w:rPr>
            </w:pPr>
          </w:p>
        </w:tc>
        <w:tc>
          <w:tcPr>
            <w:tcW w:w="512" w:type="dxa"/>
          </w:tcPr>
          <w:p w14:paraId="79556BF9" w14:textId="35BCB50F" w:rsidR="00E73427" w:rsidRPr="009C6E30" w:rsidRDefault="00E73427" w:rsidP="00E73427">
            <w:pPr>
              <w:jc w:val="center"/>
              <w:rPr>
                <w:lang w:val="es-ES"/>
              </w:rPr>
            </w:pPr>
          </w:p>
        </w:tc>
        <w:tc>
          <w:tcPr>
            <w:tcW w:w="631" w:type="dxa"/>
          </w:tcPr>
          <w:p w14:paraId="5D1C3188" w14:textId="77777777" w:rsidR="00E73427" w:rsidRPr="009C6E30" w:rsidRDefault="00E73427" w:rsidP="00E73427">
            <w:pPr>
              <w:jc w:val="center"/>
              <w:rPr>
                <w:lang w:val="es-ES"/>
              </w:rPr>
            </w:pPr>
          </w:p>
        </w:tc>
        <w:tc>
          <w:tcPr>
            <w:tcW w:w="435" w:type="dxa"/>
          </w:tcPr>
          <w:p w14:paraId="1DA514D6" w14:textId="77777777" w:rsidR="00E73427" w:rsidRPr="009C6E30" w:rsidRDefault="00E73427" w:rsidP="00E73427">
            <w:pPr>
              <w:jc w:val="center"/>
              <w:rPr>
                <w:lang w:val="es-ES"/>
              </w:rPr>
            </w:pPr>
          </w:p>
        </w:tc>
        <w:tc>
          <w:tcPr>
            <w:tcW w:w="439" w:type="dxa"/>
          </w:tcPr>
          <w:p w14:paraId="611D14D5" w14:textId="77777777" w:rsidR="00E73427" w:rsidRPr="009C6E30" w:rsidRDefault="00E73427" w:rsidP="00E73427">
            <w:pPr>
              <w:jc w:val="center"/>
              <w:rPr>
                <w:lang w:val="es-ES"/>
              </w:rPr>
            </w:pPr>
          </w:p>
        </w:tc>
        <w:tc>
          <w:tcPr>
            <w:tcW w:w="425" w:type="dxa"/>
          </w:tcPr>
          <w:p w14:paraId="33B506F9" w14:textId="77777777" w:rsidR="00E73427" w:rsidRPr="009C6E30" w:rsidRDefault="00E73427" w:rsidP="00E73427">
            <w:pPr>
              <w:jc w:val="center"/>
              <w:rPr>
                <w:lang w:val="es-ES"/>
              </w:rPr>
            </w:pPr>
          </w:p>
        </w:tc>
        <w:tc>
          <w:tcPr>
            <w:tcW w:w="245" w:type="dxa"/>
          </w:tcPr>
          <w:p w14:paraId="42D93EE5" w14:textId="77777777" w:rsidR="00E73427" w:rsidRPr="009C6E30" w:rsidRDefault="00E73427" w:rsidP="00E73427">
            <w:pPr>
              <w:jc w:val="center"/>
              <w:rPr>
                <w:lang w:val="es-ES"/>
              </w:rPr>
            </w:pPr>
          </w:p>
        </w:tc>
        <w:tc>
          <w:tcPr>
            <w:tcW w:w="747" w:type="dxa"/>
            <w:gridSpan w:val="2"/>
          </w:tcPr>
          <w:p w14:paraId="234EB920" w14:textId="77777777" w:rsidR="00E73427" w:rsidRPr="009C6E30" w:rsidRDefault="00E73427" w:rsidP="00E73427">
            <w:pPr>
              <w:jc w:val="center"/>
              <w:rPr>
                <w:lang w:val="es-ES"/>
              </w:rPr>
            </w:pPr>
          </w:p>
        </w:tc>
      </w:tr>
      <w:tr w:rsidR="00E73427" w:rsidRPr="009158A0" w14:paraId="0CCC1541" w14:textId="77777777" w:rsidTr="008E58F7">
        <w:tc>
          <w:tcPr>
            <w:tcW w:w="1150" w:type="dxa"/>
            <w:vMerge/>
          </w:tcPr>
          <w:p w14:paraId="5D6D5195" w14:textId="77777777" w:rsidR="00E73427" w:rsidRPr="009C6E30" w:rsidRDefault="00E73427" w:rsidP="00E73427">
            <w:pPr>
              <w:jc w:val="center"/>
              <w:rPr>
                <w:lang w:val="es-ES"/>
              </w:rPr>
            </w:pPr>
          </w:p>
        </w:tc>
        <w:tc>
          <w:tcPr>
            <w:tcW w:w="2331" w:type="dxa"/>
            <w:vMerge/>
          </w:tcPr>
          <w:p w14:paraId="45DFBAE3" w14:textId="77777777" w:rsidR="00E73427" w:rsidRPr="009C6E30" w:rsidRDefault="00E73427" w:rsidP="00E73427">
            <w:pPr>
              <w:jc w:val="center"/>
              <w:rPr>
                <w:lang w:val="es-ES"/>
              </w:rPr>
            </w:pPr>
          </w:p>
        </w:tc>
        <w:tc>
          <w:tcPr>
            <w:tcW w:w="1020" w:type="dxa"/>
          </w:tcPr>
          <w:p w14:paraId="331176AD" w14:textId="28AD911D" w:rsidR="00E73427" w:rsidRPr="009C6E30" w:rsidRDefault="00E73427" w:rsidP="00E73427">
            <w:pPr>
              <w:jc w:val="center"/>
              <w:rPr>
                <w:lang w:val="es-ES"/>
              </w:rPr>
            </w:pPr>
            <w:r w:rsidRPr="009C6E30">
              <w:rPr>
                <w:lang w:val="es-ES"/>
              </w:rPr>
              <w:t>4.2</w:t>
            </w:r>
          </w:p>
        </w:tc>
        <w:tc>
          <w:tcPr>
            <w:tcW w:w="2802" w:type="dxa"/>
          </w:tcPr>
          <w:p w14:paraId="40028704" w14:textId="28F56FBC" w:rsidR="00E73427" w:rsidRPr="009C6E30" w:rsidRDefault="00E73427" w:rsidP="00E73427">
            <w:pPr>
              <w:jc w:val="center"/>
              <w:rPr>
                <w:lang w:val="es-ES"/>
              </w:rPr>
            </w:pPr>
            <w:r w:rsidRPr="009C6E30">
              <w:rPr>
                <w:lang w:val="es-ES"/>
              </w:rPr>
              <w:t>Añadir a documento de Análisis</w:t>
            </w:r>
          </w:p>
        </w:tc>
        <w:tc>
          <w:tcPr>
            <w:tcW w:w="512" w:type="dxa"/>
          </w:tcPr>
          <w:p w14:paraId="3C0278D3" w14:textId="77777777" w:rsidR="00E73427" w:rsidRPr="009C6E30" w:rsidRDefault="00E73427" w:rsidP="00E73427">
            <w:pPr>
              <w:jc w:val="center"/>
              <w:rPr>
                <w:lang w:val="es-ES"/>
              </w:rPr>
            </w:pPr>
          </w:p>
        </w:tc>
        <w:tc>
          <w:tcPr>
            <w:tcW w:w="567" w:type="dxa"/>
          </w:tcPr>
          <w:p w14:paraId="45E1FE5C" w14:textId="77777777" w:rsidR="00E73427" w:rsidRPr="009C6E30" w:rsidRDefault="00E73427" w:rsidP="00E73427">
            <w:pPr>
              <w:jc w:val="center"/>
              <w:rPr>
                <w:lang w:val="es-ES"/>
              </w:rPr>
            </w:pPr>
          </w:p>
        </w:tc>
        <w:tc>
          <w:tcPr>
            <w:tcW w:w="512" w:type="dxa"/>
          </w:tcPr>
          <w:p w14:paraId="09E7E2BF" w14:textId="77777777" w:rsidR="00E73427" w:rsidRPr="009C6E30" w:rsidRDefault="00E73427" w:rsidP="00E73427">
            <w:pPr>
              <w:jc w:val="center"/>
              <w:rPr>
                <w:lang w:val="es-ES"/>
              </w:rPr>
            </w:pPr>
          </w:p>
        </w:tc>
        <w:tc>
          <w:tcPr>
            <w:tcW w:w="512" w:type="dxa"/>
          </w:tcPr>
          <w:p w14:paraId="1FF26C44" w14:textId="77777777" w:rsidR="00E73427" w:rsidRPr="009C6E30" w:rsidRDefault="00E73427" w:rsidP="00E73427">
            <w:pPr>
              <w:jc w:val="center"/>
              <w:rPr>
                <w:lang w:val="es-ES"/>
              </w:rPr>
            </w:pPr>
          </w:p>
        </w:tc>
        <w:tc>
          <w:tcPr>
            <w:tcW w:w="344" w:type="dxa"/>
          </w:tcPr>
          <w:p w14:paraId="32302CFE" w14:textId="77777777" w:rsidR="00E73427" w:rsidRPr="009C6E30" w:rsidRDefault="00E73427" w:rsidP="00E73427">
            <w:pPr>
              <w:jc w:val="center"/>
              <w:rPr>
                <w:lang w:val="es-ES"/>
              </w:rPr>
            </w:pPr>
          </w:p>
        </w:tc>
        <w:tc>
          <w:tcPr>
            <w:tcW w:w="461" w:type="dxa"/>
          </w:tcPr>
          <w:p w14:paraId="7D3AE044" w14:textId="77777777" w:rsidR="00E73427" w:rsidRPr="009C6E30" w:rsidRDefault="00E73427" w:rsidP="00E73427">
            <w:pPr>
              <w:jc w:val="center"/>
              <w:rPr>
                <w:lang w:val="es-ES"/>
              </w:rPr>
            </w:pPr>
          </w:p>
        </w:tc>
        <w:tc>
          <w:tcPr>
            <w:tcW w:w="416" w:type="dxa"/>
          </w:tcPr>
          <w:p w14:paraId="56BA824B" w14:textId="77777777" w:rsidR="00E73427" w:rsidRPr="009C6E30" w:rsidRDefault="00E73427" w:rsidP="00E73427">
            <w:pPr>
              <w:jc w:val="center"/>
              <w:rPr>
                <w:lang w:val="es-ES"/>
              </w:rPr>
            </w:pPr>
          </w:p>
        </w:tc>
        <w:tc>
          <w:tcPr>
            <w:tcW w:w="251" w:type="dxa"/>
          </w:tcPr>
          <w:p w14:paraId="4C255F2C" w14:textId="77777777" w:rsidR="00E73427" w:rsidRPr="009C6E30" w:rsidRDefault="00E73427" w:rsidP="00E73427">
            <w:pPr>
              <w:jc w:val="center"/>
              <w:rPr>
                <w:lang w:val="es-ES"/>
              </w:rPr>
            </w:pPr>
          </w:p>
        </w:tc>
        <w:tc>
          <w:tcPr>
            <w:tcW w:w="512" w:type="dxa"/>
          </w:tcPr>
          <w:p w14:paraId="50C0F25A" w14:textId="77777777" w:rsidR="00E73427" w:rsidRPr="009C6E30" w:rsidRDefault="00E73427" w:rsidP="00E73427">
            <w:pPr>
              <w:jc w:val="center"/>
              <w:rPr>
                <w:lang w:val="es-ES"/>
              </w:rPr>
            </w:pPr>
          </w:p>
        </w:tc>
        <w:tc>
          <w:tcPr>
            <w:tcW w:w="631" w:type="dxa"/>
          </w:tcPr>
          <w:p w14:paraId="151E3898" w14:textId="7FE7E354" w:rsidR="00E73427" w:rsidRPr="009C6E30" w:rsidRDefault="00E73427" w:rsidP="00E73427">
            <w:pPr>
              <w:jc w:val="center"/>
              <w:rPr>
                <w:lang w:val="es-ES"/>
              </w:rPr>
            </w:pPr>
            <w:r>
              <w:rPr>
                <w:lang w:val="es-ES"/>
              </w:rPr>
              <w:t>R</w:t>
            </w:r>
          </w:p>
        </w:tc>
        <w:tc>
          <w:tcPr>
            <w:tcW w:w="435" w:type="dxa"/>
          </w:tcPr>
          <w:p w14:paraId="436DE726" w14:textId="77777777" w:rsidR="00E73427" w:rsidRPr="009C6E30" w:rsidRDefault="00E73427" w:rsidP="00E73427">
            <w:pPr>
              <w:jc w:val="center"/>
              <w:rPr>
                <w:lang w:val="es-ES"/>
              </w:rPr>
            </w:pPr>
          </w:p>
        </w:tc>
        <w:tc>
          <w:tcPr>
            <w:tcW w:w="439" w:type="dxa"/>
          </w:tcPr>
          <w:p w14:paraId="6A498507" w14:textId="52A1E94B" w:rsidR="00E73427" w:rsidRPr="009C6E30" w:rsidRDefault="00E73427" w:rsidP="00E73427">
            <w:pPr>
              <w:jc w:val="center"/>
              <w:rPr>
                <w:lang w:val="es-ES"/>
              </w:rPr>
            </w:pPr>
          </w:p>
        </w:tc>
        <w:tc>
          <w:tcPr>
            <w:tcW w:w="425" w:type="dxa"/>
          </w:tcPr>
          <w:p w14:paraId="218150C9" w14:textId="77777777" w:rsidR="00E73427" w:rsidRPr="009C6E30" w:rsidRDefault="00E73427" w:rsidP="00E73427">
            <w:pPr>
              <w:jc w:val="center"/>
              <w:rPr>
                <w:lang w:val="es-ES"/>
              </w:rPr>
            </w:pPr>
          </w:p>
        </w:tc>
        <w:tc>
          <w:tcPr>
            <w:tcW w:w="245" w:type="dxa"/>
          </w:tcPr>
          <w:p w14:paraId="7904F06E" w14:textId="77777777" w:rsidR="00E73427" w:rsidRPr="009C6E30" w:rsidRDefault="00E73427" w:rsidP="00E73427">
            <w:pPr>
              <w:jc w:val="center"/>
              <w:rPr>
                <w:lang w:val="es-ES"/>
              </w:rPr>
            </w:pPr>
          </w:p>
        </w:tc>
        <w:tc>
          <w:tcPr>
            <w:tcW w:w="747" w:type="dxa"/>
            <w:gridSpan w:val="2"/>
          </w:tcPr>
          <w:p w14:paraId="4D889BC1" w14:textId="77777777" w:rsidR="00E73427" w:rsidRPr="009C6E30" w:rsidRDefault="00E73427" w:rsidP="00E73427">
            <w:pPr>
              <w:jc w:val="center"/>
              <w:rPr>
                <w:lang w:val="es-ES"/>
              </w:rPr>
            </w:pPr>
          </w:p>
        </w:tc>
      </w:tr>
      <w:tr w:rsidR="00E73427" w:rsidRPr="009C6E30" w14:paraId="6C147472" w14:textId="77777777" w:rsidTr="008E58F7">
        <w:tc>
          <w:tcPr>
            <w:tcW w:w="1150" w:type="dxa"/>
            <w:vMerge/>
          </w:tcPr>
          <w:p w14:paraId="0661A60D" w14:textId="77777777" w:rsidR="00E73427" w:rsidRPr="009C6E30" w:rsidRDefault="00E73427" w:rsidP="00E73427">
            <w:pPr>
              <w:jc w:val="center"/>
              <w:rPr>
                <w:lang w:val="es-ES"/>
              </w:rPr>
            </w:pPr>
          </w:p>
        </w:tc>
        <w:tc>
          <w:tcPr>
            <w:tcW w:w="2331" w:type="dxa"/>
            <w:vMerge/>
          </w:tcPr>
          <w:p w14:paraId="6B2BE31D" w14:textId="77777777" w:rsidR="00E73427" w:rsidRPr="009C6E30" w:rsidRDefault="00E73427" w:rsidP="00E73427">
            <w:pPr>
              <w:jc w:val="center"/>
              <w:rPr>
                <w:lang w:val="es-ES"/>
              </w:rPr>
            </w:pPr>
          </w:p>
        </w:tc>
        <w:tc>
          <w:tcPr>
            <w:tcW w:w="1020" w:type="dxa"/>
          </w:tcPr>
          <w:p w14:paraId="0DB4B7B0" w14:textId="5A58151E" w:rsidR="00E73427" w:rsidRPr="009C6E30" w:rsidRDefault="00E73427" w:rsidP="00E73427">
            <w:pPr>
              <w:jc w:val="center"/>
              <w:rPr>
                <w:lang w:val="es-ES"/>
              </w:rPr>
            </w:pPr>
            <w:r w:rsidRPr="009C6E30">
              <w:rPr>
                <w:lang w:val="es-ES"/>
              </w:rPr>
              <w:t>4.3</w:t>
            </w:r>
          </w:p>
        </w:tc>
        <w:tc>
          <w:tcPr>
            <w:tcW w:w="2802" w:type="dxa"/>
          </w:tcPr>
          <w:p w14:paraId="68F7A0FE" w14:textId="3C42485D" w:rsidR="00E73427" w:rsidRPr="009C6E30" w:rsidRDefault="00E73427" w:rsidP="00E73427">
            <w:pPr>
              <w:jc w:val="center"/>
              <w:rPr>
                <w:lang w:val="es-ES"/>
              </w:rPr>
            </w:pPr>
            <w:r w:rsidRPr="009C6E30">
              <w:rPr>
                <w:lang w:val="es-ES"/>
              </w:rPr>
              <w:t>Añadir a Diagrama de Clases</w:t>
            </w:r>
          </w:p>
        </w:tc>
        <w:tc>
          <w:tcPr>
            <w:tcW w:w="512" w:type="dxa"/>
          </w:tcPr>
          <w:p w14:paraId="7EE82A1A" w14:textId="5B1E53A1" w:rsidR="00E73427" w:rsidRPr="009C6E30" w:rsidRDefault="00E73427" w:rsidP="00E73427">
            <w:pPr>
              <w:jc w:val="center"/>
              <w:rPr>
                <w:lang w:val="es-ES"/>
              </w:rPr>
            </w:pPr>
          </w:p>
        </w:tc>
        <w:tc>
          <w:tcPr>
            <w:tcW w:w="567" w:type="dxa"/>
          </w:tcPr>
          <w:p w14:paraId="2BA434FD" w14:textId="77777777" w:rsidR="00E73427" w:rsidRPr="009C6E30" w:rsidRDefault="00E73427" w:rsidP="00E73427">
            <w:pPr>
              <w:jc w:val="center"/>
              <w:rPr>
                <w:lang w:val="es-ES"/>
              </w:rPr>
            </w:pPr>
          </w:p>
        </w:tc>
        <w:tc>
          <w:tcPr>
            <w:tcW w:w="512" w:type="dxa"/>
          </w:tcPr>
          <w:p w14:paraId="55918608" w14:textId="7F08FDA2" w:rsidR="00E73427" w:rsidRPr="009C6E30" w:rsidRDefault="00E73427" w:rsidP="00E73427">
            <w:pPr>
              <w:rPr>
                <w:lang w:val="es-ES"/>
              </w:rPr>
            </w:pPr>
          </w:p>
        </w:tc>
        <w:tc>
          <w:tcPr>
            <w:tcW w:w="512" w:type="dxa"/>
          </w:tcPr>
          <w:p w14:paraId="4ACFBC9E" w14:textId="77777777" w:rsidR="00E73427" w:rsidRPr="009C6E30" w:rsidRDefault="00E73427" w:rsidP="00E73427">
            <w:pPr>
              <w:jc w:val="center"/>
              <w:rPr>
                <w:lang w:val="es-ES"/>
              </w:rPr>
            </w:pPr>
          </w:p>
        </w:tc>
        <w:tc>
          <w:tcPr>
            <w:tcW w:w="344" w:type="dxa"/>
          </w:tcPr>
          <w:p w14:paraId="1E83DFD4" w14:textId="77777777" w:rsidR="00E73427" w:rsidRPr="009C6E30" w:rsidRDefault="00E73427" w:rsidP="00E73427">
            <w:pPr>
              <w:jc w:val="center"/>
              <w:rPr>
                <w:lang w:val="es-ES"/>
              </w:rPr>
            </w:pPr>
          </w:p>
        </w:tc>
        <w:tc>
          <w:tcPr>
            <w:tcW w:w="461" w:type="dxa"/>
          </w:tcPr>
          <w:p w14:paraId="442E871B" w14:textId="738DD1F0" w:rsidR="00E73427" w:rsidRPr="009C6E30" w:rsidRDefault="00E73427" w:rsidP="00E73427">
            <w:pPr>
              <w:jc w:val="center"/>
              <w:rPr>
                <w:lang w:val="es-ES"/>
              </w:rPr>
            </w:pPr>
            <w:r>
              <w:rPr>
                <w:lang w:val="es-ES"/>
              </w:rPr>
              <w:t>J</w:t>
            </w:r>
          </w:p>
        </w:tc>
        <w:tc>
          <w:tcPr>
            <w:tcW w:w="416" w:type="dxa"/>
          </w:tcPr>
          <w:p w14:paraId="4801EE66" w14:textId="77777777" w:rsidR="00E73427" w:rsidRPr="009C6E30" w:rsidRDefault="00E73427" w:rsidP="00E73427">
            <w:pPr>
              <w:jc w:val="center"/>
              <w:rPr>
                <w:lang w:val="es-ES"/>
              </w:rPr>
            </w:pPr>
          </w:p>
        </w:tc>
        <w:tc>
          <w:tcPr>
            <w:tcW w:w="251" w:type="dxa"/>
          </w:tcPr>
          <w:p w14:paraId="0D23A5DC" w14:textId="77777777" w:rsidR="00E73427" w:rsidRPr="009C6E30" w:rsidRDefault="00E73427" w:rsidP="00E73427">
            <w:pPr>
              <w:jc w:val="center"/>
              <w:rPr>
                <w:lang w:val="es-ES"/>
              </w:rPr>
            </w:pPr>
          </w:p>
        </w:tc>
        <w:tc>
          <w:tcPr>
            <w:tcW w:w="512" w:type="dxa"/>
          </w:tcPr>
          <w:p w14:paraId="2B9EA47E" w14:textId="77777777" w:rsidR="00E73427" w:rsidRPr="009C6E30" w:rsidRDefault="00E73427" w:rsidP="00E73427">
            <w:pPr>
              <w:jc w:val="center"/>
              <w:rPr>
                <w:lang w:val="es-ES"/>
              </w:rPr>
            </w:pPr>
          </w:p>
        </w:tc>
        <w:tc>
          <w:tcPr>
            <w:tcW w:w="631" w:type="dxa"/>
          </w:tcPr>
          <w:p w14:paraId="001938C3" w14:textId="77777777" w:rsidR="00E73427" w:rsidRPr="009C6E30" w:rsidRDefault="00E73427" w:rsidP="00E73427">
            <w:pPr>
              <w:jc w:val="center"/>
              <w:rPr>
                <w:lang w:val="es-ES"/>
              </w:rPr>
            </w:pPr>
          </w:p>
        </w:tc>
        <w:tc>
          <w:tcPr>
            <w:tcW w:w="435" w:type="dxa"/>
          </w:tcPr>
          <w:p w14:paraId="62A35326" w14:textId="77777777" w:rsidR="00E73427" w:rsidRPr="009C6E30" w:rsidRDefault="00E73427" w:rsidP="00E73427">
            <w:pPr>
              <w:jc w:val="center"/>
              <w:rPr>
                <w:lang w:val="es-ES"/>
              </w:rPr>
            </w:pPr>
          </w:p>
        </w:tc>
        <w:tc>
          <w:tcPr>
            <w:tcW w:w="439" w:type="dxa"/>
          </w:tcPr>
          <w:p w14:paraId="2EB9CF7E" w14:textId="77777777" w:rsidR="00E73427" w:rsidRPr="009C6E30" w:rsidRDefault="00E73427" w:rsidP="00E73427">
            <w:pPr>
              <w:jc w:val="center"/>
              <w:rPr>
                <w:lang w:val="es-ES"/>
              </w:rPr>
            </w:pPr>
          </w:p>
        </w:tc>
        <w:tc>
          <w:tcPr>
            <w:tcW w:w="425" w:type="dxa"/>
          </w:tcPr>
          <w:p w14:paraId="2959F176" w14:textId="77777777" w:rsidR="00E73427" w:rsidRPr="009C6E30" w:rsidRDefault="00E73427" w:rsidP="00E73427">
            <w:pPr>
              <w:jc w:val="center"/>
              <w:rPr>
                <w:lang w:val="es-ES"/>
              </w:rPr>
            </w:pPr>
          </w:p>
        </w:tc>
        <w:tc>
          <w:tcPr>
            <w:tcW w:w="245" w:type="dxa"/>
          </w:tcPr>
          <w:p w14:paraId="7A9109CA" w14:textId="77777777" w:rsidR="00E73427" w:rsidRPr="009C6E30" w:rsidRDefault="00E73427" w:rsidP="00E73427">
            <w:pPr>
              <w:jc w:val="center"/>
              <w:rPr>
                <w:lang w:val="es-ES"/>
              </w:rPr>
            </w:pPr>
          </w:p>
        </w:tc>
        <w:tc>
          <w:tcPr>
            <w:tcW w:w="747" w:type="dxa"/>
            <w:gridSpan w:val="2"/>
          </w:tcPr>
          <w:p w14:paraId="293186FE" w14:textId="77777777" w:rsidR="00E73427" w:rsidRPr="009C6E30" w:rsidRDefault="00E73427" w:rsidP="00E73427">
            <w:pPr>
              <w:jc w:val="center"/>
              <w:rPr>
                <w:lang w:val="es-ES"/>
              </w:rPr>
            </w:pPr>
          </w:p>
        </w:tc>
      </w:tr>
      <w:tr w:rsidR="00E73427" w:rsidRPr="009158A0" w14:paraId="51EED117" w14:textId="77777777" w:rsidTr="008E58F7">
        <w:tc>
          <w:tcPr>
            <w:tcW w:w="1150" w:type="dxa"/>
            <w:vMerge/>
          </w:tcPr>
          <w:p w14:paraId="11D2E8C4" w14:textId="77777777" w:rsidR="00E73427" w:rsidRPr="009C6E30" w:rsidRDefault="00E73427" w:rsidP="00E73427">
            <w:pPr>
              <w:jc w:val="center"/>
              <w:rPr>
                <w:lang w:val="es-ES"/>
              </w:rPr>
            </w:pPr>
          </w:p>
        </w:tc>
        <w:tc>
          <w:tcPr>
            <w:tcW w:w="2331" w:type="dxa"/>
            <w:vMerge/>
          </w:tcPr>
          <w:p w14:paraId="633871D4" w14:textId="77777777" w:rsidR="00E73427" w:rsidRPr="009C6E30" w:rsidRDefault="00E73427" w:rsidP="00E73427">
            <w:pPr>
              <w:jc w:val="center"/>
              <w:rPr>
                <w:lang w:val="es-ES"/>
              </w:rPr>
            </w:pPr>
          </w:p>
        </w:tc>
        <w:tc>
          <w:tcPr>
            <w:tcW w:w="1020" w:type="dxa"/>
          </w:tcPr>
          <w:p w14:paraId="0773CEED" w14:textId="43BD0C22" w:rsidR="00E73427" w:rsidRPr="009C6E30" w:rsidRDefault="00E73427" w:rsidP="00E73427">
            <w:pPr>
              <w:jc w:val="center"/>
              <w:rPr>
                <w:lang w:val="es-ES"/>
              </w:rPr>
            </w:pPr>
            <w:r w:rsidRPr="009C6E30">
              <w:rPr>
                <w:lang w:val="es-ES"/>
              </w:rPr>
              <w:t>4.4</w:t>
            </w:r>
          </w:p>
        </w:tc>
        <w:tc>
          <w:tcPr>
            <w:tcW w:w="2802" w:type="dxa"/>
          </w:tcPr>
          <w:p w14:paraId="00D605B6" w14:textId="61CEFC7D" w:rsidR="00E73427" w:rsidRPr="009C6E30" w:rsidRDefault="00E73427" w:rsidP="00E73427">
            <w:pPr>
              <w:jc w:val="center"/>
              <w:rPr>
                <w:lang w:val="es-ES"/>
              </w:rPr>
            </w:pPr>
            <w:r w:rsidRPr="009C6E30">
              <w:rPr>
                <w:lang w:val="es-ES"/>
              </w:rPr>
              <w:t>Añadir a documento de diseño</w:t>
            </w:r>
          </w:p>
        </w:tc>
        <w:tc>
          <w:tcPr>
            <w:tcW w:w="512" w:type="dxa"/>
          </w:tcPr>
          <w:p w14:paraId="2DA5BFA8" w14:textId="77777777" w:rsidR="00E73427" w:rsidRPr="009C6E30" w:rsidRDefault="00E73427" w:rsidP="00E73427">
            <w:pPr>
              <w:jc w:val="center"/>
              <w:rPr>
                <w:lang w:val="es-ES"/>
              </w:rPr>
            </w:pPr>
          </w:p>
        </w:tc>
        <w:tc>
          <w:tcPr>
            <w:tcW w:w="567" w:type="dxa"/>
          </w:tcPr>
          <w:p w14:paraId="4AB64DC6" w14:textId="77777777" w:rsidR="00E73427" w:rsidRPr="009C6E30" w:rsidRDefault="00E73427" w:rsidP="00E73427">
            <w:pPr>
              <w:jc w:val="center"/>
              <w:rPr>
                <w:lang w:val="es-ES"/>
              </w:rPr>
            </w:pPr>
          </w:p>
        </w:tc>
        <w:tc>
          <w:tcPr>
            <w:tcW w:w="512" w:type="dxa"/>
          </w:tcPr>
          <w:p w14:paraId="4ED27DAF" w14:textId="77777777" w:rsidR="00E73427" w:rsidRPr="009C6E30" w:rsidRDefault="00E73427" w:rsidP="00E73427">
            <w:pPr>
              <w:jc w:val="center"/>
              <w:rPr>
                <w:lang w:val="es-ES"/>
              </w:rPr>
            </w:pPr>
          </w:p>
        </w:tc>
        <w:tc>
          <w:tcPr>
            <w:tcW w:w="512" w:type="dxa"/>
          </w:tcPr>
          <w:p w14:paraId="7C2C6F26" w14:textId="77777777" w:rsidR="00E73427" w:rsidRPr="009C6E30" w:rsidRDefault="00E73427" w:rsidP="00E73427">
            <w:pPr>
              <w:jc w:val="center"/>
              <w:rPr>
                <w:lang w:val="es-ES"/>
              </w:rPr>
            </w:pPr>
          </w:p>
        </w:tc>
        <w:tc>
          <w:tcPr>
            <w:tcW w:w="344" w:type="dxa"/>
          </w:tcPr>
          <w:p w14:paraId="4FB0F712" w14:textId="77777777" w:rsidR="00E73427" w:rsidRPr="009C6E30" w:rsidRDefault="00E73427" w:rsidP="00E73427">
            <w:pPr>
              <w:jc w:val="center"/>
              <w:rPr>
                <w:lang w:val="es-ES"/>
              </w:rPr>
            </w:pPr>
          </w:p>
        </w:tc>
        <w:tc>
          <w:tcPr>
            <w:tcW w:w="461" w:type="dxa"/>
          </w:tcPr>
          <w:p w14:paraId="53034787" w14:textId="77777777" w:rsidR="00E73427" w:rsidRPr="009C6E30" w:rsidRDefault="00E73427" w:rsidP="00E73427">
            <w:pPr>
              <w:jc w:val="center"/>
              <w:rPr>
                <w:lang w:val="es-ES"/>
              </w:rPr>
            </w:pPr>
          </w:p>
        </w:tc>
        <w:tc>
          <w:tcPr>
            <w:tcW w:w="416" w:type="dxa"/>
          </w:tcPr>
          <w:p w14:paraId="3FDBE5A7" w14:textId="77777777" w:rsidR="00E73427" w:rsidRPr="009C6E30" w:rsidRDefault="00E73427" w:rsidP="00E73427">
            <w:pPr>
              <w:jc w:val="center"/>
              <w:rPr>
                <w:lang w:val="es-ES"/>
              </w:rPr>
            </w:pPr>
          </w:p>
        </w:tc>
        <w:tc>
          <w:tcPr>
            <w:tcW w:w="251" w:type="dxa"/>
          </w:tcPr>
          <w:p w14:paraId="720608D0" w14:textId="77777777" w:rsidR="00E73427" w:rsidRPr="009C6E30" w:rsidRDefault="00E73427" w:rsidP="00E73427">
            <w:pPr>
              <w:jc w:val="center"/>
              <w:rPr>
                <w:lang w:val="es-ES"/>
              </w:rPr>
            </w:pPr>
          </w:p>
        </w:tc>
        <w:tc>
          <w:tcPr>
            <w:tcW w:w="512" w:type="dxa"/>
          </w:tcPr>
          <w:p w14:paraId="6C8D08E6" w14:textId="77777777" w:rsidR="00E73427" w:rsidRPr="009C6E30" w:rsidRDefault="00E73427" w:rsidP="00E73427">
            <w:pPr>
              <w:jc w:val="center"/>
              <w:rPr>
                <w:lang w:val="es-ES"/>
              </w:rPr>
            </w:pPr>
          </w:p>
        </w:tc>
        <w:tc>
          <w:tcPr>
            <w:tcW w:w="631" w:type="dxa"/>
          </w:tcPr>
          <w:p w14:paraId="799B4AC6" w14:textId="00E2FA96" w:rsidR="00E73427" w:rsidRPr="009C6E30" w:rsidRDefault="00E73427" w:rsidP="00E73427">
            <w:pPr>
              <w:jc w:val="center"/>
              <w:rPr>
                <w:lang w:val="es-ES"/>
              </w:rPr>
            </w:pPr>
            <w:r>
              <w:rPr>
                <w:lang w:val="es-ES"/>
              </w:rPr>
              <w:t>R</w:t>
            </w:r>
          </w:p>
        </w:tc>
        <w:tc>
          <w:tcPr>
            <w:tcW w:w="435" w:type="dxa"/>
          </w:tcPr>
          <w:p w14:paraId="55908B6F" w14:textId="77777777" w:rsidR="00E73427" w:rsidRPr="009C6E30" w:rsidRDefault="00E73427" w:rsidP="00E73427">
            <w:pPr>
              <w:jc w:val="center"/>
              <w:rPr>
                <w:lang w:val="es-ES"/>
              </w:rPr>
            </w:pPr>
          </w:p>
        </w:tc>
        <w:tc>
          <w:tcPr>
            <w:tcW w:w="439" w:type="dxa"/>
          </w:tcPr>
          <w:p w14:paraId="254204C2" w14:textId="4BCB55A8" w:rsidR="00E73427" w:rsidRPr="009C6E30" w:rsidRDefault="00E73427" w:rsidP="00E73427">
            <w:pPr>
              <w:jc w:val="center"/>
              <w:rPr>
                <w:lang w:val="es-ES"/>
              </w:rPr>
            </w:pPr>
          </w:p>
        </w:tc>
        <w:tc>
          <w:tcPr>
            <w:tcW w:w="425" w:type="dxa"/>
          </w:tcPr>
          <w:p w14:paraId="70BD3B60" w14:textId="77777777" w:rsidR="00E73427" w:rsidRPr="009C6E30" w:rsidRDefault="00E73427" w:rsidP="00E73427">
            <w:pPr>
              <w:jc w:val="center"/>
              <w:rPr>
                <w:lang w:val="es-ES"/>
              </w:rPr>
            </w:pPr>
          </w:p>
        </w:tc>
        <w:tc>
          <w:tcPr>
            <w:tcW w:w="245" w:type="dxa"/>
          </w:tcPr>
          <w:p w14:paraId="269BB4DB" w14:textId="77777777" w:rsidR="00E73427" w:rsidRPr="009C6E30" w:rsidRDefault="00E73427" w:rsidP="00E73427">
            <w:pPr>
              <w:jc w:val="center"/>
              <w:rPr>
                <w:lang w:val="es-ES"/>
              </w:rPr>
            </w:pPr>
          </w:p>
        </w:tc>
        <w:tc>
          <w:tcPr>
            <w:tcW w:w="747" w:type="dxa"/>
            <w:gridSpan w:val="2"/>
          </w:tcPr>
          <w:p w14:paraId="3E760D73" w14:textId="77777777" w:rsidR="00E73427" w:rsidRPr="009C6E30" w:rsidRDefault="00E73427" w:rsidP="00E73427">
            <w:pPr>
              <w:jc w:val="center"/>
              <w:rPr>
                <w:lang w:val="es-ES"/>
              </w:rPr>
            </w:pPr>
          </w:p>
        </w:tc>
      </w:tr>
      <w:tr w:rsidR="00E73427" w:rsidRPr="009158A0" w14:paraId="76B38ADD" w14:textId="77777777" w:rsidTr="008E58F7">
        <w:trPr>
          <w:trHeight w:val="383"/>
        </w:trPr>
        <w:tc>
          <w:tcPr>
            <w:tcW w:w="1150" w:type="dxa"/>
            <w:vMerge/>
          </w:tcPr>
          <w:p w14:paraId="5E3DC379" w14:textId="77777777" w:rsidR="00E73427" w:rsidRPr="009C6E30" w:rsidRDefault="00E73427" w:rsidP="00E73427">
            <w:pPr>
              <w:jc w:val="center"/>
              <w:rPr>
                <w:lang w:val="es-ES"/>
              </w:rPr>
            </w:pPr>
          </w:p>
        </w:tc>
        <w:tc>
          <w:tcPr>
            <w:tcW w:w="2331" w:type="dxa"/>
            <w:vMerge/>
          </w:tcPr>
          <w:p w14:paraId="0280F3EB" w14:textId="77777777" w:rsidR="00E73427" w:rsidRPr="009C6E30" w:rsidRDefault="00E73427" w:rsidP="00E73427">
            <w:pPr>
              <w:jc w:val="center"/>
              <w:rPr>
                <w:lang w:val="es-ES"/>
              </w:rPr>
            </w:pPr>
          </w:p>
        </w:tc>
        <w:tc>
          <w:tcPr>
            <w:tcW w:w="1020" w:type="dxa"/>
            <w:tcBorders>
              <w:bottom w:val="double" w:sz="4" w:space="0" w:color="auto"/>
            </w:tcBorders>
          </w:tcPr>
          <w:p w14:paraId="281A349F" w14:textId="51480E88" w:rsidR="00E73427" w:rsidRPr="009C6E30" w:rsidRDefault="00E73427" w:rsidP="00E73427">
            <w:pPr>
              <w:jc w:val="center"/>
              <w:rPr>
                <w:lang w:val="es-ES"/>
              </w:rPr>
            </w:pPr>
            <w:r w:rsidRPr="009C6E30">
              <w:rPr>
                <w:lang w:val="es-ES"/>
              </w:rPr>
              <w:t>4.5</w:t>
            </w:r>
          </w:p>
        </w:tc>
        <w:tc>
          <w:tcPr>
            <w:tcW w:w="2802" w:type="dxa"/>
            <w:tcBorders>
              <w:bottom w:val="double" w:sz="4" w:space="0" w:color="auto"/>
            </w:tcBorders>
          </w:tcPr>
          <w:p w14:paraId="10617EB9" w14:textId="62BC69C3" w:rsidR="00E73427" w:rsidRPr="009C6E30" w:rsidRDefault="00E73427" w:rsidP="00E73427">
            <w:pPr>
              <w:jc w:val="center"/>
              <w:rPr>
                <w:lang w:val="es-ES"/>
              </w:rPr>
            </w:pPr>
            <w:r w:rsidRPr="009C6E30">
              <w:rPr>
                <w:lang w:val="es-ES"/>
              </w:rPr>
              <w:t>Hacer tarjeta del Caso de Uso Alquilar Bicicleta Individual</w:t>
            </w:r>
          </w:p>
        </w:tc>
        <w:tc>
          <w:tcPr>
            <w:tcW w:w="512" w:type="dxa"/>
            <w:tcBorders>
              <w:bottom w:val="double" w:sz="4" w:space="0" w:color="auto"/>
            </w:tcBorders>
          </w:tcPr>
          <w:p w14:paraId="07474A37" w14:textId="3095EABE" w:rsidR="00E73427" w:rsidRPr="009C6E30" w:rsidRDefault="00E73427" w:rsidP="00E73427">
            <w:pPr>
              <w:jc w:val="center"/>
              <w:rPr>
                <w:lang w:val="es-ES"/>
              </w:rPr>
            </w:pPr>
          </w:p>
        </w:tc>
        <w:tc>
          <w:tcPr>
            <w:tcW w:w="567" w:type="dxa"/>
            <w:tcBorders>
              <w:bottom w:val="double" w:sz="4" w:space="0" w:color="auto"/>
            </w:tcBorders>
          </w:tcPr>
          <w:p w14:paraId="54F6CCA3" w14:textId="30FB35B2" w:rsidR="00E73427" w:rsidRPr="009C6E30" w:rsidRDefault="00E73427" w:rsidP="00E73427">
            <w:pPr>
              <w:jc w:val="center"/>
              <w:rPr>
                <w:lang w:val="es-ES"/>
              </w:rPr>
            </w:pPr>
          </w:p>
        </w:tc>
        <w:tc>
          <w:tcPr>
            <w:tcW w:w="512" w:type="dxa"/>
            <w:tcBorders>
              <w:bottom w:val="double" w:sz="4" w:space="0" w:color="auto"/>
            </w:tcBorders>
          </w:tcPr>
          <w:p w14:paraId="1B156CF2" w14:textId="16F72CE9" w:rsidR="00E73427" w:rsidRPr="009C6E30" w:rsidRDefault="00E73427" w:rsidP="00E73427">
            <w:pPr>
              <w:jc w:val="center"/>
              <w:rPr>
                <w:lang w:val="es-ES"/>
              </w:rPr>
            </w:pPr>
          </w:p>
        </w:tc>
        <w:tc>
          <w:tcPr>
            <w:tcW w:w="512" w:type="dxa"/>
            <w:tcBorders>
              <w:bottom w:val="double" w:sz="4" w:space="0" w:color="auto"/>
            </w:tcBorders>
          </w:tcPr>
          <w:p w14:paraId="200150B0" w14:textId="77777777" w:rsidR="00E73427" w:rsidRPr="009C6E30" w:rsidRDefault="00E73427" w:rsidP="00E73427">
            <w:pPr>
              <w:jc w:val="center"/>
              <w:rPr>
                <w:lang w:val="es-ES"/>
              </w:rPr>
            </w:pPr>
          </w:p>
        </w:tc>
        <w:tc>
          <w:tcPr>
            <w:tcW w:w="344" w:type="dxa"/>
            <w:tcBorders>
              <w:bottom w:val="double" w:sz="4" w:space="0" w:color="auto"/>
            </w:tcBorders>
          </w:tcPr>
          <w:p w14:paraId="6D81426E" w14:textId="6D213EC7" w:rsidR="00E73427" w:rsidRPr="009C6E30" w:rsidRDefault="00E73427" w:rsidP="00E73427">
            <w:pPr>
              <w:jc w:val="center"/>
              <w:rPr>
                <w:lang w:val="es-ES"/>
              </w:rPr>
            </w:pPr>
          </w:p>
        </w:tc>
        <w:tc>
          <w:tcPr>
            <w:tcW w:w="461" w:type="dxa"/>
            <w:tcBorders>
              <w:bottom w:val="double" w:sz="4" w:space="0" w:color="auto"/>
            </w:tcBorders>
          </w:tcPr>
          <w:p w14:paraId="12DE75A4" w14:textId="18C3554A" w:rsidR="00E73427" w:rsidRPr="009C6E30" w:rsidRDefault="00E73427" w:rsidP="00E73427">
            <w:pPr>
              <w:jc w:val="center"/>
              <w:rPr>
                <w:lang w:val="es-ES"/>
              </w:rPr>
            </w:pPr>
            <w:r>
              <w:rPr>
                <w:lang w:val="es-ES"/>
              </w:rPr>
              <w:t>A</w:t>
            </w:r>
          </w:p>
        </w:tc>
        <w:tc>
          <w:tcPr>
            <w:tcW w:w="416" w:type="dxa"/>
            <w:tcBorders>
              <w:bottom w:val="double" w:sz="4" w:space="0" w:color="auto"/>
            </w:tcBorders>
          </w:tcPr>
          <w:p w14:paraId="7B53DBD5" w14:textId="3E994D72" w:rsidR="00E73427" w:rsidRPr="009C6E30" w:rsidRDefault="00E73427" w:rsidP="00E73427">
            <w:pPr>
              <w:jc w:val="center"/>
              <w:rPr>
                <w:lang w:val="es-ES"/>
              </w:rPr>
            </w:pPr>
          </w:p>
        </w:tc>
        <w:tc>
          <w:tcPr>
            <w:tcW w:w="251" w:type="dxa"/>
            <w:tcBorders>
              <w:bottom w:val="double" w:sz="4" w:space="0" w:color="auto"/>
            </w:tcBorders>
          </w:tcPr>
          <w:p w14:paraId="5B25709D" w14:textId="77777777" w:rsidR="00E73427" w:rsidRPr="009C6E30" w:rsidRDefault="00E73427" w:rsidP="00E73427">
            <w:pPr>
              <w:jc w:val="center"/>
              <w:rPr>
                <w:lang w:val="es-ES"/>
              </w:rPr>
            </w:pPr>
          </w:p>
        </w:tc>
        <w:tc>
          <w:tcPr>
            <w:tcW w:w="512" w:type="dxa"/>
            <w:tcBorders>
              <w:bottom w:val="double" w:sz="4" w:space="0" w:color="auto"/>
            </w:tcBorders>
          </w:tcPr>
          <w:p w14:paraId="465E2927" w14:textId="77777777" w:rsidR="00E73427" w:rsidRPr="009C6E30" w:rsidRDefault="00E73427" w:rsidP="00E73427">
            <w:pPr>
              <w:jc w:val="center"/>
              <w:rPr>
                <w:lang w:val="es-ES"/>
              </w:rPr>
            </w:pPr>
          </w:p>
        </w:tc>
        <w:tc>
          <w:tcPr>
            <w:tcW w:w="631" w:type="dxa"/>
            <w:tcBorders>
              <w:bottom w:val="double" w:sz="4" w:space="0" w:color="auto"/>
            </w:tcBorders>
          </w:tcPr>
          <w:p w14:paraId="255D8926" w14:textId="77777777" w:rsidR="00E73427" w:rsidRPr="009C6E30" w:rsidRDefault="00E73427" w:rsidP="00E73427">
            <w:pPr>
              <w:jc w:val="center"/>
              <w:rPr>
                <w:lang w:val="es-ES"/>
              </w:rPr>
            </w:pPr>
          </w:p>
        </w:tc>
        <w:tc>
          <w:tcPr>
            <w:tcW w:w="435" w:type="dxa"/>
            <w:tcBorders>
              <w:bottom w:val="double" w:sz="4" w:space="0" w:color="auto"/>
            </w:tcBorders>
          </w:tcPr>
          <w:p w14:paraId="10633154" w14:textId="1A3CDC6B" w:rsidR="00E73427" w:rsidRPr="009C6E30" w:rsidRDefault="00E73427" w:rsidP="00E73427">
            <w:pPr>
              <w:jc w:val="center"/>
              <w:rPr>
                <w:lang w:val="es-ES"/>
              </w:rPr>
            </w:pPr>
          </w:p>
        </w:tc>
        <w:tc>
          <w:tcPr>
            <w:tcW w:w="439" w:type="dxa"/>
            <w:tcBorders>
              <w:bottom w:val="double" w:sz="4" w:space="0" w:color="auto"/>
            </w:tcBorders>
          </w:tcPr>
          <w:p w14:paraId="486811AC" w14:textId="77777777" w:rsidR="00E73427" w:rsidRPr="009C6E30" w:rsidRDefault="00E73427" w:rsidP="00E73427">
            <w:pPr>
              <w:jc w:val="center"/>
              <w:rPr>
                <w:lang w:val="es-ES"/>
              </w:rPr>
            </w:pPr>
          </w:p>
        </w:tc>
        <w:tc>
          <w:tcPr>
            <w:tcW w:w="425" w:type="dxa"/>
            <w:tcBorders>
              <w:bottom w:val="double" w:sz="4" w:space="0" w:color="auto"/>
            </w:tcBorders>
          </w:tcPr>
          <w:p w14:paraId="5B7AC920" w14:textId="77777777" w:rsidR="00E73427" w:rsidRPr="009C6E30" w:rsidRDefault="00E73427" w:rsidP="00E73427">
            <w:pPr>
              <w:jc w:val="center"/>
              <w:rPr>
                <w:lang w:val="es-ES"/>
              </w:rPr>
            </w:pPr>
          </w:p>
        </w:tc>
        <w:tc>
          <w:tcPr>
            <w:tcW w:w="245" w:type="dxa"/>
            <w:tcBorders>
              <w:bottom w:val="double" w:sz="4" w:space="0" w:color="auto"/>
            </w:tcBorders>
          </w:tcPr>
          <w:p w14:paraId="1082C212" w14:textId="77777777" w:rsidR="00E73427" w:rsidRPr="009C6E30" w:rsidRDefault="00E73427" w:rsidP="00E73427">
            <w:pPr>
              <w:jc w:val="center"/>
              <w:rPr>
                <w:lang w:val="es-ES"/>
              </w:rPr>
            </w:pPr>
          </w:p>
        </w:tc>
        <w:tc>
          <w:tcPr>
            <w:tcW w:w="747" w:type="dxa"/>
            <w:gridSpan w:val="2"/>
            <w:tcBorders>
              <w:bottom w:val="double" w:sz="4" w:space="0" w:color="auto"/>
            </w:tcBorders>
          </w:tcPr>
          <w:p w14:paraId="035BE02B" w14:textId="77777777" w:rsidR="00E73427" w:rsidRPr="009C6E30" w:rsidRDefault="00E73427" w:rsidP="00E73427">
            <w:pPr>
              <w:jc w:val="center"/>
              <w:rPr>
                <w:lang w:val="es-ES"/>
              </w:rPr>
            </w:pPr>
          </w:p>
        </w:tc>
      </w:tr>
      <w:tr w:rsidR="00E73427" w:rsidRPr="009158A0" w14:paraId="1D553FE4" w14:textId="77777777" w:rsidTr="008E58F7">
        <w:trPr>
          <w:trHeight w:val="383"/>
        </w:trPr>
        <w:tc>
          <w:tcPr>
            <w:tcW w:w="1150" w:type="dxa"/>
          </w:tcPr>
          <w:p w14:paraId="42CE943B" w14:textId="77777777" w:rsidR="00E73427" w:rsidRPr="009C6E30" w:rsidRDefault="00E73427" w:rsidP="00E73427">
            <w:pPr>
              <w:jc w:val="center"/>
              <w:rPr>
                <w:lang w:val="es-ES"/>
              </w:rPr>
            </w:pPr>
          </w:p>
        </w:tc>
        <w:tc>
          <w:tcPr>
            <w:tcW w:w="2331" w:type="dxa"/>
          </w:tcPr>
          <w:p w14:paraId="0A19702E" w14:textId="77777777" w:rsidR="00E73427" w:rsidRPr="009C6E30" w:rsidRDefault="00E73427" w:rsidP="00E73427">
            <w:pPr>
              <w:jc w:val="center"/>
              <w:rPr>
                <w:lang w:val="es-ES"/>
              </w:rPr>
            </w:pPr>
          </w:p>
        </w:tc>
        <w:tc>
          <w:tcPr>
            <w:tcW w:w="1020" w:type="dxa"/>
            <w:tcBorders>
              <w:bottom w:val="double" w:sz="4" w:space="0" w:color="auto"/>
            </w:tcBorders>
          </w:tcPr>
          <w:p w14:paraId="0CF158E6" w14:textId="77777777" w:rsidR="00E73427" w:rsidRPr="009C6E30" w:rsidRDefault="00E73427" w:rsidP="00E73427">
            <w:pPr>
              <w:jc w:val="center"/>
              <w:rPr>
                <w:lang w:val="es-ES"/>
              </w:rPr>
            </w:pPr>
          </w:p>
        </w:tc>
        <w:tc>
          <w:tcPr>
            <w:tcW w:w="2802" w:type="dxa"/>
            <w:tcBorders>
              <w:bottom w:val="double" w:sz="4" w:space="0" w:color="auto"/>
            </w:tcBorders>
          </w:tcPr>
          <w:p w14:paraId="21EC2E46" w14:textId="77777777" w:rsidR="00E73427" w:rsidRPr="009C6E30" w:rsidRDefault="00E73427" w:rsidP="00E73427">
            <w:pPr>
              <w:jc w:val="center"/>
              <w:rPr>
                <w:lang w:val="es-ES"/>
              </w:rPr>
            </w:pPr>
          </w:p>
        </w:tc>
        <w:tc>
          <w:tcPr>
            <w:tcW w:w="512" w:type="dxa"/>
            <w:tcBorders>
              <w:bottom w:val="double" w:sz="4" w:space="0" w:color="auto"/>
            </w:tcBorders>
          </w:tcPr>
          <w:p w14:paraId="7CB7E82D" w14:textId="77777777" w:rsidR="00E73427" w:rsidRDefault="00E73427" w:rsidP="00E73427">
            <w:pPr>
              <w:jc w:val="center"/>
              <w:rPr>
                <w:lang w:val="es-ES"/>
              </w:rPr>
            </w:pPr>
          </w:p>
        </w:tc>
        <w:tc>
          <w:tcPr>
            <w:tcW w:w="567" w:type="dxa"/>
            <w:tcBorders>
              <w:bottom w:val="double" w:sz="4" w:space="0" w:color="auto"/>
            </w:tcBorders>
          </w:tcPr>
          <w:p w14:paraId="365301C1" w14:textId="77777777" w:rsidR="00E73427" w:rsidRPr="009C6E30" w:rsidRDefault="00E73427" w:rsidP="00E73427">
            <w:pPr>
              <w:jc w:val="center"/>
              <w:rPr>
                <w:lang w:val="es-ES"/>
              </w:rPr>
            </w:pPr>
          </w:p>
        </w:tc>
        <w:tc>
          <w:tcPr>
            <w:tcW w:w="512" w:type="dxa"/>
            <w:tcBorders>
              <w:bottom w:val="double" w:sz="4" w:space="0" w:color="auto"/>
            </w:tcBorders>
          </w:tcPr>
          <w:p w14:paraId="2977293F" w14:textId="77777777" w:rsidR="00E73427" w:rsidRPr="009C6E30" w:rsidRDefault="00E73427" w:rsidP="00E73427">
            <w:pPr>
              <w:jc w:val="center"/>
              <w:rPr>
                <w:lang w:val="es-ES"/>
              </w:rPr>
            </w:pPr>
          </w:p>
        </w:tc>
        <w:tc>
          <w:tcPr>
            <w:tcW w:w="512" w:type="dxa"/>
            <w:tcBorders>
              <w:bottom w:val="double" w:sz="4" w:space="0" w:color="auto"/>
            </w:tcBorders>
          </w:tcPr>
          <w:p w14:paraId="5B763173" w14:textId="77777777" w:rsidR="00E73427" w:rsidRPr="009C6E30" w:rsidRDefault="00E73427" w:rsidP="00E73427">
            <w:pPr>
              <w:jc w:val="center"/>
              <w:rPr>
                <w:lang w:val="es-ES"/>
              </w:rPr>
            </w:pPr>
          </w:p>
        </w:tc>
        <w:tc>
          <w:tcPr>
            <w:tcW w:w="344" w:type="dxa"/>
            <w:tcBorders>
              <w:bottom w:val="double" w:sz="4" w:space="0" w:color="auto"/>
            </w:tcBorders>
          </w:tcPr>
          <w:p w14:paraId="6053E144" w14:textId="77777777" w:rsidR="00E73427" w:rsidRDefault="00E73427" w:rsidP="00E73427">
            <w:pPr>
              <w:jc w:val="center"/>
              <w:rPr>
                <w:lang w:val="es-ES"/>
              </w:rPr>
            </w:pPr>
          </w:p>
        </w:tc>
        <w:tc>
          <w:tcPr>
            <w:tcW w:w="461" w:type="dxa"/>
            <w:tcBorders>
              <w:bottom w:val="double" w:sz="4" w:space="0" w:color="auto"/>
            </w:tcBorders>
          </w:tcPr>
          <w:p w14:paraId="0CF5DB67" w14:textId="77777777" w:rsidR="00E73427" w:rsidRPr="009C6E30" w:rsidRDefault="00E73427" w:rsidP="00E73427">
            <w:pPr>
              <w:jc w:val="center"/>
              <w:rPr>
                <w:lang w:val="es-ES"/>
              </w:rPr>
            </w:pPr>
          </w:p>
        </w:tc>
        <w:tc>
          <w:tcPr>
            <w:tcW w:w="416" w:type="dxa"/>
            <w:tcBorders>
              <w:bottom w:val="double" w:sz="4" w:space="0" w:color="auto"/>
            </w:tcBorders>
          </w:tcPr>
          <w:p w14:paraId="4EEEAEE5" w14:textId="77777777" w:rsidR="00E73427" w:rsidRPr="009C6E30" w:rsidRDefault="00E73427" w:rsidP="00E73427">
            <w:pPr>
              <w:jc w:val="center"/>
              <w:rPr>
                <w:lang w:val="es-ES"/>
              </w:rPr>
            </w:pPr>
          </w:p>
        </w:tc>
        <w:tc>
          <w:tcPr>
            <w:tcW w:w="251" w:type="dxa"/>
            <w:tcBorders>
              <w:bottom w:val="double" w:sz="4" w:space="0" w:color="auto"/>
            </w:tcBorders>
          </w:tcPr>
          <w:p w14:paraId="35B8750A" w14:textId="77777777" w:rsidR="00E73427" w:rsidRPr="009C6E30" w:rsidRDefault="00E73427" w:rsidP="00E73427">
            <w:pPr>
              <w:jc w:val="center"/>
              <w:rPr>
                <w:lang w:val="es-ES"/>
              </w:rPr>
            </w:pPr>
          </w:p>
        </w:tc>
        <w:tc>
          <w:tcPr>
            <w:tcW w:w="512" w:type="dxa"/>
            <w:tcBorders>
              <w:bottom w:val="double" w:sz="4" w:space="0" w:color="auto"/>
            </w:tcBorders>
          </w:tcPr>
          <w:p w14:paraId="006EBF0D" w14:textId="77777777" w:rsidR="00E73427" w:rsidRPr="009C6E30" w:rsidRDefault="00E73427" w:rsidP="00E73427">
            <w:pPr>
              <w:jc w:val="center"/>
              <w:rPr>
                <w:lang w:val="es-ES"/>
              </w:rPr>
            </w:pPr>
          </w:p>
        </w:tc>
        <w:tc>
          <w:tcPr>
            <w:tcW w:w="631" w:type="dxa"/>
            <w:tcBorders>
              <w:bottom w:val="double" w:sz="4" w:space="0" w:color="auto"/>
            </w:tcBorders>
          </w:tcPr>
          <w:p w14:paraId="33A414F7" w14:textId="77777777" w:rsidR="00E73427" w:rsidRPr="009C6E30" w:rsidRDefault="00E73427" w:rsidP="00E73427">
            <w:pPr>
              <w:jc w:val="center"/>
              <w:rPr>
                <w:lang w:val="es-ES"/>
              </w:rPr>
            </w:pPr>
          </w:p>
        </w:tc>
        <w:tc>
          <w:tcPr>
            <w:tcW w:w="435" w:type="dxa"/>
            <w:tcBorders>
              <w:bottom w:val="double" w:sz="4" w:space="0" w:color="auto"/>
            </w:tcBorders>
          </w:tcPr>
          <w:p w14:paraId="38C506E6" w14:textId="77777777" w:rsidR="00E73427" w:rsidRPr="009C6E30" w:rsidRDefault="00E73427" w:rsidP="00E73427">
            <w:pPr>
              <w:jc w:val="center"/>
              <w:rPr>
                <w:lang w:val="es-ES"/>
              </w:rPr>
            </w:pPr>
          </w:p>
        </w:tc>
        <w:tc>
          <w:tcPr>
            <w:tcW w:w="439" w:type="dxa"/>
            <w:tcBorders>
              <w:bottom w:val="double" w:sz="4" w:space="0" w:color="auto"/>
            </w:tcBorders>
          </w:tcPr>
          <w:p w14:paraId="79A66940" w14:textId="77777777" w:rsidR="00E73427" w:rsidRPr="009C6E30" w:rsidRDefault="00E73427" w:rsidP="00E73427">
            <w:pPr>
              <w:jc w:val="center"/>
              <w:rPr>
                <w:lang w:val="es-ES"/>
              </w:rPr>
            </w:pPr>
          </w:p>
        </w:tc>
        <w:tc>
          <w:tcPr>
            <w:tcW w:w="425" w:type="dxa"/>
            <w:tcBorders>
              <w:bottom w:val="double" w:sz="4" w:space="0" w:color="auto"/>
            </w:tcBorders>
          </w:tcPr>
          <w:p w14:paraId="0020AD8C" w14:textId="77777777" w:rsidR="00E73427" w:rsidRPr="009C6E30" w:rsidRDefault="00E73427" w:rsidP="00E73427">
            <w:pPr>
              <w:jc w:val="center"/>
              <w:rPr>
                <w:lang w:val="es-ES"/>
              </w:rPr>
            </w:pPr>
          </w:p>
        </w:tc>
        <w:tc>
          <w:tcPr>
            <w:tcW w:w="245" w:type="dxa"/>
            <w:tcBorders>
              <w:bottom w:val="double" w:sz="4" w:space="0" w:color="auto"/>
            </w:tcBorders>
          </w:tcPr>
          <w:p w14:paraId="00AE798D" w14:textId="77777777" w:rsidR="00E73427" w:rsidRPr="009C6E30" w:rsidRDefault="00E73427" w:rsidP="00E73427">
            <w:pPr>
              <w:jc w:val="center"/>
              <w:rPr>
                <w:lang w:val="es-ES"/>
              </w:rPr>
            </w:pPr>
          </w:p>
        </w:tc>
        <w:tc>
          <w:tcPr>
            <w:tcW w:w="747" w:type="dxa"/>
            <w:gridSpan w:val="2"/>
            <w:tcBorders>
              <w:bottom w:val="double" w:sz="4" w:space="0" w:color="auto"/>
            </w:tcBorders>
          </w:tcPr>
          <w:p w14:paraId="4079D7B6" w14:textId="77777777" w:rsidR="00E73427" w:rsidRPr="009C6E30" w:rsidRDefault="00E73427" w:rsidP="00E73427">
            <w:pPr>
              <w:jc w:val="center"/>
              <w:rPr>
                <w:lang w:val="es-ES"/>
              </w:rPr>
            </w:pPr>
          </w:p>
        </w:tc>
      </w:tr>
      <w:tr w:rsidR="00E73427" w:rsidRPr="009C6E30" w14:paraId="01464A67" w14:textId="77777777" w:rsidTr="008E58F7">
        <w:tc>
          <w:tcPr>
            <w:tcW w:w="1150" w:type="dxa"/>
            <w:vMerge w:val="restart"/>
            <w:tcBorders>
              <w:top w:val="double" w:sz="4" w:space="0" w:color="auto"/>
            </w:tcBorders>
          </w:tcPr>
          <w:p w14:paraId="2409E7A2" w14:textId="2870FBD0" w:rsidR="00E73427" w:rsidRPr="009C6E30" w:rsidRDefault="00E73427" w:rsidP="00E73427">
            <w:pPr>
              <w:jc w:val="center"/>
              <w:rPr>
                <w:lang w:val="es-ES"/>
              </w:rPr>
            </w:pPr>
            <w:r w:rsidRPr="009C6E30">
              <w:rPr>
                <w:lang w:val="es-ES"/>
              </w:rPr>
              <w:t>9</w:t>
            </w:r>
          </w:p>
        </w:tc>
        <w:tc>
          <w:tcPr>
            <w:tcW w:w="2331" w:type="dxa"/>
            <w:vMerge w:val="restart"/>
            <w:tcBorders>
              <w:top w:val="double" w:sz="4" w:space="0" w:color="auto"/>
            </w:tcBorders>
          </w:tcPr>
          <w:p w14:paraId="6C4EF32A" w14:textId="21881B5A" w:rsidR="00E73427" w:rsidRPr="009C6E30" w:rsidRDefault="00E73427" w:rsidP="00E73427">
            <w:pPr>
              <w:spacing w:line="259" w:lineRule="auto"/>
              <w:rPr>
                <w:rFonts w:ascii="Calibri" w:eastAsia="Calibri" w:hAnsi="Calibri" w:cs="Calibri"/>
                <w:lang w:val="es-ES"/>
              </w:rPr>
            </w:pPr>
            <w:r w:rsidRPr="009C6E30">
              <w:rPr>
                <w:rFonts w:ascii="Calibri" w:eastAsia="Calibri" w:hAnsi="Calibri" w:cs="Calibri"/>
                <w:lang w:val="es-ES"/>
              </w:rPr>
              <w:t>Como usuario quiero tener un sistema que permita al cliente cuando finaliza el alquiler, la posibilidad de informar de alguna avería, con el objetivo de que pueda ayudar a mejorar el servicio y en caso de que la avería sea cierta y le haya perjudicado, pueda ser compensado.</w:t>
            </w:r>
          </w:p>
          <w:p w14:paraId="2B07FEA8" w14:textId="22A92328" w:rsidR="00E73427" w:rsidRPr="009C6E30" w:rsidRDefault="00E73427" w:rsidP="00E73427">
            <w:pPr>
              <w:jc w:val="center"/>
              <w:rPr>
                <w:lang w:val="es-ES"/>
              </w:rPr>
            </w:pPr>
          </w:p>
        </w:tc>
        <w:tc>
          <w:tcPr>
            <w:tcW w:w="1020" w:type="dxa"/>
            <w:tcBorders>
              <w:top w:val="double" w:sz="4" w:space="0" w:color="auto"/>
            </w:tcBorders>
          </w:tcPr>
          <w:p w14:paraId="6CC12D79" w14:textId="6CC0A7E3" w:rsidR="00E73427" w:rsidRPr="009C6E30" w:rsidRDefault="00E73427" w:rsidP="00E73427">
            <w:pPr>
              <w:jc w:val="center"/>
              <w:rPr>
                <w:lang w:val="es-ES"/>
              </w:rPr>
            </w:pPr>
            <w:r w:rsidRPr="009C6E30">
              <w:rPr>
                <w:lang w:val="es-ES"/>
              </w:rPr>
              <w:t>9.1</w:t>
            </w:r>
          </w:p>
        </w:tc>
        <w:tc>
          <w:tcPr>
            <w:tcW w:w="2802" w:type="dxa"/>
            <w:tcBorders>
              <w:top w:val="double" w:sz="4" w:space="0" w:color="auto"/>
            </w:tcBorders>
          </w:tcPr>
          <w:p w14:paraId="49FA6EDF" w14:textId="6FAF23FF" w:rsidR="00E73427" w:rsidRPr="009C6E30" w:rsidRDefault="00E73427" w:rsidP="00E73427">
            <w:pPr>
              <w:jc w:val="center"/>
              <w:rPr>
                <w:lang w:val="es-ES"/>
              </w:rPr>
            </w:pPr>
            <w:r w:rsidRPr="009C6E30">
              <w:rPr>
                <w:lang w:val="es-ES"/>
              </w:rPr>
              <w:t>Añadir a Diagrama de Casos de Uso</w:t>
            </w:r>
          </w:p>
        </w:tc>
        <w:tc>
          <w:tcPr>
            <w:tcW w:w="512" w:type="dxa"/>
            <w:tcBorders>
              <w:top w:val="double" w:sz="4" w:space="0" w:color="auto"/>
            </w:tcBorders>
          </w:tcPr>
          <w:p w14:paraId="277C3ADA" w14:textId="546D8A27" w:rsidR="00E73427" w:rsidRPr="009C6E30" w:rsidRDefault="00E73427" w:rsidP="00E73427">
            <w:pPr>
              <w:jc w:val="center"/>
              <w:rPr>
                <w:lang w:val="es-ES"/>
              </w:rPr>
            </w:pPr>
          </w:p>
        </w:tc>
        <w:tc>
          <w:tcPr>
            <w:tcW w:w="567" w:type="dxa"/>
            <w:tcBorders>
              <w:top w:val="double" w:sz="4" w:space="0" w:color="auto"/>
            </w:tcBorders>
          </w:tcPr>
          <w:p w14:paraId="63EA8EDE" w14:textId="6544E0E4" w:rsidR="00E73427" w:rsidRPr="009C6E30" w:rsidRDefault="00E73427" w:rsidP="00E73427">
            <w:pPr>
              <w:jc w:val="center"/>
              <w:rPr>
                <w:lang w:val="es-ES"/>
              </w:rPr>
            </w:pPr>
            <w:r>
              <w:rPr>
                <w:lang w:val="es-ES"/>
              </w:rPr>
              <w:t>P,A</w:t>
            </w:r>
          </w:p>
        </w:tc>
        <w:tc>
          <w:tcPr>
            <w:tcW w:w="512" w:type="dxa"/>
            <w:tcBorders>
              <w:top w:val="double" w:sz="4" w:space="0" w:color="auto"/>
            </w:tcBorders>
          </w:tcPr>
          <w:p w14:paraId="3877B40A" w14:textId="77777777" w:rsidR="00E73427" w:rsidRPr="009C6E30" w:rsidRDefault="00E73427" w:rsidP="00E73427">
            <w:pPr>
              <w:jc w:val="center"/>
              <w:rPr>
                <w:lang w:val="es-ES"/>
              </w:rPr>
            </w:pPr>
          </w:p>
        </w:tc>
        <w:tc>
          <w:tcPr>
            <w:tcW w:w="512" w:type="dxa"/>
            <w:tcBorders>
              <w:top w:val="double" w:sz="4" w:space="0" w:color="auto"/>
            </w:tcBorders>
          </w:tcPr>
          <w:p w14:paraId="6342B1DB" w14:textId="6E5BAD7E" w:rsidR="00E73427" w:rsidRPr="009C6E30" w:rsidRDefault="00E73427" w:rsidP="00E73427">
            <w:pPr>
              <w:jc w:val="center"/>
              <w:rPr>
                <w:lang w:val="es-ES"/>
              </w:rPr>
            </w:pPr>
          </w:p>
        </w:tc>
        <w:tc>
          <w:tcPr>
            <w:tcW w:w="344" w:type="dxa"/>
            <w:tcBorders>
              <w:top w:val="double" w:sz="4" w:space="0" w:color="auto"/>
            </w:tcBorders>
          </w:tcPr>
          <w:p w14:paraId="10AE10AD" w14:textId="77777777" w:rsidR="00E73427" w:rsidRPr="009C6E30" w:rsidRDefault="00E73427" w:rsidP="00E73427">
            <w:pPr>
              <w:jc w:val="center"/>
              <w:rPr>
                <w:lang w:val="es-ES"/>
              </w:rPr>
            </w:pPr>
          </w:p>
        </w:tc>
        <w:tc>
          <w:tcPr>
            <w:tcW w:w="461" w:type="dxa"/>
            <w:tcBorders>
              <w:top w:val="double" w:sz="4" w:space="0" w:color="auto"/>
            </w:tcBorders>
          </w:tcPr>
          <w:p w14:paraId="00C288D4" w14:textId="13F52214" w:rsidR="00E73427" w:rsidRPr="009C6E30" w:rsidRDefault="00E73427" w:rsidP="00E73427">
            <w:pPr>
              <w:jc w:val="center"/>
              <w:rPr>
                <w:lang w:val="es-ES"/>
              </w:rPr>
            </w:pPr>
          </w:p>
        </w:tc>
        <w:tc>
          <w:tcPr>
            <w:tcW w:w="416" w:type="dxa"/>
            <w:tcBorders>
              <w:top w:val="double" w:sz="4" w:space="0" w:color="auto"/>
            </w:tcBorders>
          </w:tcPr>
          <w:p w14:paraId="4207E789" w14:textId="77777777" w:rsidR="00E73427" w:rsidRPr="009C6E30" w:rsidRDefault="00E73427" w:rsidP="00E73427">
            <w:pPr>
              <w:jc w:val="center"/>
              <w:rPr>
                <w:lang w:val="es-ES"/>
              </w:rPr>
            </w:pPr>
          </w:p>
        </w:tc>
        <w:tc>
          <w:tcPr>
            <w:tcW w:w="251" w:type="dxa"/>
            <w:tcBorders>
              <w:top w:val="double" w:sz="4" w:space="0" w:color="auto"/>
            </w:tcBorders>
          </w:tcPr>
          <w:p w14:paraId="444A474A" w14:textId="77777777" w:rsidR="00E73427" w:rsidRPr="009C6E30" w:rsidRDefault="00E73427" w:rsidP="00E73427">
            <w:pPr>
              <w:jc w:val="center"/>
              <w:rPr>
                <w:lang w:val="es-ES"/>
              </w:rPr>
            </w:pPr>
          </w:p>
        </w:tc>
        <w:tc>
          <w:tcPr>
            <w:tcW w:w="512" w:type="dxa"/>
            <w:tcBorders>
              <w:top w:val="double" w:sz="4" w:space="0" w:color="auto"/>
            </w:tcBorders>
          </w:tcPr>
          <w:p w14:paraId="709DC2FD" w14:textId="77777777" w:rsidR="00E73427" w:rsidRPr="009C6E30" w:rsidRDefault="00E73427" w:rsidP="00E73427">
            <w:pPr>
              <w:jc w:val="center"/>
              <w:rPr>
                <w:lang w:val="es-ES"/>
              </w:rPr>
            </w:pPr>
          </w:p>
        </w:tc>
        <w:tc>
          <w:tcPr>
            <w:tcW w:w="631" w:type="dxa"/>
            <w:tcBorders>
              <w:top w:val="double" w:sz="4" w:space="0" w:color="auto"/>
            </w:tcBorders>
          </w:tcPr>
          <w:p w14:paraId="6F4E4D55" w14:textId="77777777" w:rsidR="00E73427" w:rsidRPr="009C6E30" w:rsidRDefault="00E73427" w:rsidP="00E73427">
            <w:pPr>
              <w:jc w:val="center"/>
              <w:rPr>
                <w:lang w:val="es-ES"/>
              </w:rPr>
            </w:pPr>
          </w:p>
        </w:tc>
        <w:tc>
          <w:tcPr>
            <w:tcW w:w="435" w:type="dxa"/>
            <w:tcBorders>
              <w:top w:val="double" w:sz="4" w:space="0" w:color="auto"/>
            </w:tcBorders>
          </w:tcPr>
          <w:p w14:paraId="29F9A599" w14:textId="77777777" w:rsidR="00E73427" w:rsidRPr="009C6E30" w:rsidRDefault="00E73427" w:rsidP="00E73427">
            <w:pPr>
              <w:jc w:val="center"/>
              <w:rPr>
                <w:lang w:val="es-ES"/>
              </w:rPr>
            </w:pPr>
          </w:p>
        </w:tc>
        <w:tc>
          <w:tcPr>
            <w:tcW w:w="439" w:type="dxa"/>
            <w:tcBorders>
              <w:top w:val="double" w:sz="4" w:space="0" w:color="auto"/>
            </w:tcBorders>
          </w:tcPr>
          <w:p w14:paraId="6952B1D3" w14:textId="77777777" w:rsidR="00E73427" w:rsidRPr="009C6E30" w:rsidRDefault="00E73427" w:rsidP="00E73427">
            <w:pPr>
              <w:jc w:val="center"/>
              <w:rPr>
                <w:lang w:val="es-ES"/>
              </w:rPr>
            </w:pPr>
          </w:p>
        </w:tc>
        <w:tc>
          <w:tcPr>
            <w:tcW w:w="425" w:type="dxa"/>
            <w:tcBorders>
              <w:top w:val="double" w:sz="4" w:space="0" w:color="auto"/>
            </w:tcBorders>
          </w:tcPr>
          <w:p w14:paraId="247CE44A" w14:textId="77777777" w:rsidR="00E73427" w:rsidRPr="009C6E30" w:rsidRDefault="00E73427" w:rsidP="00E73427">
            <w:pPr>
              <w:jc w:val="center"/>
              <w:rPr>
                <w:lang w:val="es-ES"/>
              </w:rPr>
            </w:pPr>
          </w:p>
        </w:tc>
        <w:tc>
          <w:tcPr>
            <w:tcW w:w="245" w:type="dxa"/>
            <w:tcBorders>
              <w:top w:val="double" w:sz="4" w:space="0" w:color="auto"/>
            </w:tcBorders>
          </w:tcPr>
          <w:p w14:paraId="664EAF4A" w14:textId="77777777" w:rsidR="00E73427" w:rsidRPr="009C6E30" w:rsidRDefault="00E73427" w:rsidP="00E73427">
            <w:pPr>
              <w:jc w:val="center"/>
              <w:rPr>
                <w:lang w:val="es-ES"/>
              </w:rPr>
            </w:pPr>
          </w:p>
        </w:tc>
        <w:tc>
          <w:tcPr>
            <w:tcW w:w="747" w:type="dxa"/>
            <w:gridSpan w:val="2"/>
            <w:tcBorders>
              <w:top w:val="double" w:sz="4" w:space="0" w:color="auto"/>
            </w:tcBorders>
          </w:tcPr>
          <w:p w14:paraId="73A7A3DD" w14:textId="77777777" w:rsidR="00E73427" w:rsidRPr="009C6E30" w:rsidRDefault="00E73427" w:rsidP="00E73427">
            <w:pPr>
              <w:jc w:val="center"/>
              <w:rPr>
                <w:lang w:val="es-ES"/>
              </w:rPr>
            </w:pPr>
          </w:p>
        </w:tc>
      </w:tr>
      <w:tr w:rsidR="00E73427" w:rsidRPr="009158A0" w14:paraId="587393A3" w14:textId="77777777" w:rsidTr="008E58F7">
        <w:tc>
          <w:tcPr>
            <w:tcW w:w="1150" w:type="dxa"/>
            <w:vMerge/>
          </w:tcPr>
          <w:p w14:paraId="6957DA8B" w14:textId="77777777" w:rsidR="00E73427" w:rsidRPr="009C6E30" w:rsidRDefault="00E73427" w:rsidP="00E73427">
            <w:pPr>
              <w:jc w:val="center"/>
              <w:rPr>
                <w:lang w:val="es-ES"/>
              </w:rPr>
            </w:pPr>
          </w:p>
        </w:tc>
        <w:tc>
          <w:tcPr>
            <w:tcW w:w="2331" w:type="dxa"/>
            <w:vMerge/>
          </w:tcPr>
          <w:p w14:paraId="6A67FA42" w14:textId="77777777" w:rsidR="00E73427" w:rsidRPr="009C6E30" w:rsidRDefault="00E73427" w:rsidP="00E73427">
            <w:pPr>
              <w:jc w:val="center"/>
              <w:rPr>
                <w:lang w:val="es-ES"/>
              </w:rPr>
            </w:pPr>
          </w:p>
        </w:tc>
        <w:tc>
          <w:tcPr>
            <w:tcW w:w="1020" w:type="dxa"/>
          </w:tcPr>
          <w:p w14:paraId="31F8A82B" w14:textId="4E828B16" w:rsidR="00E73427" w:rsidRPr="009C6E30" w:rsidRDefault="00E73427" w:rsidP="00E73427">
            <w:pPr>
              <w:jc w:val="center"/>
              <w:rPr>
                <w:lang w:val="es-ES"/>
              </w:rPr>
            </w:pPr>
            <w:r w:rsidRPr="009C6E30">
              <w:rPr>
                <w:lang w:val="es-ES"/>
              </w:rPr>
              <w:t>9.2</w:t>
            </w:r>
          </w:p>
        </w:tc>
        <w:tc>
          <w:tcPr>
            <w:tcW w:w="2802" w:type="dxa"/>
          </w:tcPr>
          <w:p w14:paraId="2B584C91" w14:textId="31C61B9C" w:rsidR="00E73427" w:rsidRPr="009C6E30" w:rsidRDefault="00E73427" w:rsidP="00E73427">
            <w:pPr>
              <w:jc w:val="center"/>
              <w:rPr>
                <w:lang w:val="es-ES"/>
              </w:rPr>
            </w:pPr>
            <w:r w:rsidRPr="009C6E30">
              <w:rPr>
                <w:lang w:val="es-ES"/>
              </w:rPr>
              <w:t>Añadir a documento de Análisis</w:t>
            </w:r>
          </w:p>
        </w:tc>
        <w:tc>
          <w:tcPr>
            <w:tcW w:w="512" w:type="dxa"/>
          </w:tcPr>
          <w:p w14:paraId="757E336F" w14:textId="77777777" w:rsidR="00E73427" w:rsidRPr="009C6E30" w:rsidRDefault="00E73427" w:rsidP="00E73427">
            <w:pPr>
              <w:jc w:val="center"/>
              <w:rPr>
                <w:lang w:val="es-ES"/>
              </w:rPr>
            </w:pPr>
          </w:p>
        </w:tc>
        <w:tc>
          <w:tcPr>
            <w:tcW w:w="567" w:type="dxa"/>
          </w:tcPr>
          <w:p w14:paraId="05882496" w14:textId="77777777" w:rsidR="00E73427" w:rsidRPr="009C6E30" w:rsidRDefault="00E73427" w:rsidP="00E73427">
            <w:pPr>
              <w:jc w:val="center"/>
              <w:rPr>
                <w:lang w:val="es-ES"/>
              </w:rPr>
            </w:pPr>
          </w:p>
        </w:tc>
        <w:tc>
          <w:tcPr>
            <w:tcW w:w="512" w:type="dxa"/>
          </w:tcPr>
          <w:p w14:paraId="52F03A53" w14:textId="77777777" w:rsidR="00E73427" w:rsidRPr="009C6E30" w:rsidRDefault="00E73427" w:rsidP="00E73427">
            <w:pPr>
              <w:jc w:val="center"/>
              <w:rPr>
                <w:lang w:val="es-ES"/>
              </w:rPr>
            </w:pPr>
          </w:p>
        </w:tc>
        <w:tc>
          <w:tcPr>
            <w:tcW w:w="512" w:type="dxa"/>
          </w:tcPr>
          <w:p w14:paraId="64FA65F4" w14:textId="77777777" w:rsidR="00E73427" w:rsidRPr="009C6E30" w:rsidRDefault="00E73427" w:rsidP="00E73427">
            <w:pPr>
              <w:jc w:val="center"/>
              <w:rPr>
                <w:lang w:val="es-ES"/>
              </w:rPr>
            </w:pPr>
          </w:p>
        </w:tc>
        <w:tc>
          <w:tcPr>
            <w:tcW w:w="344" w:type="dxa"/>
          </w:tcPr>
          <w:p w14:paraId="75263FBE" w14:textId="77777777" w:rsidR="00E73427" w:rsidRPr="009C6E30" w:rsidRDefault="00E73427" w:rsidP="00E73427">
            <w:pPr>
              <w:jc w:val="center"/>
              <w:rPr>
                <w:lang w:val="es-ES"/>
              </w:rPr>
            </w:pPr>
          </w:p>
        </w:tc>
        <w:tc>
          <w:tcPr>
            <w:tcW w:w="461" w:type="dxa"/>
          </w:tcPr>
          <w:p w14:paraId="576850C3" w14:textId="77777777" w:rsidR="00E73427" w:rsidRPr="009C6E30" w:rsidRDefault="00E73427" w:rsidP="00E73427">
            <w:pPr>
              <w:jc w:val="center"/>
              <w:rPr>
                <w:lang w:val="es-ES"/>
              </w:rPr>
            </w:pPr>
          </w:p>
        </w:tc>
        <w:tc>
          <w:tcPr>
            <w:tcW w:w="416" w:type="dxa"/>
          </w:tcPr>
          <w:p w14:paraId="57EF22AD" w14:textId="77777777" w:rsidR="00E73427" w:rsidRPr="009C6E30" w:rsidRDefault="00E73427" w:rsidP="00E73427">
            <w:pPr>
              <w:jc w:val="center"/>
              <w:rPr>
                <w:lang w:val="es-ES"/>
              </w:rPr>
            </w:pPr>
          </w:p>
        </w:tc>
        <w:tc>
          <w:tcPr>
            <w:tcW w:w="251" w:type="dxa"/>
          </w:tcPr>
          <w:p w14:paraId="0C123EE3" w14:textId="77777777" w:rsidR="00E73427" w:rsidRPr="009C6E30" w:rsidRDefault="00E73427" w:rsidP="00E73427">
            <w:pPr>
              <w:jc w:val="center"/>
              <w:rPr>
                <w:lang w:val="es-ES"/>
              </w:rPr>
            </w:pPr>
          </w:p>
        </w:tc>
        <w:tc>
          <w:tcPr>
            <w:tcW w:w="512" w:type="dxa"/>
          </w:tcPr>
          <w:p w14:paraId="33033D7E" w14:textId="77777777" w:rsidR="00E73427" w:rsidRPr="009C6E30" w:rsidRDefault="00E73427" w:rsidP="00E73427">
            <w:pPr>
              <w:jc w:val="center"/>
              <w:rPr>
                <w:lang w:val="es-ES"/>
              </w:rPr>
            </w:pPr>
          </w:p>
        </w:tc>
        <w:tc>
          <w:tcPr>
            <w:tcW w:w="631" w:type="dxa"/>
          </w:tcPr>
          <w:p w14:paraId="1E5AD900" w14:textId="2CB144DF" w:rsidR="00E73427" w:rsidRPr="009C6E30" w:rsidRDefault="00E73427" w:rsidP="00E73427">
            <w:pPr>
              <w:jc w:val="center"/>
              <w:rPr>
                <w:lang w:val="es-ES"/>
              </w:rPr>
            </w:pPr>
            <w:r>
              <w:rPr>
                <w:lang w:val="es-ES"/>
              </w:rPr>
              <w:t>P</w:t>
            </w:r>
          </w:p>
        </w:tc>
        <w:tc>
          <w:tcPr>
            <w:tcW w:w="435" w:type="dxa"/>
          </w:tcPr>
          <w:p w14:paraId="1E43A0C1" w14:textId="77777777" w:rsidR="00E73427" w:rsidRPr="009C6E30" w:rsidRDefault="00E73427" w:rsidP="00E73427">
            <w:pPr>
              <w:jc w:val="center"/>
              <w:rPr>
                <w:lang w:val="es-ES"/>
              </w:rPr>
            </w:pPr>
          </w:p>
        </w:tc>
        <w:tc>
          <w:tcPr>
            <w:tcW w:w="439" w:type="dxa"/>
          </w:tcPr>
          <w:p w14:paraId="237AD818" w14:textId="26889D61" w:rsidR="00E73427" w:rsidRPr="009C6E30" w:rsidRDefault="00E73427" w:rsidP="00E73427">
            <w:pPr>
              <w:jc w:val="center"/>
              <w:rPr>
                <w:lang w:val="es-ES"/>
              </w:rPr>
            </w:pPr>
          </w:p>
        </w:tc>
        <w:tc>
          <w:tcPr>
            <w:tcW w:w="425" w:type="dxa"/>
          </w:tcPr>
          <w:p w14:paraId="3AC0CB3D" w14:textId="77777777" w:rsidR="00E73427" w:rsidRPr="009C6E30" w:rsidRDefault="00E73427" w:rsidP="00E73427">
            <w:pPr>
              <w:jc w:val="center"/>
              <w:rPr>
                <w:lang w:val="es-ES"/>
              </w:rPr>
            </w:pPr>
          </w:p>
        </w:tc>
        <w:tc>
          <w:tcPr>
            <w:tcW w:w="245" w:type="dxa"/>
          </w:tcPr>
          <w:p w14:paraId="1141B7AF" w14:textId="77777777" w:rsidR="00E73427" w:rsidRPr="009C6E30" w:rsidRDefault="00E73427" w:rsidP="00E73427">
            <w:pPr>
              <w:jc w:val="center"/>
              <w:rPr>
                <w:lang w:val="es-ES"/>
              </w:rPr>
            </w:pPr>
          </w:p>
        </w:tc>
        <w:tc>
          <w:tcPr>
            <w:tcW w:w="747" w:type="dxa"/>
            <w:gridSpan w:val="2"/>
          </w:tcPr>
          <w:p w14:paraId="213063DB" w14:textId="77777777" w:rsidR="00E73427" w:rsidRPr="009C6E30" w:rsidRDefault="00E73427" w:rsidP="00E73427">
            <w:pPr>
              <w:jc w:val="center"/>
              <w:rPr>
                <w:lang w:val="es-ES"/>
              </w:rPr>
            </w:pPr>
          </w:p>
        </w:tc>
      </w:tr>
      <w:tr w:rsidR="00E73427" w:rsidRPr="009C6E30" w14:paraId="2F192F9E" w14:textId="77777777" w:rsidTr="008E58F7">
        <w:tc>
          <w:tcPr>
            <w:tcW w:w="1150" w:type="dxa"/>
            <w:vMerge/>
          </w:tcPr>
          <w:p w14:paraId="58EB1E74" w14:textId="77777777" w:rsidR="00E73427" w:rsidRPr="009C6E30" w:rsidRDefault="00E73427" w:rsidP="00E73427">
            <w:pPr>
              <w:jc w:val="center"/>
              <w:rPr>
                <w:lang w:val="es-ES"/>
              </w:rPr>
            </w:pPr>
          </w:p>
        </w:tc>
        <w:tc>
          <w:tcPr>
            <w:tcW w:w="2331" w:type="dxa"/>
            <w:vMerge/>
          </w:tcPr>
          <w:p w14:paraId="4EFC25CD" w14:textId="77777777" w:rsidR="00E73427" w:rsidRPr="009C6E30" w:rsidRDefault="00E73427" w:rsidP="00E73427">
            <w:pPr>
              <w:jc w:val="center"/>
              <w:rPr>
                <w:lang w:val="es-ES"/>
              </w:rPr>
            </w:pPr>
          </w:p>
        </w:tc>
        <w:tc>
          <w:tcPr>
            <w:tcW w:w="1020" w:type="dxa"/>
          </w:tcPr>
          <w:p w14:paraId="3A430543" w14:textId="0D207A4B" w:rsidR="00E73427" w:rsidRPr="009C6E30" w:rsidRDefault="00E73427" w:rsidP="00E73427">
            <w:pPr>
              <w:jc w:val="center"/>
              <w:rPr>
                <w:lang w:val="es-ES"/>
              </w:rPr>
            </w:pPr>
            <w:r w:rsidRPr="009C6E30">
              <w:rPr>
                <w:lang w:val="es-ES"/>
              </w:rPr>
              <w:t>9.3</w:t>
            </w:r>
          </w:p>
        </w:tc>
        <w:tc>
          <w:tcPr>
            <w:tcW w:w="2802" w:type="dxa"/>
          </w:tcPr>
          <w:p w14:paraId="382DA25F" w14:textId="5442CE0B" w:rsidR="00E73427" w:rsidRPr="009C6E30" w:rsidRDefault="00E73427" w:rsidP="00E73427">
            <w:pPr>
              <w:jc w:val="center"/>
              <w:rPr>
                <w:lang w:val="es-ES"/>
              </w:rPr>
            </w:pPr>
            <w:r w:rsidRPr="009C6E30">
              <w:rPr>
                <w:lang w:val="es-ES"/>
              </w:rPr>
              <w:t>Añadir a Diagrama de Clases</w:t>
            </w:r>
          </w:p>
        </w:tc>
        <w:tc>
          <w:tcPr>
            <w:tcW w:w="512" w:type="dxa"/>
          </w:tcPr>
          <w:p w14:paraId="49BAF7D8" w14:textId="0959E266" w:rsidR="00E73427" w:rsidRPr="009C6E30" w:rsidRDefault="00E73427" w:rsidP="00E73427">
            <w:pPr>
              <w:jc w:val="center"/>
              <w:rPr>
                <w:lang w:val="es-ES"/>
              </w:rPr>
            </w:pPr>
          </w:p>
        </w:tc>
        <w:tc>
          <w:tcPr>
            <w:tcW w:w="567" w:type="dxa"/>
          </w:tcPr>
          <w:p w14:paraId="24C2F170" w14:textId="1E74859A" w:rsidR="00E73427" w:rsidRPr="009C6E30" w:rsidRDefault="00E73427" w:rsidP="00E73427">
            <w:pPr>
              <w:jc w:val="center"/>
              <w:rPr>
                <w:lang w:val="es-ES"/>
              </w:rPr>
            </w:pPr>
            <w:r>
              <w:rPr>
                <w:lang w:val="es-ES"/>
              </w:rPr>
              <w:t>R,J</w:t>
            </w:r>
          </w:p>
        </w:tc>
        <w:tc>
          <w:tcPr>
            <w:tcW w:w="512" w:type="dxa"/>
          </w:tcPr>
          <w:p w14:paraId="65B5129A" w14:textId="77777777" w:rsidR="00E73427" w:rsidRPr="009C6E30" w:rsidRDefault="00E73427" w:rsidP="00E73427">
            <w:pPr>
              <w:jc w:val="center"/>
              <w:rPr>
                <w:lang w:val="es-ES"/>
              </w:rPr>
            </w:pPr>
          </w:p>
        </w:tc>
        <w:tc>
          <w:tcPr>
            <w:tcW w:w="512" w:type="dxa"/>
          </w:tcPr>
          <w:p w14:paraId="6E9791A2" w14:textId="77777777" w:rsidR="00E73427" w:rsidRPr="009C6E30" w:rsidRDefault="00E73427" w:rsidP="00E73427">
            <w:pPr>
              <w:jc w:val="center"/>
              <w:rPr>
                <w:lang w:val="es-ES"/>
              </w:rPr>
            </w:pPr>
          </w:p>
        </w:tc>
        <w:tc>
          <w:tcPr>
            <w:tcW w:w="344" w:type="dxa"/>
          </w:tcPr>
          <w:p w14:paraId="47BADF13" w14:textId="77777777" w:rsidR="00E73427" w:rsidRPr="009C6E30" w:rsidRDefault="00E73427" w:rsidP="00E73427">
            <w:pPr>
              <w:jc w:val="center"/>
              <w:rPr>
                <w:lang w:val="es-ES"/>
              </w:rPr>
            </w:pPr>
          </w:p>
        </w:tc>
        <w:tc>
          <w:tcPr>
            <w:tcW w:w="461" w:type="dxa"/>
          </w:tcPr>
          <w:p w14:paraId="670CB30B" w14:textId="57D5D6B4" w:rsidR="00E73427" w:rsidRPr="009C6E30" w:rsidRDefault="00E73427" w:rsidP="00E73427">
            <w:pPr>
              <w:jc w:val="center"/>
              <w:rPr>
                <w:lang w:val="es-ES"/>
              </w:rPr>
            </w:pPr>
          </w:p>
        </w:tc>
        <w:tc>
          <w:tcPr>
            <w:tcW w:w="416" w:type="dxa"/>
          </w:tcPr>
          <w:p w14:paraId="6D3D9059" w14:textId="77777777" w:rsidR="00E73427" w:rsidRPr="009C6E30" w:rsidRDefault="00E73427" w:rsidP="00E73427">
            <w:pPr>
              <w:jc w:val="center"/>
              <w:rPr>
                <w:lang w:val="es-ES"/>
              </w:rPr>
            </w:pPr>
          </w:p>
        </w:tc>
        <w:tc>
          <w:tcPr>
            <w:tcW w:w="251" w:type="dxa"/>
          </w:tcPr>
          <w:p w14:paraId="6DD7A0FD" w14:textId="77777777" w:rsidR="00E73427" w:rsidRPr="009C6E30" w:rsidRDefault="00E73427" w:rsidP="00E73427">
            <w:pPr>
              <w:jc w:val="center"/>
              <w:rPr>
                <w:lang w:val="es-ES"/>
              </w:rPr>
            </w:pPr>
          </w:p>
        </w:tc>
        <w:tc>
          <w:tcPr>
            <w:tcW w:w="512" w:type="dxa"/>
          </w:tcPr>
          <w:p w14:paraId="0447F117" w14:textId="77777777" w:rsidR="00E73427" w:rsidRPr="009C6E30" w:rsidRDefault="00E73427" w:rsidP="00E73427">
            <w:pPr>
              <w:jc w:val="center"/>
              <w:rPr>
                <w:lang w:val="es-ES"/>
              </w:rPr>
            </w:pPr>
          </w:p>
        </w:tc>
        <w:tc>
          <w:tcPr>
            <w:tcW w:w="631" w:type="dxa"/>
          </w:tcPr>
          <w:p w14:paraId="56F8B77A" w14:textId="77777777" w:rsidR="00E73427" w:rsidRPr="009C6E30" w:rsidRDefault="00E73427" w:rsidP="00E73427">
            <w:pPr>
              <w:jc w:val="center"/>
              <w:rPr>
                <w:lang w:val="es-ES"/>
              </w:rPr>
            </w:pPr>
          </w:p>
        </w:tc>
        <w:tc>
          <w:tcPr>
            <w:tcW w:w="435" w:type="dxa"/>
          </w:tcPr>
          <w:p w14:paraId="1EA39F09" w14:textId="77777777" w:rsidR="00E73427" w:rsidRPr="009C6E30" w:rsidRDefault="00E73427" w:rsidP="00E73427">
            <w:pPr>
              <w:jc w:val="center"/>
              <w:rPr>
                <w:lang w:val="es-ES"/>
              </w:rPr>
            </w:pPr>
          </w:p>
        </w:tc>
        <w:tc>
          <w:tcPr>
            <w:tcW w:w="439" w:type="dxa"/>
          </w:tcPr>
          <w:p w14:paraId="0618DC56" w14:textId="77777777" w:rsidR="00E73427" w:rsidRPr="009C6E30" w:rsidRDefault="00E73427" w:rsidP="00E73427">
            <w:pPr>
              <w:jc w:val="center"/>
              <w:rPr>
                <w:lang w:val="es-ES"/>
              </w:rPr>
            </w:pPr>
          </w:p>
        </w:tc>
        <w:tc>
          <w:tcPr>
            <w:tcW w:w="425" w:type="dxa"/>
          </w:tcPr>
          <w:p w14:paraId="02C98E56" w14:textId="77777777" w:rsidR="00E73427" w:rsidRPr="009C6E30" w:rsidRDefault="00E73427" w:rsidP="00E73427">
            <w:pPr>
              <w:jc w:val="center"/>
              <w:rPr>
                <w:lang w:val="es-ES"/>
              </w:rPr>
            </w:pPr>
          </w:p>
        </w:tc>
        <w:tc>
          <w:tcPr>
            <w:tcW w:w="245" w:type="dxa"/>
          </w:tcPr>
          <w:p w14:paraId="09662A79" w14:textId="77777777" w:rsidR="00E73427" w:rsidRPr="009C6E30" w:rsidRDefault="00E73427" w:rsidP="00E73427">
            <w:pPr>
              <w:jc w:val="center"/>
              <w:rPr>
                <w:lang w:val="es-ES"/>
              </w:rPr>
            </w:pPr>
          </w:p>
        </w:tc>
        <w:tc>
          <w:tcPr>
            <w:tcW w:w="747" w:type="dxa"/>
            <w:gridSpan w:val="2"/>
          </w:tcPr>
          <w:p w14:paraId="2F782466" w14:textId="77777777" w:rsidR="00E73427" w:rsidRPr="009C6E30" w:rsidRDefault="00E73427" w:rsidP="00E73427">
            <w:pPr>
              <w:jc w:val="center"/>
              <w:rPr>
                <w:lang w:val="es-ES"/>
              </w:rPr>
            </w:pPr>
          </w:p>
        </w:tc>
      </w:tr>
      <w:tr w:rsidR="00E73427" w:rsidRPr="009158A0" w14:paraId="54861E1C" w14:textId="77777777" w:rsidTr="008E58F7">
        <w:tc>
          <w:tcPr>
            <w:tcW w:w="1150" w:type="dxa"/>
            <w:vMerge/>
          </w:tcPr>
          <w:p w14:paraId="7BF96318" w14:textId="77777777" w:rsidR="00E73427" w:rsidRPr="009C6E30" w:rsidRDefault="00E73427" w:rsidP="00E73427">
            <w:pPr>
              <w:jc w:val="center"/>
              <w:rPr>
                <w:lang w:val="es-ES"/>
              </w:rPr>
            </w:pPr>
          </w:p>
        </w:tc>
        <w:tc>
          <w:tcPr>
            <w:tcW w:w="2331" w:type="dxa"/>
            <w:vMerge/>
          </w:tcPr>
          <w:p w14:paraId="295B848D" w14:textId="77777777" w:rsidR="00E73427" w:rsidRPr="009C6E30" w:rsidRDefault="00E73427" w:rsidP="00E73427">
            <w:pPr>
              <w:jc w:val="center"/>
              <w:rPr>
                <w:lang w:val="es-ES"/>
              </w:rPr>
            </w:pPr>
          </w:p>
        </w:tc>
        <w:tc>
          <w:tcPr>
            <w:tcW w:w="1020" w:type="dxa"/>
          </w:tcPr>
          <w:p w14:paraId="36F8EE2A" w14:textId="56210F85" w:rsidR="00E73427" w:rsidRPr="009C6E30" w:rsidRDefault="00E73427" w:rsidP="00E73427">
            <w:pPr>
              <w:jc w:val="center"/>
              <w:rPr>
                <w:lang w:val="es-ES"/>
              </w:rPr>
            </w:pPr>
            <w:r w:rsidRPr="009C6E30">
              <w:rPr>
                <w:lang w:val="es-ES"/>
              </w:rPr>
              <w:t>9.4</w:t>
            </w:r>
          </w:p>
        </w:tc>
        <w:tc>
          <w:tcPr>
            <w:tcW w:w="2802" w:type="dxa"/>
          </w:tcPr>
          <w:p w14:paraId="06D58C0A" w14:textId="45B7832D" w:rsidR="00E73427" w:rsidRPr="009C6E30" w:rsidRDefault="00E73427" w:rsidP="00E73427">
            <w:pPr>
              <w:jc w:val="center"/>
              <w:rPr>
                <w:lang w:val="es-ES"/>
              </w:rPr>
            </w:pPr>
            <w:r w:rsidRPr="009C6E30">
              <w:rPr>
                <w:lang w:val="es-ES"/>
              </w:rPr>
              <w:t>Añadir a documento de diseño</w:t>
            </w:r>
          </w:p>
        </w:tc>
        <w:tc>
          <w:tcPr>
            <w:tcW w:w="512" w:type="dxa"/>
          </w:tcPr>
          <w:p w14:paraId="496A19C0" w14:textId="77777777" w:rsidR="00E73427" w:rsidRPr="009C6E30" w:rsidRDefault="00E73427" w:rsidP="00E73427">
            <w:pPr>
              <w:jc w:val="center"/>
              <w:rPr>
                <w:lang w:val="es-ES"/>
              </w:rPr>
            </w:pPr>
          </w:p>
        </w:tc>
        <w:tc>
          <w:tcPr>
            <w:tcW w:w="567" w:type="dxa"/>
          </w:tcPr>
          <w:p w14:paraId="066AA47C" w14:textId="77777777" w:rsidR="00E73427" w:rsidRPr="009C6E30" w:rsidRDefault="00E73427" w:rsidP="00E73427">
            <w:pPr>
              <w:jc w:val="center"/>
              <w:rPr>
                <w:lang w:val="es-ES"/>
              </w:rPr>
            </w:pPr>
          </w:p>
        </w:tc>
        <w:tc>
          <w:tcPr>
            <w:tcW w:w="512" w:type="dxa"/>
          </w:tcPr>
          <w:p w14:paraId="4434D255" w14:textId="77777777" w:rsidR="00E73427" w:rsidRPr="009C6E30" w:rsidRDefault="00E73427" w:rsidP="00E73427">
            <w:pPr>
              <w:jc w:val="center"/>
              <w:rPr>
                <w:lang w:val="es-ES"/>
              </w:rPr>
            </w:pPr>
          </w:p>
        </w:tc>
        <w:tc>
          <w:tcPr>
            <w:tcW w:w="512" w:type="dxa"/>
          </w:tcPr>
          <w:p w14:paraId="3975E3F1" w14:textId="77777777" w:rsidR="00E73427" w:rsidRPr="009C6E30" w:rsidRDefault="00E73427" w:rsidP="00E73427">
            <w:pPr>
              <w:jc w:val="center"/>
              <w:rPr>
                <w:lang w:val="es-ES"/>
              </w:rPr>
            </w:pPr>
          </w:p>
        </w:tc>
        <w:tc>
          <w:tcPr>
            <w:tcW w:w="344" w:type="dxa"/>
          </w:tcPr>
          <w:p w14:paraId="7AB65EF4" w14:textId="77777777" w:rsidR="00E73427" w:rsidRPr="009C6E30" w:rsidRDefault="00E73427" w:rsidP="00E73427">
            <w:pPr>
              <w:jc w:val="center"/>
              <w:rPr>
                <w:lang w:val="es-ES"/>
              </w:rPr>
            </w:pPr>
          </w:p>
        </w:tc>
        <w:tc>
          <w:tcPr>
            <w:tcW w:w="461" w:type="dxa"/>
          </w:tcPr>
          <w:p w14:paraId="41659EA4" w14:textId="77777777" w:rsidR="00E73427" w:rsidRPr="009C6E30" w:rsidRDefault="00E73427" w:rsidP="00E73427">
            <w:pPr>
              <w:jc w:val="center"/>
              <w:rPr>
                <w:lang w:val="es-ES"/>
              </w:rPr>
            </w:pPr>
          </w:p>
        </w:tc>
        <w:tc>
          <w:tcPr>
            <w:tcW w:w="416" w:type="dxa"/>
          </w:tcPr>
          <w:p w14:paraId="7283D7E9" w14:textId="77777777" w:rsidR="00E73427" w:rsidRPr="009C6E30" w:rsidRDefault="00E73427" w:rsidP="00E73427">
            <w:pPr>
              <w:jc w:val="center"/>
              <w:rPr>
                <w:lang w:val="es-ES"/>
              </w:rPr>
            </w:pPr>
          </w:p>
        </w:tc>
        <w:tc>
          <w:tcPr>
            <w:tcW w:w="251" w:type="dxa"/>
          </w:tcPr>
          <w:p w14:paraId="46FEF9C9" w14:textId="77777777" w:rsidR="00E73427" w:rsidRPr="009C6E30" w:rsidRDefault="00E73427" w:rsidP="00E73427">
            <w:pPr>
              <w:jc w:val="center"/>
              <w:rPr>
                <w:lang w:val="es-ES"/>
              </w:rPr>
            </w:pPr>
          </w:p>
        </w:tc>
        <w:tc>
          <w:tcPr>
            <w:tcW w:w="512" w:type="dxa"/>
          </w:tcPr>
          <w:p w14:paraId="3EC15C7A" w14:textId="77777777" w:rsidR="00E73427" w:rsidRPr="009C6E30" w:rsidRDefault="00E73427" w:rsidP="00E73427">
            <w:pPr>
              <w:jc w:val="center"/>
              <w:rPr>
                <w:lang w:val="es-ES"/>
              </w:rPr>
            </w:pPr>
          </w:p>
        </w:tc>
        <w:tc>
          <w:tcPr>
            <w:tcW w:w="631" w:type="dxa"/>
          </w:tcPr>
          <w:p w14:paraId="1B05809A" w14:textId="781D5291" w:rsidR="00E73427" w:rsidRPr="009C6E30" w:rsidRDefault="00E73427" w:rsidP="00E73427">
            <w:pPr>
              <w:jc w:val="center"/>
              <w:rPr>
                <w:lang w:val="es-ES"/>
              </w:rPr>
            </w:pPr>
            <w:r>
              <w:rPr>
                <w:lang w:val="es-ES"/>
              </w:rPr>
              <w:t>P</w:t>
            </w:r>
          </w:p>
        </w:tc>
        <w:tc>
          <w:tcPr>
            <w:tcW w:w="435" w:type="dxa"/>
          </w:tcPr>
          <w:p w14:paraId="3D2343FA" w14:textId="77777777" w:rsidR="00E73427" w:rsidRPr="009C6E30" w:rsidRDefault="00E73427" w:rsidP="00E73427">
            <w:pPr>
              <w:jc w:val="center"/>
              <w:rPr>
                <w:lang w:val="es-ES"/>
              </w:rPr>
            </w:pPr>
          </w:p>
        </w:tc>
        <w:tc>
          <w:tcPr>
            <w:tcW w:w="439" w:type="dxa"/>
          </w:tcPr>
          <w:p w14:paraId="0CF391DC" w14:textId="620A46FC" w:rsidR="00E73427" w:rsidRPr="009C6E30" w:rsidRDefault="00E73427" w:rsidP="00E73427">
            <w:pPr>
              <w:jc w:val="center"/>
              <w:rPr>
                <w:lang w:val="es-ES"/>
              </w:rPr>
            </w:pPr>
          </w:p>
        </w:tc>
        <w:tc>
          <w:tcPr>
            <w:tcW w:w="425" w:type="dxa"/>
          </w:tcPr>
          <w:p w14:paraId="772F55B2" w14:textId="77777777" w:rsidR="00E73427" w:rsidRPr="009C6E30" w:rsidRDefault="00E73427" w:rsidP="00E73427">
            <w:pPr>
              <w:jc w:val="center"/>
              <w:rPr>
                <w:lang w:val="es-ES"/>
              </w:rPr>
            </w:pPr>
          </w:p>
        </w:tc>
        <w:tc>
          <w:tcPr>
            <w:tcW w:w="245" w:type="dxa"/>
          </w:tcPr>
          <w:p w14:paraId="6DF79761" w14:textId="77777777" w:rsidR="00E73427" w:rsidRPr="009C6E30" w:rsidRDefault="00E73427" w:rsidP="00E73427">
            <w:pPr>
              <w:jc w:val="center"/>
              <w:rPr>
                <w:lang w:val="es-ES"/>
              </w:rPr>
            </w:pPr>
          </w:p>
        </w:tc>
        <w:tc>
          <w:tcPr>
            <w:tcW w:w="747" w:type="dxa"/>
            <w:gridSpan w:val="2"/>
          </w:tcPr>
          <w:p w14:paraId="4E775F0C" w14:textId="77777777" w:rsidR="00E73427" w:rsidRPr="009C6E30" w:rsidRDefault="00E73427" w:rsidP="00E73427">
            <w:pPr>
              <w:jc w:val="center"/>
              <w:rPr>
                <w:lang w:val="es-ES"/>
              </w:rPr>
            </w:pPr>
          </w:p>
        </w:tc>
      </w:tr>
      <w:tr w:rsidR="00E73427" w:rsidRPr="009158A0" w14:paraId="0E085A71" w14:textId="77777777" w:rsidTr="008E58F7">
        <w:tc>
          <w:tcPr>
            <w:tcW w:w="1150" w:type="dxa"/>
          </w:tcPr>
          <w:p w14:paraId="351D7307" w14:textId="77777777" w:rsidR="00E73427" w:rsidRPr="009C6E30" w:rsidRDefault="00E73427" w:rsidP="00E73427">
            <w:pPr>
              <w:jc w:val="center"/>
              <w:rPr>
                <w:lang w:val="es-ES"/>
              </w:rPr>
            </w:pPr>
          </w:p>
        </w:tc>
        <w:tc>
          <w:tcPr>
            <w:tcW w:w="2331" w:type="dxa"/>
          </w:tcPr>
          <w:p w14:paraId="45D2A3A4" w14:textId="77777777" w:rsidR="00E73427" w:rsidRPr="009C6E30" w:rsidRDefault="00E73427" w:rsidP="00E73427">
            <w:pPr>
              <w:jc w:val="center"/>
              <w:rPr>
                <w:lang w:val="es-ES"/>
              </w:rPr>
            </w:pPr>
          </w:p>
        </w:tc>
        <w:tc>
          <w:tcPr>
            <w:tcW w:w="1020" w:type="dxa"/>
          </w:tcPr>
          <w:p w14:paraId="3CDCAB16" w14:textId="77777777" w:rsidR="00E73427" w:rsidRPr="009C6E30" w:rsidRDefault="00E73427" w:rsidP="00E73427">
            <w:pPr>
              <w:jc w:val="center"/>
              <w:rPr>
                <w:lang w:val="es-ES"/>
              </w:rPr>
            </w:pPr>
          </w:p>
        </w:tc>
        <w:tc>
          <w:tcPr>
            <w:tcW w:w="2802" w:type="dxa"/>
          </w:tcPr>
          <w:p w14:paraId="789C4308" w14:textId="77777777" w:rsidR="00E73427" w:rsidRPr="009C6E30" w:rsidRDefault="00E73427" w:rsidP="00E73427">
            <w:pPr>
              <w:jc w:val="center"/>
              <w:rPr>
                <w:lang w:val="es-ES"/>
              </w:rPr>
            </w:pPr>
          </w:p>
        </w:tc>
        <w:tc>
          <w:tcPr>
            <w:tcW w:w="512" w:type="dxa"/>
          </w:tcPr>
          <w:p w14:paraId="1DC47428" w14:textId="77777777" w:rsidR="00E73427" w:rsidRPr="009C6E30" w:rsidRDefault="00E73427" w:rsidP="00E73427">
            <w:pPr>
              <w:jc w:val="center"/>
              <w:rPr>
                <w:lang w:val="es-ES"/>
              </w:rPr>
            </w:pPr>
          </w:p>
        </w:tc>
        <w:tc>
          <w:tcPr>
            <w:tcW w:w="567" w:type="dxa"/>
          </w:tcPr>
          <w:p w14:paraId="14A8EBE4" w14:textId="77777777" w:rsidR="00E73427" w:rsidRPr="009C6E30" w:rsidRDefault="00E73427" w:rsidP="00E73427">
            <w:pPr>
              <w:jc w:val="center"/>
              <w:rPr>
                <w:lang w:val="es-ES"/>
              </w:rPr>
            </w:pPr>
          </w:p>
        </w:tc>
        <w:tc>
          <w:tcPr>
            <w:tcW w:w="512" w:type="dxa"/>
          </w:tcPr>
          <w:p w14:paraId="2F6E36A3" w14:textId="77777777" w:rsidR="00E73427" w:rsidRPr="009C6E30" w:rsidRDefault="00E73427" w:rsidP="00E73427">
            <w:pPr>
              <w:jc w:val="center"/>
              <w:rPr>
                <w:lang w:val="es-ES"/>
              </w:rPr>
            </w:pPr>
          </w:p>
        </w:tc>
        <w:tc>
          <w:tcPr>
            <w:tcW w:w="512" w:type="dxa"/>
          </w:tcPr>
          <w:p w14:paraId="3232D685" w14:textId="77777777" w:rsidR="00E73427" w:rsidRPr="009C6E30" w:rsidRDefault="00E73427" w:rsidP="00E73427">
            <w:pPr>
              <w:jc w:val="center"/>
              <w:rPr>
                <w:lang w:val="es-ES"/>
              </w:rPr>
            </w:pPr>
          </w:p>
        </w:tc>
        <w:tc>
          <w:tcPr>
            <w:tcW w:w="344" w:type="dxa"/>
          </w:tcPr>
          <w:p w14:paraId="635C74D8" w14:textId="77777777" w:rsidR="00E73427" w:rsidRPr="009C6E30" w:rsidRDefault="00E73427" w:rsidP="00E73427">
            <w:pPr>
              <w:jc w:val="center"/>
              <w:rPr>
                <w:lang w:val="es-ES"/>
              </w:rPr>
            </w:pPr>
          </w:p>
        </w:tc>
        <w:tc>
          <w:tcPr>
            <w:tcW w:w="461" w:type="dxa"/>
          </w:tcPr>
          <w:p w14:paraId="6CFB7C13" w14:textId="77777777" w:rsidR="00E73427" w:rsidRPr="009C6E30" w:rsidRDefault="00E73427" w:rsidP="00E73427">
            <w:pPr>
              <w:jc w:val="center"/>
              <w:rPr>
                <w:lang w:val="es-ES"/>
              </w:rPr>
            </w:pPr>
          </w:p>
        </w:tc>
        <w:tc>
          <w:tcPr>
            <w:tcW w:w="416" w:type="dxa"/>
          </w:tcPr>
          <w:p w14:paraId="06D3DD8A" w14:textId="77777777" w:rsidR="00E73427" w:rsidRPr="009C6E30" w:rsidRDefault="00E73427" w:rsidP="00E73427">
            <w:pPr>
              <w:jc w:val="center"/>
              <w:rPr>
                <w:lang w:val="es-ES"/>
              </w:rPr>
            </w:pPr>
          </w:p>
        </w:tc>
        <w:tc>
          <w:tcPr>
            <w:tcW w:w="251" w:type="dxa"/>
          </w:tcPr>
          <w:p w14:paraId="08E6BBB2" w14:textId="77777777" w:rsidR="00E73427" w:rsidRPr="009C6E30" w:rsidRDefault="00E73427" w:rsidP="00E73427">
            <w:pPr>
              <w:jc w:val="center"/>
              <w:rPr>
                <w:lang w:val="es-ES"/>
              </w:rPr>
            </w:pPr>
          </w:p>
        </w:tc>
        <w:tc>
          <w:tcPr>
            <w:tcW w:w="512" w:type="dxa"/>
          </w:tcPr>
          <w:p w14:paraId="16BB56DC" w14:textId="77777777" w:rsidR="00E73427" w:rsidRPr="009C6E30" w:rsidRDefault="00E73427" w:rsidP="00E73427">
            <w:pPr>
              <w:jc w:val="center"/>
              <w:rPr>
                <w:lang w:val="es-ES"/>
              </w:rPr>
            </w:pPr>
          </w:p>
        </w:tc>
        <w:tc>
          <w:tcPr>
            <w:tcW w:w="631" w:type="dxa"/>
          </w:tcPr>
          <w:p w14:paraId="2BFFFC6E" w14:textId="77777777" w:rsidR="00E73427" w:rsidRDefault="00E73427" w:rsidP="00E73427">
            <w:pPr>
              <w:jc w:val="center"/>
              <w:rPr>
                <w:lang w:val="es-ES"/>
              </w:rPr>
            </w:pPr>
          </w:p>
        </w:tc>
        <w:tc>
          <w:tcPr>
            <w:tcW w:w="435" w:type="dxa"/>
          </w:tcPr>
          <w:p w14:paraId="1683DEE1" w14:textId="77777777" w:rsidR="00E73427" w:rsidRPr="009C6E30" w:rsidRDefault="00E73427" w:rsidP="00E73427">
            <w:pPr>
              <w:jc w:val="center"/>
              <w:rPr>
                <w:lang w:val="es-ES"/>
              </w:rPr>
            </w:pPr>
          </w:p>
        </w:tc>
        <w:tc>
          <w:tcPr>
            <w:tcW w:w="439" w:type="dxa"/>
          </w:tcPr>
          <w:p w14:paraId="5C0A2C30" w14:textId="77777777" w:rsidR="00E73427" w:rsidRDefault="00E73427" w:rsidP="00E73427">
            <w:pPr>
              <w:jc w:val="center"/>
              <w:rPr>
                <w:lang w:val="es-ES"/>
              </w:rPr>
            </w:pPr>
          </w:p>
        </w:tc>
        <w:tc>
          <w:tcPr>
            <w:tcW w:w="425" w:type="dxa"/>
          </w:tcPr>
          <w:p w14:paraId="0D4E0E19" w14:textId="77777777" w:rsidR="00E73427" w:rsidRPr="009C6E30" w:rsidRDefault="00E73427" w:rsidP="00E73427">
            <w:pPr>
              <w:jc w:val="center"/>
              <w:rPr>
                <w:lang w:val="es-ES"/>
              </w:rPr>
            </w:pPr>
          </w:p>
        </w:tc>
        <w:tc>
          <w:tcPr>
            <w:tcW w:w="245" w:type="dxa"/>
          </w:tcPr>
          <w:p w14:paraId="067F94B3" w14:textId="77777777" w:rsidR="00E73427" w:rsidRPr="009C6E30" w:rsidRDefault="00E73427" w:rsidP="00E73427">
            <w:pPr>
              <w:jc w:val="center"/>
              <w:rPr>
                <w:lang w:val="es-ES"/>
              </w:rPr>
            </w:pPr>
          </w:p>
        </w:tc>
        <w:tc>
          <w:tcPr>
            <w:tcW w:w="747" w:type="dxa"/>
            <w:gridSpan w:val="2"/>
          </w:tcPr>
          <w:p w14:paraId="677852AB" w14:textId="77777777" w:rsidR="00E73427" w:rsidRPr="009C6E30" w:rsidRDefault="00E73427" w:rsidP="00E73427">
            <w:pPr>
              <w:jc w:val="center"/>
              <w:rPr>
                <w:lang w:val="es-ES"/>
              </w:rPr>
            </w:pPr>
          </w:p>
        </w:tc>
      </w:tr>
      <w:tr w:rsidR="00E73427" w:rsidRPr="009C6E30" w14:paraId="3A05DB01" w14:textId="77777777" w:rsidTr="008E58F7">
        <w:tc>
          <w:tcPr>
            <w:tcW w:w="1150" w:type="dxa"/>
            <w:vMerge w:val="restart"/>
          </w:tcPr>
          <w:p w14:paraId="52466631" w14:textId="74CE9B90" w:rsidR="00E73427" w:rsidRPr="009C6E30" w:rsidRDefault="00E73427" w:rsidP="00E73427">
            <w:pPr>
              <w:jc w:val="center"/>
              <w:rPr>
                <w:lang w:val="es-ES"/>
              </w:rPr>
            </w:pPr>
            <w:r w:rsidRPr="009C6E30">
              <w:rPr>
                <w:lang w:val="es-ES"/>
              </w:rPr>
              <w:t>10</w:t>
            </w:r>
          </w:p>
        </w:tc>
        <w:tc>
          <w:tcPr>
            <w:tcW w:w="2331" w:type="dxa"/>
            <w:vMerge w:val="restart"/>
          </w:tcPr>
          <w:p w14:paraId="3FFFE6D9" w14:textId="48E6F60A" w:rsidR="00E73427" w:rsidRPr="009C6E30" w:rsidRDefault="00E73427" w:rsidP="00E73427">
            <w:pPr>
              <w:spacing w:line="259" w:lineRule="auto"/>
              <w:rPr>
                <w:rFonts w:ascii="Calibri" w:eastAsia="Calibri" w:hAnsi="Calibri" w:cs="Calibri"/>
                <w:lang w:val="es-ES"/>
              </w:rPr>
            </w:pPr>
            <w:r w:rsidRPr="009C6E30">
              <w:rPr>
                <w:rFonts w:ascii="Calibri" w:eastAsia="Calibri" w:hAnsi="Calibri" w:cs="Calibri"/>
                <w:lang w:val="es-ES"/>
              </w:rPr>
              <w:t>Como técnico quiero tener un sistema que permita la identificación mediante tags NFC, con el objetivo de facilitar su labor y agilizar el diagnostico.</w:t>
            </w:r>
          </w:p>
          <w:p w14:paraId="71CB51EB" w14:textId="40E6D9FA" w:rsidR="00E73427" w:rsidRPr="009C6E30" w:rsidRDefault="00E73427" w:rsidP="00E73427">
            <w:pPr>
              <w:jc w:val="center"/>
              <w:rPr>
                <w:lang w:val="es-ES"/>
              </w:rPr>
            </w:pPr>
          </w:p>
        </w:tc>
        <w:tc>
          <w:tcPr>
            <w:tcW w:w="1020" w:type="dxa"/>
          </w:tcPr>
          <w:p w14:paraId="2012A8B2" w14:textId="608540EB" w:rsidR="00E73427" w:rsidRPr="009C6E30" w:rsidRDefault="00E73427" w:rsidP="00E73427">
            <w:pPr>
              <w:jc w:val="center"/>
              <w:rPr>
                <w:lang w:val="es-ES"/>
              </w:rPr>
            </w:pPr>
            <w:r w:rsidRPr="009C6E30">
              <w:rPr>
                <w:lang w:val="es-ES"/>
              </w:rPr>
              <w:t>10.1</w:t>
            </w:r>
          </w:p>
        </w:tc>
        <w:tc>
          <w:tcPr>
            <w:tcW w:w="2802" w:type="dxa"/>
          </w:tcPr>
          <w:p w14:paraId="06DE861D" w14:textId="490A682C" w:rsidR="00E73427" w:rsidRPr="009C6E30" w:rsidRDefault="00E73427" w:rsidP="00E73427">
            <w:pPr>
              <w:jc w:val="center"/>
              <w:rPr>
                <w:lang w:val="es-ES"/>
              </w:rPr>
            </w:pPr>
            <w:r w:rsidRPr="009C6E30">
              <w:rPr>
                <w:lang w:val="es-ES"/>
              </w:rPr>
              <w:t>Añadir a Diagrama de Casos de Uso</w:t>
            </w:r>
          </w:p>
        </w:tc>
        <w:tc>
          <w:tcPr>
            <w:tcW w:w="512" w:type="dxa"/>
          </w:tcPr>
          <w:p w14:paraId="21CBCB06" w14:textId="2F466D90" w:rsidR="00E73427" w:rsidRPr="009C6E30" w:rsidRDefault="00E73427" w:rsidP="00E73427">
            <w:pPr>
              <w:jc w:val="center"/>
              <w:rPr>
                <w:lang w:val="es-ES"/>
              </w:rPr>
            </w:pPr>
          </w:p>
        </w:tc>
        <w:tc>
          <w:tcPr>
            <w:tcW w:w="567" w:type="dxa"/>
          </w:tcPr>
          <w:p w14:paraId="22385968" w14:textId="10E86E42" w:rsidR="00E73427" w:rsidRPr="009C6E30" w:rsidRDefault="00E73427" w:rsidP="00E73427">
            <w:pPr>
              <w:jc w:val="center"/>
              <w:rPr>
                <w:lang w:val="es-ES"/>
              </w:rPr>
            </w:pPr>
          </w:p>
        </w:tc>
        <w:tc>
          <w:tcPr>
            <w:tcW w:w="512" w:type="dxa"/>
          </w:tcPr>
          <w:p w14:paraId="66CAB568" w14:textId="77777777" w:rsidR="00E73427" w:rsidRPr="009C6E30" w:rsidRDefault="00E73427" w:rsidP="00E73427">
            <w:pPr>
              <w:jc w:val="center"/>
              <w:rPr>
                <w:lang w:val="es-ES"/>
              </w:rPr>
            </w:pPr>
          </w:p>
        </w:tc>
        <w:tc>
          <w:tcPr>
            <w:tcW w:w="512" w:type="dxa"/>
          </w:tcPr>
          <w:p w14:paraId="099E53B1" w14:textId="19FB3B7D" w:rsidR="00E73427" w:rsidRPr="009C6E30" w:rsidRDefault="00E73427" w:rsidP="00E73427">
            <w:pPr>
              <w:jc w:val="center"/>
              <w:rPr>
                <w:lang w:val="es-ES"/>
              </w:rPr>
            </w:pPr>
            <w:r>
              <w:rPr>
                <w:lang w:val="es-ES"/>
              </w:rPr>
              <w:t>P,A</w:t>
            </w:r>
          </w:p>
        </w:tc>
        <w:tc>
          <w:tcPr>
            <w:tcW w:w="344" w:type="dxa"/>
          </w:tcPr>
          <w:p w14:paraId="19FD58E9" w14:textId="77777777" w:rsidR="00E73427" w:rsidRPr="009C6E30" w:rsidRDefault="00E73427" w:rsidP="00E73427">
            <w:pPr>
              <w:jc w:val="center"/>
              <w:rPr>
                <w:lang w:val="es-ES"/>
              </w:rPr>
            </w:pPr>
          </w:p>
        </w:tc>
        <w:tc>
          <w:tcPr>
            <w:tcW w:w="461" w:type="dxa"/>
          </w:tcPr>
          <w:p w14:paraId="2748B18C" w14:textId="77777777" w:rsidR="00E73427" w:rsidRPr="009C6E30" w:rsidRDefault="00E73427" w:rsidP="00E73427">
            <w:pPr>
              <w:jc w:val="center"/>
              <w:rPr>
                <w:lang w:val="es-ES"/>
              </w:rPr>
            </w:pPr>
          </w:p>
        </w:tc>
        <w:tc>
          <w:tcPr>
            <w:tcW w:w="416" w:type="dxa"/>
          </w:tcPr>
          <w:p w14:paraId="2AD0059A" w14:textId="77777777" w:rsidR="00E73427" w:rsidRPr="009C6E30" w:rsidRDefault="00E73427" w:rsidP="00E73427">
            <w:pPr>
              <w:jc w:val="center"/>
              <w:rPr>
                <w:lang w:val="es-ES"/>
              </w:rPr>
            </w:pPr>
          </w:p>
        </w:tc>
        <w:tc>
          <w:tcPr>
            <w:tcW w:w="251" w:type="dxa"/>
          </w:tcPr>
          <w:p w14:paraId="0973B233" w14:textId="77777777" w:rsidR="00E73427" w:rsidRPr="009C6E30" w:rsidRDefault="00E73427" w:rsidP="00E73427">
            <w:pPr>
              <w:jc w:val="center"/>
              <w:rPr>
                <w:lang w:val="es-ES"/>
              </w:rPr>
            </w:pPr>
          </w:p>
        </w:tc>
        <w:tc>
          <w:tcPr>
            <w:tcW w:w="512" w:type="dxa"/>
          </w:tcPr>
          <w:p w14:paraId="36880C6B" w14:textId="77777777" w:rsidR="00E73427" w:rsidRPr="009C6E30" w:rsidRDefault="00E73427" w:rsidP="00E73427">
            <w:pPr>
              <w:jc w:val="center"/>
              <w:rPr>
                <w:lang w:val="es-ES"/>
              </w:rPr>
            </w:pPr>
          </w:p>
        </w:tc>
        <w:tc>
          <w:tcPr>
            <w:tcW w:w="631" w:type="dxa"/>
          </w:tcPr>
          <w:p w14:paraId="1C514010" w14:textId="77777777" w:rsidR="00E73427" w:rsidRPr="009C6E30" w:rsidRDefault="00E73427" w:rsidP="00E73427">
            <w:pPr>
              <w:jc w:val="center"/>
              <w:rPr>
                <w:lang w:val="es-ES"/>
              </w:rPr>
            </w:pPr>
          </w:p>
        </w:tc>
        <w:tc>
          <w:tcPr>
            <w:tcW w:w="435" w:type="dxa"/>
          </w:tcPr>
          <w:p w14:paraId="74135B75" w14:textId="77777777" w:rsidR="00E73427" w:rsidRPr="009C6E30" w:rsidRDefault="00E73427" w:rsidP="00E73427">
            <w:pPr>
              <w:jc w:val="center"/>
              <w:rPr>
                <w:lang w:val="es-ES"/>
              </w:rPr>
            </w:pPr>
          </w:p>
        </w:tc>
        <w:tc>
          <w:tcPr>
            <w:tcW w:w="439" w:type="dxa"/>
          </w:tcPr>
          <w:p w14:paraId="25A899CE" w14:textId="77777777" w:rsidR="00E73427" w:rsidRPr="009C6E30" w:rsidRDefault="00E73427" w:rsidP="00E73427">
            <w:pPr>
              <w:jc w:val="center"/>
              <w:rPr>
                <w:lang w:val="es-ES"/>
              </w:rPr>
            </w:pPr>
          </w:p>
        </w:tc>
        <w:tc>
          <w:tcPr>
            <w:tcW w:w="425" w:type="dxa"/>
          </w:tcPr>
          <w:p w14:paraId="502148E1" w14:textId="77777777" w:rsidR="00E73427" w:rsidRPr="009C6E30" w:rsidRDefault="00E73427" w:rsidP="00E73427">
            <w:pPr>
              <w:jc w:val="center"/>
              <w:rPr>
                <w:lang w:val="es-ES"/>
              </w:rPr>
            </w:pPr>
          </w:p>
        </w:tc>
        <w:tc>
          <w:tcPr>
            <w:tcW w:w="245" w:type="dxa"/>
          </w:tcPr>
          <w:p w14:paraId="27F5BFCC" w14:textId="77777777" w:rsidR="00E73427" w:rsidRPr="009C6E30" w:rsidRDefault="00E73427" w:rsidP="00E73427">
            <w:pPr>
              <w:jc w:val="center"/>
              <w:rPr>
                <w:lang w:val="es-ES"/>
              </w:rPr>
            </w:pPr>
          </w:p>
        </w:tc>
        <w:tc>
          <w:tcPr>
            <w:tcW w:w="747" w:type="dxa"/>
            <w:gridSpan w:val="2"/>
          </w:tcPr>
          <w:p w14:paraId="19CBC9B5" w14:textId="77777777" w:rsidR="00E73427" w:rsidRPr="009C6E30" w:rsidRDefault="00E73427" w:rsidP="00E73427">
            <w:pPr>
              <w:jc w:val="center"/>
              <w:rPr>
                <w:lang w:val="es-ES"/>
              </w:rPr>
            </w:pPr>
          </w:p>
        </w:tc>
      </w:tr>
      <w:tr w:rsidR="00E73427" w:rsidRPr="009158A0" w14:paraId="7ACCD4A1" w14:textId="77777777" w:rsidTr="008E58F7">
        <w:tc>
          <w:tcPr>
            <w:tcW w:w="1150" w:type="dxa"/>
            <w:vMerge/>
          </w:tcPr>
          <w:p w14:paraId="5A91D6FF" w14:textId="77777777" w:rsidR="00E73427" w:rsidRPr="009C6E30" w:rsidRDefault="00E73427" w:rsidP="00E73427">
            <w:pPr>
              <w:jc w:val="center"/>
              <w:rPr>
                <w:lang w:val="es-ES"/>
              </w:rPr>
            </w:pPr>
          </w:p>
        </w:tc>
        <w:tc>
          <w:tcPr>
            <w:tcW w:w="2331" w:type="dxa"/>
            <w:vMerge/>
          </w:tcPr>
          <w:p w14:paraId="27F1E449" w14:textId="77777777" w:rsidR="00E73427" w:rsidRPr="009C6E30" w:rsidRDefault="00E73427" w:rsidP="00E73427">
            <w:pPr>
              <w:jc w:val="center"/>
              <w:rPr>
                <w:lang w:val="es-ES"/>
              </w:rPr>
            </w:pPr>
          </w:p>
        </w:tc>
        <w:tc>
          <w:tcPr>
            <w:tcW w:w="1020" w:type="dxa"/>
          </w:tcPr>
          <w:p w14:paraId="05CF815D" w14:textId="7EB77EB7" w:rsidR="00E73427" w:rsidRPr="009C6E30" w:rsidRDefault="00E73427" w:rsidP="00E73427">
            <w:pPr>
              <w:jc w:val="center"/>
              <w:rPr>
                <w:lang w:val="es-ES"/>
              </w:rPr>
            </w:pPr>
            <w:r w:rsidRPr="009C6E30">
              <w:rPr>
                <w:lang w:val="es-ES"/>
              </w:rPr>
              <w:t>10.2</w:t>
            </w:r>
          </w:p>
        </w:tc>
        <w:tc>
          <w:tcPr>
            <w:tcW w:w="2802" w:type="dxa"/>
          </w:tcPr>
          <w:p w14:paraId="04A29326" w14:textId="11F7E823" w:rsidR="00E73427" w:rsidRPr="009C6E30" w:rsidRDefault="00E73427" w:rsidP="00E73427">
            <w:pPr>
              <w:jc w:val="center"/>
              <w:rPr>
                <w:lang w:val="es-ES"/>
              </w:rPr>
            </w:pPr>
            <w:r w:rsidRPr="009C6E30">
              <w:rPr>
                <w:lang w:val="es-ES"/>
              </w:rPr>
              <w:t>Añadir a documento de Análisis</w:t>
            </w:r>
            <w:r>
              <w:rPr>
                <w:lang w:val="es-ES"/>
              </w:rPr>
              <w:t xml:space="preserve"> y Diseño</w:t>
            </w:r>
          </w:p>
        </w:tc>
        <w:tc>
          <w:tcPr>
            <w:tcW w:w="512" w:type="dxa"/>
          </w:tcPr>
          <w:p w14:paraId="6BF3BB6B" w14:textId="4FFD0843" w:rsidR="00E73427" w:rsidRPr="009C6E30" w:rsidRDefault="00E73427" w:rsidP="00E73427">
            <w:pPr>
              <w:rPr>
                <w:lang w:val="es-ES"/>
              </w:rPr>
            </w:pPr>
          </w:p>
        </w:tc>
        <w:tc>
          <w:tcPr>
            <w:tcW w:w="567" w:type="dxa"/>
          </w:tcPr>
          <w:p w14:paraId="0069F4EE" w14:textId="77777777" w:rsidR="00E73427" w:rsidRPr="009C6E30" w:rsidRDefault="00E73427" w:rsidP="00E73427">
            <w:pPr>
              <w:jc w:val="center"/>
              <w:rPr>
                <w:lang w:val="es-ES"/>
              </w:rPr>
            </w:pPr>
          </w:p>
        </w:tc>
        <w:tc>
          <w:tcPr>
            <w:tcW w:w="512" w:type="dxa"/>
          </w:tcPr>
          <w:p w14:paraId="7BE60814" w14:textId="77777777" w:rsidR="00E73427" w:rsidRPr="009C6E30" w:rsidRDefault="00E73427" w:rsidP="00E73427">
            <w:pPr>
              <w:jc w:val="center"/>
              <w:rPr>
                <w:lang w:val="es-ES"/>
              </w:rPr>
            </w:pPr>
          </w:p>
        </w:tc>
        <w:tc>
          <w:tcPr>
            <w:tcW w:w="512" w:type="dxa"/>
          </w:tcPr>
          <w:p w14:paraId="42D0DB42" w14:textId="3932D65F" w:rsidR="00E73427" w:rsidRPr="009C6E30" w:rsidRDefault="00E73427" w:rsidP="00E73427">
            <w:pPr>
              <w:jc w:val="center"/>
              <w:rPr>
                <w:lang w:val="es-ES"/>
              </w:rPr>
            </w:pPr>
          </w:p>
        </w:tc>
        <w:tc>
          <w:tcPr>
            <w:tcW w:w="344" w:type="dxa"/>
          </w:tcPr>
          <w:p w14:paraId="61783BBB" w14:textId="77777777" w:rsidR="00E73427" w:rsidRPr="009C6E30" w:rsidRDefault="00E73427" w:rsidP="00E73427">
            <w:pPr>
              <w:jc w:val="center"/>
              <w:rPr>
                <w:lang w:val="es-ES"/>
              </w:rPr>
            </w:pPr>
          </w:p>
        </w:tc>
        <w:tc>
          <w:tcPr>
            <w:tcW w:w="461" w:type="dxa"/>
          </w:tcPr>
          <w:p w14:paraId="5C985D15" w14:textId="77777777" w:rsidR="00E73427" w:rsidRPr="009C6E30" w:rsidRDefault="00E73427" w:rsidP="00E73427">
            <w:pPr>
              <w:jc w:val="center"/>
              <w:rPr>
                <w:lang w:val="es-ES"/>
              </w:rPr>
            </w:pPr>
          </w:p>
        </w:tc>
        <w:tc>
          <w:tcPr>
            <w:tcW w:w="416" w:type="dxa"/>
          </w:tcPr>
          <w:p w14:paraId="5C37DAE6" w14:textId="77777777" w:rsidR="00E73427" w:rsidRPr="009C6E30" w:rsidRDefault="00E73427" w:rsidP="00E73427">
            <w:pPr>
              <w:jc w:val="center"/>
              <w:rPr>
                <w:lang w:val="es-ES"/>
              </w:rPr>
            </w:pPr>
          </w:p>
        </w:tc>
        <w:tc>
          <w:tcPr>
            <w:tcW w:w="251" w:type="dxa"/>
          </w:tcPr>
          <w:p w14:paraId="65D59573" w14:textId="77777777" w:rsidR="00E73427" w:rsidRPr="009C6E30" w:rsidRDefault="00E73427" w:rsidP="00E73427">
            <w:pPr>
              <w:jc w:val="center"/>
              <w:rPr>
                <w:lang w:val="es-ES"/>
              </w:rPr>
            </w:pPr>
          </w:p>
        </w:tc>
        <w:tc>
          <w:tcPr>
            <w:tcW w:w="512" w:type="dxa"/>
          </w:tcPr>
          <w:p w14:paraId="4DD34C32" w14:textId="77777777" w:rsidR="00E73427" w:rsidRPr="009C6E30" w:rsidRDefault="00E73427" w:rsidP="00E73427">
            <w:pPr>
              <w:jc w:val="center"/>
              <w:rPr>
                <w:lang w:val="es-ES"/>
              </w:rPr>
            </w:pPr>
          </w:p>
        </w:tc>
        <w:tc>
          <w:tcPr>
            <w:tcW w:w="631" w:type="dxa"/>
          </w:tcPr>
          <w:p w14:paraId="3E1EF7D3" w14:textId="3F522CF4" w:rsidR="00E73427" w:rsidRPr="009C6E30" w:rsidRDefault="00E73427" w:rsidP="00E73427">
            <w:pPr>
              <w:jc w:val="center"/>
              <w:rPr>
                <w:lang w:val="es-ES"/>
              </w:rPr>
            </w:pPr>
          </w:p>
        </w:tc>
        <w:tc>
          <w:tcPr>
            <w:tcW w:w="435" w:type="dxa"/>
          </w:tcPr>
          <w:p w14:paraId="45163571" w14:textId="77777777" w:rsidR="00E73427" w:rsidRPr="009C6E30" w:rsidRDefault="00E73427" w:rsidP="00E73427">
            <w:pPr>
              <w:jc w:val="center"/>
              <w:rPr>
                <w:lang w:val="es-ES"/>
              </w:rPr>
            </w:pPr>
          </w:p>
        </w:tc>
        <w:tc>
          <w:tcPr>
            <w:tcW w:w="439" w:type="dxa"/>
          </w:tcPr>
          <w:p w14:paraId="000CF716" w14:textId="27ABD7E2" w:rsidR="00E73427" w:rsidRPr="009C6E30" w:rsidRDefault="00E73427" w:rsidP="00E73427">
            <w:pPr>
              <w:jc w:val="center"/>
              <w:rPr>
                <w:lang w:val="es-ES"/>
              </w:rPr>
            </w:pPr>
            <w:r>
              <w:rPr>
                <w:lang w:val="es-ES"/>
              </w:rPr>
              <w:t>A</w:t>
            </w:r>
          </w:p>
        </w:tc>
        <w:tc>
          <w:tcPr>
            <w:tcW w:w="425" w:type="dxa"/>
          </w:tcPr>
          <w:p w14:paraId="0C6FC1F7" w14:textId="77777777" w:rsidR="00E73427" w:rsidRPr="009C6E30" w:rsidRDefault="00E73427" w:rsidP="00E73427">
            <w:pPr>
              <w:jc w:val="center"/>
              <w:rPr>
                <w:lang w:val="es-ES"/>
              </w:rPr>
            </w:pPr>
          </w:p>
        </w:tc>
        <w:tc>
          <w:tcPr>
            <w:tcW w:w="245" w:type="dxa"/>
          </w:tcPr>
          <w:p w14:paraId="3670D256" w14:textId="77777777" w:rsidR="00E73427" w:rsidRPr="009C6E30" w:rsidRDefault="00E73427" w:rsidP="00E73427">
            <w:pPr>
              <w:jc w:val="center"/>
              <w:rPr>
                <w:lang w:val="es-ES"/>
              </w:rPr>
            </w:pPr>
          </w:p>
        </w:tc>
        <w:tc>
          <w:tcPr>
            <w:tcW w:w="747" w:type="dxa"/>
            <w:gridSpan w:val="2"/>
          </w:tcPr>
          <w:p w14:paraId="2141F7D1" w14:textId="77777777" w:rsidR="00E73427" w:rsidRPr="009C6E30" w:rsidRDefault="00E73427" w:rsidP="00E73427">
            <w:pPr>
              <w:jc w:val="center"/>
              <w:rPr>
                <w:lang w:val="es-ES"/>
              </w:rPr>
            </w:pPr>
          </w:p>
        </w:tc>
      </w:tr>
      <w:tr w:rsidR="00AE0257" w:rsidRPr="009C6E30" w14:paraId="21194E2D" w14:textId="77777777" w:rsidTr="008E58F7">
        <w:tc>
          <w:tcPr>
            <w:tcW w:w="1150" w:type="dxa"/>
            <w:vMerge/>
          </w:tcPr>
          <w:p w14:paraId="5E8AC26C" w14:textId="77777777" w:rsidR="00AE0257" w:rsidRPr="009C6E30" w:rsidRDefault="00AE0257" w:rsidP="00AE0257">
            <w:pPr>
              <w:jc w:val="center"/>
              <w:rPr>
                <w:lang w:val="es-ES"/>
              </w:rPr>
            </w:pPr>
          </w:p>
        </w:tc>
        <w:tc>
          <w:tcPr>
            <w:tcW w:w="2331" w:type="dxa"/>
            <w:vMerge/>
          </w:tcPr>
          <w:p w14:paraId="0C518B52" w14:textId="77777777" w:rsidR="00AE0257" w:rsidRPr="009C6E30" w:rsidRDefault="00AE0257" w:rsidP="00AE0257">
            <w:pPr>
              <w:jc w:val="center"/>
              <w:rPr>
                <w:lang w:val="es-ES"/>
              </w:rPr>
            </w:pPr>
          </w:p>
        </w:tc>
        <w:tc>
          <w:tcPr>
            <w:tcW w:w="1020" w:type="dxa"/>
          </w:tcPr>
          <w:p w14:paraId="2F5A735A" w14:textId="21636F74" w:rsidR="00AE0257" w:rsidRPr="009C6E30" w:rsidRDefault="00AE0257" w:rsidP="00AE0257">
            <w:pPr>
              <w:jc w:val="center"/>
              <w:rPr>
                <w:lang w:val="es-ES"/>
              </w:rPr>
            </w:pPr>
            <w:r w:rsidRPr="009C6E30">
              <w:rPr>
                <w:lang w:val="es-ES"/>
              </w:rPr>
              <w:t>10.3</w:t>
            </w:r>
          </w:p>
        </w:tc>
        <w:tc>
          <w:tcPr>
            <w:tcW w:w="2802" w:type="dxa"/>
          </w:tcPr>
          <w:p w14:paraId="3C07FDC4" w14:textId="50E448F1" w:rsidR="00AE0257" w:rsidRPr="009C6E30" w:rsidRDefault="00AE0257" w:rsidP="00AE0257">
            <w:pPr>
              <w:jc w:val="center"/>
              <w:rPr>
                <w:lang w:val="es-ES"/>
              </w:rPr>
            </w:pPr>
            <w:r w:rsidRPr="009C6E30">
              <w:rPr>
                <w:lang w:val="es-ES"/>
              </w:rPr>
              <w:t>Añadir a Diagrama de Clases</w:t>
            </w:r>
          </w:p>
        </w:tc>
        <w:tc>
          <w:tcPr>
            <w:tcW w:w="512" w:type="dxa"/>
          </w:tcPr>
          <w:p w14:paraId="199F1947" w14:textId="3BE60414" w:rsidR="00AE0257" w:rsidRPr="009C6E30" w:rsidRDefault="00AE0257" w:rsidP="00AE0257">
            <w:pPr>
              <w:jc w:val="center"/>
              <w:rPr>
                <w:lang w:val="es-ES"/>
              </w:rPr>
            </w:pPr>
          </w:p>
        </w:tc>
        <w:tc>
          <w:tcPr>
            <w:tcW w:w="567" w:type="dxa"/>
          </w:tcPr>
          <w:p w14:paraId="079980CE" w14:textId="23217CC6" w:rsidR="00AE0257" w:rsidRPr="009C6E30" w:rsidRDefault="00AE0257" w:rsidP="00AE0257">
            <w:pPr>
              <w:jc w:val="center"/>
              <w:rPr>
                <w:lang w:val="es-ES"/>
              </w:rPr>
            </w:pPr>
          </w:p>
        </w:tc>
        <w:tc>
          <w:tcPr>
            <w:tcW w:w="512" w:type="dxa"/>
          </w:tcPr>
          <w:p w14:paraId="26EF014E" w14:textId="77777777" w:rsidR="00AE0257" w:rsidRPr="009C6E30" w:rsidRDefault="00AE0257" w:rsidP="00AE0257">
            <w:pPr>
              <w:jc w:val="center"/>
              <w:rPr>
                <w:lang w:val="es-ES"/>
              </w:rPr>
            </w:pPr>
          </w:p>
        </w:tc>
        <w:tc>
          <w:tcPr>
            <w:tcW w:w="512" w:type="dxa"/>
          </w:tcPr>
          <w:p w14:paraId="3A11D618" w14:textId="0A7B3DE9" w:rsidR="00AE0257" w:rsidRPr="009C6E30" w:rsidRDefault="00AE0257" w:rsidP="00AE0257">
            <w:pPr>
              <w:jc w:val="center"/>
              <w:rPr>
                <w:lang w:val="es-ES"/>
              </w:rPr>
            </w:pPr>
            <w:r>
              <w:rPr>
                <w:lang w:val="es-ES"/>
              </w:rPr>
              <w:t>R,J</w:t>
            </w:r>
          </w:p>
        </w:tc>
        <w:tc>
          <w:tcPr>
            <w:tcW w:w="344" w:type="dxa"/>
          </w:tcPr>
          <w:p w14:paraId="594F1881" w14:textId="77777777" w:rsidR="00AE0257" w:rsidRPr="009C6E30" w:rsidRDefault="00AE0257" w:rsidP="00AE0257">
            <w:pPr>
              <w:jc w:val="center"/>
              <w:rPr>
                <w:lang w:val="es-ES"/>
              </w:rPr>
            </w:pPr>
          </w:p>
        </w:tc>
        <w:tc>
          <w:tcPr>
            <w:tcW w:w="461" w:type="dxa"/>
          </w:tcPr>
          <w:p w14:paraId="4A6BF922" w14:textId="20D093D6" w:rsidR="00AE0257" w:rsidRPr="009C6E30" w:rsidRDefault="00AE0257" w:rsidP="00AE0257">
            <w:pPr>
              <w:jc w:val="center"/>
              <w:rPr>
                <w:lang w:val="es-ES"/>
              </w:rPr>
            </w:pPr>
          </w:p>
        </w:tc>
        <w:tc>
          <w:tcPr>
            <w:tcW w:w="416" w:type="dxa"/>
          </w:tcPr>
          <w:p w14:paraId="2B417940" w14:textId="77777777" w:rsidR="00AE0257" w:rsidRPr="009C6E30" w:rsidRDefault="00AE0257" w:rsidP="00AE0257">
            <w:pPr>
              <w:jc w:val="center"/>
              <w:rPr>
                <w:lang w:val="es-ES"/>
              </w:rPr>
            </w:pPr>
          </w:p>
        </w:tc>
        <w:tc>
          <w:tcPr>
            <w:tcW w:w="251" w:type="dxa"/>
          </w:tcPr>
          <w:p w14:paraId="09D5554F" w14:textId="77777777" w:rsidR="00AE0257" w:rsidRPr="009C6E30" w:rsidRDefault="00AE0257" w:rsidP="00AE0257">
            <w:pPr>
              <w:jc w:val="center"/>
              <w:rPr>
                <w:lang w:val="es-ES"/>
              </w:rPr>
            </w:pPr>
          </w:p>
        </w:tc>
        <w:tc>
          <w:tcPr>
            <w:tcW w:w="512" w:type="dxa"/>
          </w:tcPr>
          <w:p w14:paraId="58366EFF" w14:textId="77777777" w:rsidR="00AE0257" w:rsidRPr="009C6E30" w:rsidRDefault="00AE0257" w:rsidP="00AE0257">
            <w:pPr>
              <w:jc w:val="center"/>
              <w:rPr>
                <w:lang w:val="es-ES"/>
              </w:rPr>
            </w:pPr>
          </w:p>
        </w:tc>
        <w:tc>
          <w:tcPr>
            <w:tcW w:w="631" w:type="dxa"/>
          </w:tcPr>
          <w:p w14:paraId="3B4D086D" w14:textId="77777777" w:rsidR="00AE0257" w:rsidRPr="009C6E30" w:rsidRDefault="00AE0257" w:rsidP="00AE0257">
            <w:pPr>
              <w:jc w:val="center"/>
              <w:rPr>
                <w:lang w:val="es-ES"/>
              </w:rPr>
            </w:pPr>
          </w:p>
        </w:tc>
        <w:tc>
          <w:tcPr>
            <w:tcW w:w="435" w:type="dxa"/>
          </w:tcPr>
          <w:p w14:paraId="154904A2" w14:textId="77777777" w:rsidR="00AE0257" w:rsidRPr="009C6E30" w:rsidRDefault="00AE0257" w:rsidP="00AE0257">
            <w:pPr>
              <w:jc w:val="center"/>
              <w:rPr>
                <w:lang w:val="es-ES"/>
              </w:rPr>
            </w:pPr>
          </w:p>
        </w:tc>
        <w:tc>
          <w:tcPr>
            <w:tcW w:w="439" w:type="dxa"/>
          </w:tcPr>
          <w:p w14:paraId="2D4375D2" w14:textId="77777777" w:rsidR="00AE0257" w:rsidRPr="009C6E30" w:rsidRDefault="00AE0257" w:rsidP="00AE0257">
            <w:pPr>
              <w:jc w:val="center"/>
              <w:rPr>
                <w:lang w:val="es-ES"/>
              </w:rPr>
            </w:pPr>
          </w:p>
        </w:tc>
        <w:tc>
          <w:tcPr>
            <w:tcW w:w="425" w:type="dxa"/>
          </w:tcPr>
          <w:p w14:paraId="100BD142" w14:textId="77777777" w:rsidR="00AE0257" w:rsidRPr="009C6E30" w:rsidRDefault="00AE0257" w:rsidP="00AE0257">
            <w:pPr>
              <w:jc w:val="center"/>
              <w:rPr>
                <w:lang w:val="es-ES"/>
              </w:rPr>
            </w:pPr>
          </w:p>
        </w:tc>
        <w:tc>
          <w:tcPr>
            <w:tcW w:w="245" w:type="dxa"/>
          </w:tcPr>
          <w:p w14:paraId="30678DE5" w14:textId="77777777" w:rsidR="00AE0257" w:rsidRPr="009C6E30" w:rsidRDefault="00AE0257" w:rsidP="00AE0257">
            <w:pPr>
              <w:jc w:val="center"/>
              <w:rPr>
                <w:lang w:val="es-ES"/>
              </w:rPr>
            </w:pPr>
          </w:p>
        </w:tc>
        <w:tc>
          <w:tcPr>
            <w:tcW w:w="747" w:type="dxa"/>
            <w:gridSpan w:val="2"/>
          </w:tcPr>
          <w:p w14:paraId="0FBB5785" w14:textId="77777777" w:rsidR="00AE0257" w:rsidRPr="009C6E30" w:rsidRDefault="00AE0257" w:rsidP="00AE0257">
            <w:pPr>
              <w:jc w:val="center"/>
              <w:rPr>
                <w:lang w:val="es-ES"/>
              </w:rPr>
            </w:pPr>
          </w:p>
        </w:tc>
      </w:tr>
      <w:tr w:rsidR="00AE0257" w:rsidRPr="009158A0" w14:paraId="1B0BC763" w14:textId="77777777" w:rsidTr="008E58F7">
        <w:tc>
          <w:tcPr>
            <w:tcW w:w="1150" w:type="dxa"/>
            <w:vMerge/>
          </w:tcPr>
          <w:p w14:paraId="37A81F2D" w14:textId="77777777" w:rsidR="00AE0257" w:rsidRPr="009C6E30" w:rsidRDefault="00AE0257" w:rsidP="00AE0257">
            <w:pPr>
              <w:jc w:val="center"/>
              <w:rPr>
                <w:lang w:val="es-ES"/>
              </w:rPr>
            </w:pPr>
          </w:p>
        </w:tc>
        <w:tc>
          <w:tcPr>
            <w:tcW w:w="2331" w:type="dxa"/>
            <w:vMerge/>
          </w:tcPr>
          <w:p w14:paraId="47C0CF20" w14:textId="77777777" w:rsidR="00AE0257" w:rsidRPr="009C6E30" w:rsidRDefault="00AE0257" w:rsidP="00AE0257">
            <w:pPr>
              <w:jc w:val="center"/>
              <w:rPr>
                <w:lang w:val="es-ES"/>
              </w:rPr>
            </w:pPr>
          </w:p>
        </w:tc>
        <w:tc>
          <w:tcPr>
            <w:tcW w:w="1020" w:type="dxa"/>
          </w:tcPr>
          <w:p w14:paraId="4AD6C6EE" w14:textId="6051136F" w:rsidR="00AE0257" w:rsidRPr="009C6E30" w:rsidRDefault="00AE0257" w:rsidP="00AE0257">
            <w:pPr>
              <w:jc w:val="center"/>
              <w:rPr>
                <w:lang w:val="es-ES"/>
              </w:rPr>
            </w:pPr>
            <w:r w:rsidRPr="009C6E30">
              <w:rPr>
                <w:lang w:val="es-ES"/>
              </w:rPr>
              <w:t>10.4</w:t>
            </w:r>
          </w:p>
        </w:tc>
        <w:tc>
          <w:tcPr>
            <w:tcW w:w="2802" w:type="dxa"/>
          </w:tcPr>
          <w:p w14:paraId="2C9A7D2B" w14:textId="0A91B36A" w:rsidR="00AE0257" w:rsidRPr="009C6E30" w:rsidRDefault="00AE0257" w:rsidP="00AE0257">
            <w:pPr>
              <w:jc w:val="center"/>
              <w:rPr>
                <w:lang w:val="es-ES"/>
              </w:rPr>
            </w:pPr>
            <w:r>
              <w:rPr>
                <w:lang w:val="es-ES"/>
              </w:rPr>
              <w:t>Diagrama Secuencial Autentificar Técnico.</w:t>
            </w:r>
          </w:p>
        </w:tc>
        <w:tc>
          <w:tcPr>
            <w:tcW w:w="512" w:type="dxa"/>
          </w:tcPr>
          <w:p w14:paraId="3DC092E5" w14:textId="77777777" w:rsidR="00AE0257" w:rsidRPr="009C6E30" w:rsidRDefault="00AE0257" w:rsidP="00AE0257">
            <w:pPr>
              <w:jc w:val="center"/>
              <w:rPr>
                <w:lang w:val="es-ES"/>
              </w:rPr>
            </w:pPr>
          </w:p>
        </w:tc>
        <w:tc>
          <w:tcPr>
            <w:tcW w:w="567" w:type="dxa"/>
          </w:tcPr>
          <w:p w14:paraId="1FD01E7B" w14:textId="56BC779E" w:rsidR="00AE0257" w:rsidRPr="009C6E30" w:rsidRDefault="00AE0257" w:rsidP="00AE0257">
            <w:pPr>
              <w:jc w:val="center"/>
              <w:rPr>
                <w:lang w:val="es-ES"/>
              </w:rPr>
            </w:pPr>
          </w:p>
        </w:tc>
        <w:tc>
          <w:tcPr>
            <w:tcW w:w="512" w:type="dxa"/>
          </w:tcPr>
          <w:p w14:paraId="0E2E0C82" w14:textId="3FDA91E0" w:rsidR="00AE0257" w:rsidRPr="009C6E30" w:rsidRDefault="00AE0257" w:rsidP="00AE0257">
            <w:pPr>
              <w:jc w:val="center"/>
              <w:rPr>
                <w:lang w:val="es-ES"/>
              </w:rPr>
            </w:pPr>
          </w:p>
        </w:tc>
        <w:tc>
          <w:tcPr>
            <w:tcW w:w="512" w:type="dxa"/>
          </w:tcPr>
          <w:p w14:paraId="17A29711" w14:textId="3502C878" w:rsidR="00AE0257" w:rsidRPr="009C6E30" w:rsidRDefault="00AE0257" w:rsidP="00AE0257">
            <w:pPr>
              <w:jc w:val="center"/>
              <w:rPr>
                <w:lang w:val="es-ES"/>
              </w:rPr>
            </w:pPr>
            <w:r>
              <w:rPr>
                <w:lang w:val="es-ES"/>
              </w:rPr>
              <w:t>J</w:t>
            </w:r>
          </w:p>
        </w:tc>
        <w:tc>
          <w:tcPr>
            <w:tcW w:w="344" w:type="dxa"/>
          </w:tcPr>
          <w:p w14:paraId="538A37B9" w14:textId="77777777" w:rsidR="00AE0257" w:rsidRPr="009C6E30" w:rsidRDefault="00AE0257" w:rsidP="00AE0257">
            <w:pPr>
              <w:jc w:val="center"/>
              <w:rPr>
                <w:lang w:val="es-ES"/>
              </w:rPr>
            </w:pPr>
          </w:p>
        </w:tc>
        <w:tc>
          <w:tcPr>
            <w:tcW w:w="461" w:type="dxa"/>
          </w:tcPr>
          <w:p w14:paraId="78889829" w14:textId="77777777" w:rsidR="00AE0257" w:rsidRPr="009C6E30" w:rsidRDefault="00AE0257" w:rsidP="00AE0257">
            <w:pPr>
              <w:jc w:val="center"/>
              <w:rPr>
                <w:lang w:val="es-ES"/>
              </w:rPr>
            </w:pPr>
          </w:p>
        </w:tc>
        <w:tc>
          <w:tcPr>
            <w:tcW w:w="416" w:type="dxa"/>
          </w:tcPr>
          <w:p w14:paraId="2B424293" w14:textId="77777777" w:rsidR="00AE0257" w:rsidRPr="009C6E30" w:rsidRDefault="00AE0257" w:rsidP="00AE0257">
            <w:pPr>
              <w:jc w:val="center"/>
              <w:rPr>
                <w:lang w:val="es-ES"/>
              </w:rPr>
            </w:pPr>
          </w:p>
        </w:tc>
        <w:tc>
          <w:tcPr>
            <w:tcW w:w="251" w:type="dxa"/>
          </w:tcPr>
          <w:p w14:paraId="2800C79D" w14:textId="77777777" w:rsidR="00AE0257" w:rsidRPr="009C6E30" w:rsidRDefault="00AE0257" w:rsidP="00AE0257">
            <w:pPr>
              <w:jc w:val="center"/>
              <w:rPr>
                <w:lang w:val="es-ES"/>
              </w:rPr>
            </w:pPr>
          </w:p>
        </w:tc>
        <w:tc>
          <w:tcPr>
            <w:tcW w:w="512" w:type="dxa"/>
          </w:tcPr>
          <w:p w14:paraId="40F68D14" w14:textId="77777777" w:rsidR="00AE0257" w:rsidRPr="009C6E30" w:rsidRDefault="00AE0257" w:rsidP="00AE0257">
            <w:pPr>
              <w:jc w:val="center"/>
              <w:rPr>
                <w:lang w:val="es-ES"/>
              </w:rPr>
            </w:pPr>
          </w:p>
        </w:tc>
        <w:tc>
          <w:tcPr>
            <w:tcW w:w="631" w:type="dxa"/>
          </w:tcPr>
          <w:p w14:paraId="4D8F1733" w14:textId="746BBF0B" w:rsidR="00AE0257" w:rsidRPr="009C6E30" w:rsidRDefault="00AE0257" w:rsidP="00AE0257">
            <w:pPr>
              <w:jc w:val="center"/>
              <w:rPr>
                <w:lang w:val="es-ES"/>
              </w:rPr>
            </w:pPr>
          </w:p>
        </w:tc>
        <w:tc>
          <w:tcPr>
            <w:tcW w:w="435" w:type="dxa"/>
          </w:tcPr>
          <w:p w14:paraId="0579DEB1" w14:textId="77777777" w:rsidR="00AE0257" w:rsidRPr="009C6E30" w:rsidRDefault="00AE0257" w:rsidP="00AE0257">
            <w:pPr>
              <w:jc w:val="center"/>
              <w:rPr>
                <w:lang w:val="es-ES"/>
              </w:rPr>
            </w:pPr>
          </w:p>
        </w:tc>
        <w:tc>
          <w:tcPr>
            <w:tcW w:w="439" w:type="dxa"/>
          </w:tcPr>
          <w:p w14:paraId="2F60D3A4" w14:textId="648CFB43" w:rsidR="00AE0257" w:rsidRPr="009C6E30" w:rsidRDefault="00AE0257" w:rsidP="00AE0257">
            <w:pPr>
              <w:jc w:val="center"/>
              <w:rPr>
                <w:lang w:val="es-ES"/>
              </w:rPr>
            </w:pPr>
          </w:p>
        </w:tc>
        <w:tc>
          <w:tcPr>
            <w:tcW w:w="425" w:type="dxa"/>
          </w:tcPr>
          <w:p w14:paraId="30A3FBEB" w14:textId="77777777" w:rsidR="00AE0257" w:rsidRPr="009C6E30" w:rsidRDefault="00AE0257" w:rsidP="00AE0257">
            <w:pPr>
              <w:jc w:val="center"/>
              <w:rPr>
                <w:lang w:val="es-ES"/>
              </w:rPr>
            </w:pPr>
          </w:p>
        </w:tc>
        <w:tc>
          <w:tcPr>
            <w:tcW w:w="245" w:type="dxa"/>
          </w:tcPr>
          <w:p w14:paraId="1E0428D6" w14:textId="77777777" w:rsidR="00AE0257" w:rsidRPr="009C6E30" w:rsidRDefault="00AE0257" w:rsidP="00AE0257">
            <w:pPr>
              <w:jc w:val="center"/>
              <w:rPr>
                <w:lang w:val="es-ES"/>
              </w:rPr>
            </w:pPr>
          </w:p>
        </w:tc>
        <w:tc>
          <w:tcPr>
            <w:tcW w:w="747" w:type="dxa"/>
            <w:gridSpan w:val="2"/>
          </w:tcPr>
          <w:p w14:paraId="209F51A4" w14:textId="77777777" w:rsidR="00AE0257" w:rsidRPr="009C6E30" w:rsidRDefault="00AE0257" w:rsidP="00AE0257">
            <w:pPr>
              <w:jc w:val="center"/>
              <w:rPr>
                <w:lang w:val="es-ES"/>
              </w:rPr>
            </w:pPr>
          </w:p>
        </w:tc>
      </w:tr>
      <w:tr w:rsidR="00AE0257" w:rsidRPr="009158A0" w14:paraId="62DE158A" w14:textId="77777777" w:rsidTr="008E58F7">
        <w:tc>
          <w:tcPr>
            <w:tcW w:w="1150" w:type="dxa"/>
            <w:vMerge/>
          </w:tcPr>
          <w:p w14:paraId="28B8BE0D" w14:textId="77777777" w:rsidR="00AE0257" w:rsidRPr="009C6E30" w:rsidRDefault="00AE0257" w:rsidP="00AE0257">
            <w:pPr>
              <w:jc w:val="center"/>
              <w:rPr>
                <w:lang w:val="es-ES"/>
              </w:rPr>
            </w:pPr>
          </w:p>
        </w:tc>
        <w:tc>
          <w:tcPr>
            <w:tcW w:w="2331" w:type="dxa"/>
            <w:vMerge/>
          </w:tcPr>
          <w:p w14:paraId="525FC12D" w14:textId="77777777" w:rsidR="00AE0257" w:rsidRPr="009C6E30" w:rsidRDefault="00AE0257" w:rsidP="00AE0257">
            <w:pPr>
              <w:jc w:val="center"/>
              <w:rPr>
                <w:lang w:val="es-ES"/>
              </w:rPr>
            </w:pPr>
          </w:p>
        </w:tc>
        <w:tc>
          <w:tcPr>
            <w:tcW w:w="1020" w:type="dxa"/>
          </w:tcPr>
          <w:p w14:paraId="3E82CDFD" w14:textId="732B5461" w:rsidR="00AE0257" w:rsidRPr="009C6E30" w:rsidRDefault="00AE0257" w:rsidP="00AE0257">
            <w:pPr>
              <w:jc w:val="center"/>
              <w:rPr>
                <w:lang w:val="es-ES"/>
              </w:rPr>
            </w:pPr>
            <w:r w:rsidRPr="009C6E30">
              <w:rPr>
                <w:lang w:val="es-ES"/>
              </w:rPr>
              <w:t>10.5</w:t>
            </w:r>
          </w:p>
        </w:tc>
        <w:tc>
          <w:tcPr>
            <w:tcW w:w="2802" w:type="dxa"/>
          </w:tcPr>
          <w:p w14:paraId="3B25394E" w14:textId="3D4B797F" w:rsidR="00AE0257" w:rsidRPr="009C6E30" w:rsidRDefault="00AE0257" w:rsidP="00AE0257">
            <w:pPr>
              <w:jc w:val="center"/>
              <w:rPr>
                <w:lang w:val="es-ES"/>
              </w:rPr>
            </w:pPr>
            <w:r w:rsidRPr="009C6E30">
              <w:rPr>
                <w:lang w:val="es-ES"/>
              </w:rPr>
              <w:t xml:space="preserve">Hacer tarjeta del Caso de Uso </w:t>
            </w:r>
            <w:ins w:id="6" w:author="Rodrigo Juez Hernandez" w:date="2021-02-19T02:39:00Z">
              <w:r w:rsidRPr="009C6E30">
                <w:rPr>
                  <w:lang w:val="es-ES"/>
                </w:rPr>
                <w:t>Autentificar Técnico</w:t>
              </w:r>
            </w:ins>
          </w:p>
        </w:tc>
        <w:tc>
          <w:tcPr>
            <w:tcW w:w="512" w:type="dxa"/>
          </w:tcPr>
          <w:p w14:paraId="1E142960" w14:textId="094CF93A" w:rsidR="00AE0257" w:rsidRPr="009C6E30" w:rsidRDefault="00AE0257" w:rsidP="00AE0257">
            <w:pPr>
              <w:jc w:val="center"/>
              <w:rPr>
                <w:lang w:val="es-ES"/>
              </w:rPr>
            </w:pPr>
          </w:p>
        </w:tc>
        <w:tc>
          <w:tcPr>
            <w:tcW w:w="567" w:type="dxa"/>
          </w:tcPr>
          <w:p w14:paraId="0683F8A8" w14:textId="77777777" w:rsidR="00AE0257" w:rsidRPr="009C6E30" w:rsidRDefault="00AE0257" w:rsidP="00AE0257">
            <w:pPr>
              <w:jc w:val="center"/>
              <w:rPr>
                <w:lang w:val="es-ES"/>
              </w:rPr>
            </w:pPr>
          </w:p>
        </w:tc>
        <w:tc>
          <w:tcPr>
            <w:tcW w:w="512" w:type="dxa"/>
          </w:tcPr>
          <w:p w14:paraId="0FE70207" w14:textId="77777777" w:rsidR="00AE0257" w:rsidRPr="009C6E30" w:rsidRDefault="00AE0257" w:rsidP="00AE0257">
            <w:pPr>
              <w:jc w:val="center"/>
              <w:rPr>
                <w:lang w:val="es-ES"/>
              </w:rPr>
            </w:pPr>
          </w:p>
        </w:tc>
        <w:tc>
          <w:tcPr>
            <w:tcW w:w="512" w:type="dxa"/>
          </w:tcPr>
          <w:p w14:paraId="2C45747A" w14:textId="6901CAEF" w:rsidR="00AE0257" w:rsidRPr="009C6E30" w:rsidRDefault="00AE0257" w:rsidP="00AE0257">
            <w:pPr>
              <w:jc w:val="center"/>
              <w:rPr>
                <w:lang w:val="es-ES"/>
              </w:rPr>
            </w:pPr>
            <w:r>
              <w:rPr>
                <w:lang w:val="es-ES"/>
              </w:rPr>
              <w:t>A</w:t>
            </w:r>
          </w:p>
        </w:tc>
        <w:tc>
          <w:tcPr>
            <w:tcW w:w="344" w:type="dxa"/>
          </w:tcPr>
          <w:p w14:paraId="7F922D0E" w14:textId="026E8FE4" w:rsidR="00AE0257" w:rsidRPr="009C6E30" w:rsidRDefault="00AE0257" w:rsidP="00AE0257">
            <w:pPr>
              <w:jc w:val="center"/>
              <w:rPr>
                <w:lang w:val="es-ES"/>
              </w:rPr>
            </w:pPr>
          </w:p>
        </w:tc>
        <w:tc>
          <w:tcPr>
            <w:tcW w:w="461" w:type="dxa"/>
          </w:tcPr>
          <w:p w14:paraId="25D76FE4" w14:textId="77777777" w:rsidR="00AE0257" w:rsidRPr="009C6E30" w:rsidRDefault="00AE0257" w:rsidP="00AE0257">
            <w:pPr>
              <w:jc w:val="center"/>
              <w:rPr>
                <w:lang w:val="es-ES"/>
              </w:rPr>
            </w:pPr>
          </w:p>
        </w:tc>
        <w:tc>
          <w:tcPr>
            <w:tcW w:w="416" w:type="dxa"/>
          </w:tcPr>
          <w:p w14:paraId="54EC56C4" w14:textId="77777777" w:rsidR="00AE0257" w:rsidRPr="009C6E30" w:rsidRDefault="00AE0257" w:rsidP="00AE0257">
            <w:pPr>
              <w:jc w:val="center"/>
              <w:rPr>
                <w:lang w:val="es-ES"/>
              </w:rPr>
            </w:pPr>
          </w:p>
        </w:tc>
        <w:tc>
          <w:tcPr>
            <w:tcW w:w="251" w:type="dxa"/>
          </w:tcPr>
          <w:p w14:paraId="09C98E59" w14:textId="77777777" w:rsidR="00AE0257" w:rsidRPr="009C6E30" w:rsidRDefault="00AE0257" w:rsidP="00AE0257">
            <w:pPr>
              <w:jc w:val="center"/>
              <w:rPr>
                <w:lang w:val="es-ES"/>
              </w:rPr>
            </w:pPr>
          </w:p>
        </w:tc>
        <w:tc>
          <w:tcPr>
            <w:tcW w:w="512" w:type="dxa"/>
          </w:tcPr>
          <w:p w14:paraId="1466AA73" w14:textId="77777777" w:rsidR="00AE0257" w:rsidRPr="009C6E30" w:rsidRDefault="00AE0257" w:rsidP="00AE0257">
            <w:pPr>
              <w:jc w:val="center"/>
              <w:rPr>
                <w:lang w:val="es-ES"/>
              </w:rPr>
            </w:pPr>
          </w:p>
        </w:tc>
        <w:tc>
          <w:tcPr>
            <w:tcW w:w="631" w:type="dxa"/>
          </w:tcPr>
          <w:p w14:paraId="41A5C782" w14:textId="3770EE31" w:rsidR="00AE0257" w:rsidRPr="009C6E30" w:rsidRDefault="00AE0257" w:rsidP="00AE0257">
            <w:pPr>
              <w:jc w:val="center"/>
              <w:rPr>
                <w:lang w:val="es-ES"/>
              </w:rPr>
            </w:pPr>
          </w:p>
        </w:tc>
        <w:tc>
          <w:tcPr>
            <w:tcW w:w="435" w:type="dxa"/>
          </w:tcPr>
          <w:p w14:paraId="0FE395E1" w14:textId="77777777" w:rsidR="00AE0257" w:rsidRPr="009C6E30" w:rsidRDefault="00AE0257" w:rsidP="00AE0257">
            <w:pPr>
              <w:jc w:val="center"/>
              <w:rPr>
                <w:lang w:val="es-ES"/>
              </w:rPr>
            </w:pPr>
          </w:p>
        </w:tc>
        <w:tc>
          <w:tcPr>
            <w:tcW w:w="439" w:type="dxa"/>
          </w:tcPr>
          <w:p w14:paraId="28F98F70" w14:textId="77777777" w:rsidR="00AE0257" w:rsidRPr="009C6E30" w:rsidRDefault="00AE0257" w:rsidP="00AE0257">
            <w:pPr>
              <w:jc w:val="center"/>
              <w:rPr>
                <w:lang w:val="es-ES"/>
              </w:rPr>
            </w:pPr>
          </w:p>
        </w:tc>
        <w:tc>
          <w:tcPr>
            <w:tcW w:w="425" w:type="dxa"/>
          </w:tcPr>
          <w:p w14:paraId="09008618" w14:textId="77777777" w:rsidR="00AE0257" w:rsidRPr="009C6E30" w:rsidRDefault="00AE0257" w:rsidP="00AE0257">
            <w:pPr>
              <w:jc w:val="center"/>
              <w:rPr>
                <w:lang w:val="es-ES"/>
              </w:rPr>
            </w:pPr>
          </w:p>
        </w:tc>
        <w:tc>
          <w:tcPr>
            <w:tcW w:w="245" w:type="dxa"/>
          </w:tcPr>
          <w:p w14:paraId="7425085A" w14:textId="77777777" w:rsidR="00AE0257" w:rsidRPr="009C6E30" w:rsidRDefault="00AE0257" w:rsidP="00AE0257">
            <w:pPr>
              <w:jc w:val="center"/>
              <w:rPr>
                <w:lang w:val="es-ES"/>
              </w:rPr>
            </w:pPr>
          </w:p>
        </w:tc>
        <w:tc>
          <w:tcPr>
            <w:tcW w:w="747" w:type="dxa"/>
            <w:gridSpan w:val="2"/>
          </w:tcPr>
          <w:p w14:paraId="4BBE6965" w14:textId="77777777" w:rsidR="00AE0257" w:rsidRPr="009C6E30" w:rsidRDefault="00AE0257" w:rsidP="00AE0257">
            <w:pPr>
              <w:jc w:val="center"/>
              <w:rPr>
                <w:lang w:val="es-ES"/>
              </w:rPr>
            </w:pPr>
          </w:p>
        </w:tc>
      </w:tr>
      <w:tr w:rsidR="00AE0257" w:rsidRPr="009158A0" w14:paraId="1F667D98" w14:textId="77777777" w:rsidTr="008E58F7">
        <w:tc>
          <w:tcPr>
            <w:tcW w:w="1150" w:type="dxa"/>
          </w:tcPr>
          <w:p w14:paraId="2C960258" w14:textId="77777777" w:rsidR="00AE0257" w:rsidRPr="009C6E30" w:rsidRDefault="00AE0257" w:rsidP="00AE0257">
            <w:pPr>
              <w:jc w:val="center"/>
              <w:rPr>
                <w:lang w:val="es-ES"/>
              </w:rPr>
            </w:pPr>
          </w:p>
        </w:tc>
        <w:tc>
          <w:tcPr>
            <w:tcW w:w="2331" w:type="dxa"/>
          </w:tcPr>
          <w:p w14:paraId="11E4BA4C" w14:textId="77777777" w:rsidR="00AE0257" w:rsidRPr="009C6E30" w:rsidRDefault="00AE0257" w:rsidP="00AE0257">
            <w:pPr>
              <w:jc w:val="center"/>
              <w:rPr>
                <w:lang w:val="es-ES"/>
              </w:rPr>
            </w:pPr>
          </w:p>
        </w:tc>
        <w:tc>
          <w:tcPr>
            <w:tcW w:w="1020" w:type="dxa"/>
          </w:tcPr>
          <w:p w14:paraId="0ECB9E4C" w14:textId="77777777" w:rsidR="00AE0257" w:rsidRPr="009C6E30" w:rsidRDefault="00AE0257" w:rsidP="00AE0257">
            <w:pPr>
              <w:jc w:val="center"/>
              <w:rPr>
                <w:lang w:val="es-ES"/>
              </w:rPr>
            </w:pPr>
          </w:p>
        </w:tc>
        <w:tc>
          <w:tcPr>
            <w:tcW w:w="2802" w:type="dxa"/>
          </w:tcPr>
          <w:p w14:paraId="3484954A" w14:textId="77777777" w:rsidR="00AE0257" w:rsidRPr="009C6E30" w:rsidRDefault="00AE0257" w:rsidP="00AE0257">
            <w:pPr>
              <w:jc w:val="center"/>
              <w:rPr>
                <w:lang w:val="es-ES"/>
              </w:rPr>
            </w:pPr>
          </w:p>
        </w:tc>
        <w:tc>
          <w:tcPr>
            <w:tcW w:w="512" w:type="dxa"/>
          </w:tcPr>
          <w:p w14:paraId="5D5FFCE4" w14:textId="77777777" w:rsidR="00AE0257" w:rsidRPr="009C6E30" w:rsidRDefault="00AE0257" w:rsidP="00AE0257">
            <w:pPr>
              <w:jc w:val="center"/>
              <w:rPr>
                <w:lang w:val="es-ES"/>
              </w:rPr>
            </w:pPr>
          </w:p>
        </w:tc>
        <w:tc>
          <w:tcPr>
            <w:tcW w:w="567" w:type="dxa"/>
          </w:tcPr>
          <w:p w14:paraId="46759BD5" w14:textId="77777777" w:rsidR="00AE0257" w:rsidRPr="009C6E30" w:rsidRDefault="00AE0257" w:rsidP="00AE0257">
            <w:pPr>
              <w:jc w:val="center"/>
              <w:rPr>
                <w:lang w:val="es-ES"/>
              </w:rPr>
            </w:pPr>
          </w:p>
        </w:tc>
        <w:tc>
          <w:tcPr>
            <w:tcW w:w="512" w:type="dxa"/>
          </w:tcPr>
          <w:p w14:paraId="28E80E86" w14:textId="77777777" w:rsidR="00AE0257" w:rsidRPr="009C6E30" w:rsidRDefault="00AE0257" w:rsidP="00AE0257">
            <w:pPr>
              <w:jc w:val="center"/>
              <w:rPr>
                <w:lang w:val="es-ES"/>
              </w:rPr>
            </w:pPr>
          </w:p>
        </w:tc>
        <w:tc>
          <w:tcPr>
            <w:tcW w:w="512" w:type="dxa"/>
          </w:tcPr>
          <w:p w14:paraId="698203D8" w14:textId="77777777" w:rsidR="00AE0257" w:rsidRDefault="00AE0257" w:rsidP="00AE0257">
            <w:pPr>
              <w:jc w:val="center"/>
              <w:rPr>
                <w:lang w:val="es-ES"/>
              </w:rPr>
            </w:pPr>
          </w:p>
        </w:tc>
        <w:tc>
          <w:tcPr>
            <w:tcW w:w="344" w:type="dxa"/>
          </w:tcPr>
          <w:p w14:paraId="3BDA5527" w14:textId="77777777" w:rsidR="00AE0257" w:rsidRPr="009C6E30" w:rsidRDefault="00AE0257" w:rsidP="00AE0257">
            <w:pPr>
              <w:jc w:val="center"/>
              <w:rPr>
                <w:lang w:val="es-ES"/>
              </w:rPr>
            </w:pPr>
          </w:p>
        </w:tc>
        <w:tc>
          <w:tcPr>
            <w:tcW w:w="461" w:type="dxa"/>
          </w:tcPr>
          <w:p w14:paraId="42019149" w14:textId="77777777" w:rsidR="00AE0257" w:rsidRPr="009C6E30" w:rsidRDefault="00AE0257" w:rsidP="00AE0257">
            <w:pPr>
              <w:jc w:val="center"/>
              <w:rPr>
                <w:lang w:val="es-ES"/>
              </w:rPr>
            </w:pPr>
          </w:p>
        </w:tc>
        <w:tc>
          <w:tcPr>
            <w:tcW w:w="416" w:type="dxa"/>
          </w:tcPr>
          <w:p w14:paraId="512F685F" w14:textId="77777777" w:rsidR="00AE0257" w:rsidRPr="009C6E30" w:rsidRDefault="00AE0257" w:rsidP="00AE0257">
            <w:pPr>
              <w:jc w:val="center"/>
              <w:rPr>
                <w:lang w:val="es-ES"/>
              </w:rPr>
            </w:pPr>
          </w:p>
        </w:tc>
        <w:tc>
          <w:tcPr>
            <w:tcW w:w="251" w:type="dxa"/>
          </w:tcPr>
          <w:p w14:paraId="22C3EFF6" w14:textId="77777777" w:rsidR="00AE0257" w:rsidRPr="009C6E30" w:rsidRDefault="00AE0257" w:rsidP="00AE0257">
            <w:pPr>
              <w:jc w:val="center"/>
              <w:rPr>
                <w:lang w:val="es-ES"/>
              </w:rPr>
            </w:pPr>
          </w:p>
        </w:tc>
        <w:tc>
          <w:tcPr>
            <w:tcW w:w="512" w:type="dxa"/>
          </w:tcPr>
          <w:p w14:paraId="51D975FA" w14:textId="77777777" w:rsidR="00AE0257" w:rsidRPr="009C6E30" w:rsidRDefault="00AE0257" w:rsidP="00AE0257">
            <w:pPr>
              <w:jc w:val="center"/>
              <w:rPr>
                <w:lang w:val="es-ES"/>
              </w:rPr>
            </w:pPr>
          </w:p>
        </w:tc>
        <w:tc>
          <w:tcPr>
            <w:tcW w:w="631" w:type="dxa"/>
          </w:tcPr>
          <w:p w14:paraId="1E8FC7D9" w14:textId="77777777" w:rsidR="00AE0257" w:rsidRPr="009C6E30" w:rsidRDefault="00AE0257" w:rsidP="00AE0257">
            <w:pPr>
              <w:jc w:val="center"/>
              <w:rPr>
                <w:lang w:val="es-ES"/>
              </w:rPr>
            </w:pPr>
          </w:p>
        </w:tc>
        <w:tc>
          <w:tcPr>
            <w:tcW w:w="435" w:type="dxa"/>
          </w:tcPr>
          <w:p w14:paraId="0CF28303" w14:textId="77777777" w:rsidR="00AE0257" w:rsidRPr="009C6E30" w:rsidRDefault="00AE0257" w:rsidP="00AE0257">
            <w:pPr>
              <w:jc w:val="center"/>
              <w:rPr>
                <w:lang w:val="es-ES"/>
              </w:rPr>
            </w:pPr>
          </w:p>
        </w:tc>
        <w:tc>
          <w:tcPr>
            <w:tcW w:w="439" w:type="dxa"/>
          </w:tcPr>
          <w:p w14:paraId="4E98BFE3" w14:textId="77777777" w:rsidR="00AE0257" w:rsidRPr="009C6E30" w:rsidRDefault="00AE0257" w:rsidP="00AE0257">
            <w:pPr>
              <w:jc w:val="center"/>
              <w:rPr>
                <w:lang w:val="es-ES"/>
              </w:rPr>
            </w:pPr>
          </w:p>
        </w:tc>
        <w:tc>
          <w:tcPr>
            <w:tcW w:w="425" w:type="dxa"/>
          </w:tcPr>
          <w:p w14:paraId="55065156" w14:textId="77777777" w:rsidR="00AE0257" w:rsidRPr="009C6E30" w:rsidRDefault="00AE0257" w:rsidP="00AE0257">
            <w:pPr>
              <w:jc w:val="center"/>
              <w:rPr>
                <w:lang w:val="es-ES"/>
              </w:rPr>
            </w:pPr>
          </w:p>
        </w:tc>
        <w:tc>
          <w:tcPr>
            <w:tcW w:w="245" w:type="dxa"/>
          </w:tcPr>
          <w:p w14:paraId="6E6B4354" w14:textId="77777777" w:rsidR="00AE0257" w:rsidRPr="009C6E30" w:rsidRDefault="00AE0257" w:rsidP="00AE0257">
            <w:pPr>
              <w:jc w:val="center"/>
              <w:rPr>
                <w:lang w:val="es-ES"/>
              </w:rPr>
            </w:pPr>
          </w:p>
        </w:tc>
        <w:tc>
          <w:tcPr>
            <w:tcW w:w="747" w:type="dxa"/>
            <w:gridSpan w:val="2"/>
          </w:tcPr>
          <w:p w14:paraId="2402EDB8" w14:textId="77777777" w:rsidR="00AE0257" w:rsidRPr="009C6E30" w:rsidRDefault="00AE0257" w:rsidP="00AE0257">
            <w:pPr>
              <w:jc w:val="center"/>
              <w:rPr>
                <w:lang w:val="es-ES"/>
              </w:rPr>
            </w:pPr>
          </w:p>
        </w:tc>
      </w:tr>
      <w:tr w:rsidR="00AE0257" w:rsidRPr="009C6E30" w14:paraId="2B507FFE" w14:textId="77777777" w:rsidTr="008E58F7">
        <w:tc>
          <w:tcPr>
            <w:tcW w:w="1150" w:type="dxa"/>
            <w:vMerge w:val="restart"/>
          </w:tcPr>
          <w:p w14:paraId="38A394C3" w14:textId="22A04441" w:rsidR="00AE0257" w:rsidRPr="009C6E30" w:rsidRDefault="00AE0257" w:rsidP="00AE0257">
            <w:pPr>
              <w:jc w:val="center"/>
              <w:rPr>
                <w:lang w:val="es-ES"/>
              </w:rPr>
            </w:pPr>
            <w:r w:rsidRPr="009C6E30">
              <w:rPr>
                <w:lang w:val="es-ES"/>
              </w:rPr>
              <w:t>12</w:t>
            </w:r>
          </w:p>
        </w:tc>
        <w:tc>
          <w:tcPr>
            <w:tcW w:w="2331" w:type="dxa"/>
            <w:vMerge w:val="restart"/>
          </w:tcPr>
          <w:p w14:paraId="3F9F3E62" w14:textId="5B2E8EB0" w:rsidR="00AE0257" w:rsidRPr="009C6E30" w:rsidRDefault="00AE0257" w:rsidP="00AE0257">
            <w:pPr>
              <w:spacing w:line="259" w:lineRule="auto"/>
              <w:rPr>
                <w:rFonts w:ascii="Calibri" w:eastAsia="Calibri" w:hAnsi="Calibri" w:cs="Calibri"/>
                <w:lang w:val="es-ES"/>
              </w:rPr>
            </w:pPr>
            <w:r w:rsidRPr="009C6E30">
              <w:rPr>
                <w:rFonts w:ascii="Calibri" w:eastAsia="Calibri" w:hAnsi="Calibri" w:cs="Calibri"/>
                <w:lang w:val="es-ES"/>
              </w:rPr>
              <w:t>Como jefe de la empresa quiero hacer que el proceso de finalizar el alquiler sea automático, con el objetivo de que el usuario no sienta que le cobramos de más.</w:t>
            </w:r>
          </w:p>
          <w:p w14:paraId="768EDB06" w14:textId="5B2E8EB0" w:rsidR="00AE0257" w:rsidRPr="009C6E30" w:rsidRDefault="00AE0257" w:rsidP="00AE0257">
            <w:pPr>
              <w:jc w:val="center"/>
              <w:rPr>
                <w:lang w:val="es-ES"/>
              </w:rPr>
            </w:pPr>
          </w:p>
        </w:tc>
        <w:tc>
          <w:tcPr>
            <w:tcW w:w="1020" w:type="dxa"/>
          </w:tcPr>
          <w:p w14:paraId="61755B61" w14:textId="35414CBD" w:rsidR="00AE0257" w:rsidRPr="009C6E30" w:rsidRDefault="00AE0257" w:rsidP="00AE0257">
            <w:pPr>
              <w:jc w:val="center"/>
              <w:rPr>
                <w:lang w:val="es-ES"/>
              </w:rPr>
            </w:pPr>
            <w:r w:rsidRPr="009C6E30">
              <w:rPr>
                <w:lang w:val="es-ES"/>
              </w:rPr>
              <w:t>12.1</w:t>
            </w:r>
          </w:p>
        </w:tc>
        <w:tc>
          <w:tcPr>
            <w:tcW w:w="2802" w:type="dxa"/>
          </w:tcPr>
          <w:p w14:paraId="6E3F8F26" w14:textId="7EE307EE" w:rsidR="00AE0257" w:rsidRPr="009C6E30" w:rsidRDefault="00AE0257" w:rsidP="00AE0257">
            <w:pPr>
              <w:jc w:val="center"/>
              <w:rPr>
                <w:lang w:val="es-ES"/>
              </w:rPr>
            </w:pPr>
            <w:r w:rsidRPr="009C6E30">
              <w:rPr>
                <w:lang w:val="es-ES"/>
              </w:rPr>
              <w:t>Añadir a Diagrama de Casos de Uso</w:t>
            </w:r>
          </w:p>
        </w:tc>
        <w:tc>
          <w:tcPr>
            <w:tcW w:w="512" w:type="dxa"/>
          </w:tcPr>
          <w:p w14:paraId="176388C3" w14:textId="40493992" w:rsidR="00AE0257" w:rsidRPr="009C6E30" w:rsidRDefault="00AE0257" w:rsidP="00AE0257">
            <w:pPr>
              <w:jc w:val="center"/>
              <w:rPr>
                <w:lang w:val="es-ES"/>
              </w:rPr>
            </w:pPr>
          </w:p>
        </w:tc>
        <w:tc>
          <w:tcPr>
            <w:tcW w:w="567" w:type="dxa"/>
          </w:tcPr>
          <w:p w14:paraId="6082604D" w14:textId="33B2720A" w:rsidR="00AE0257" w:rsidRPr="009C6E30" w:rsidRDefault="00AE0257" w:rsidP="00AE0257">
            <w:pPr>
              <w:jc w:val="center"/>
              <w:rPr>
                <w:lang w:val="es-ES"/>
              </w:rPr>
            </w:pPr>
          </w:p>
        </w:tc>
        <w:tc>
          <w:tcPr>
            <w:tcW w:w="512" w:type="dxa"/>
          </w:tcPr>
          <w:p w14:paraId="04B56469" w14:textId="77777777" w:rsidR="00AE0257" w:rsidRPr="009C6E30" w:rsidRDefault="00AE0257" w:rsidP="00AE0257">
            <w:pPr>
              <w:jc w:val="center"/>
              <w:rPr>
                <w:lang w:val="es-ES"/>
              </w:rPr>
            </w:pPr>
          </w:p>
        </w:tc>
        <w:tc>
          <w:tcPr>
            <w:tcW w:w="512" w:type="dxa"/>
          </w:tcPr>
          <w:p w14:paraId="3DD9BBFA" w14:textId="0E4881E3" w:rsidR="00AE0257" w:rsidRPr="009C6E30" w:rsidRDefault="00AE0257" w:rsidP="00AE0257">
            <w:pPr>
              <w:jc w:val="center"/>
              <w:rPr>
                <w:lang w:val="es-ES"/>
              </w:rPr>
            </w:pPr>
            <w:r>
              <w:rPr>
                <w:lang w:val="es-ES"/>
              </w:rPr>
              <w:t>A,P</w:t>
            </w:r>
          </w:p>
        </w:tc>
        <w:tc>
          <w:tcPr>
            <w:tcW w:w="344" w:type="dxa"/>
          </w:tcPr>
          <w:p w14:paraId="650D499F" w14:textId="77777777" w:rsidR="00AE0257" w:rsidRPr="009C6E30" w:rsidRDefault="00AE0257" w:rsidP="00AE0257">
            <w:pPr>
              <w:jc w:val="center"/>
              <w:rPr>
                <w:lang w:val="es-ES"/>
              </w:rPr>
            </w:pPr>
          </w:p>
        </w:tc>
        <w:tc>
          <w:tcPr>
            <w:tcW w:w="461" w:type="dxa"/>
          </w:tcPr>
          <w:p w14:paraId="49CE56DE" w14:textId="77777777" w:rsidR="00AE0257" w:rsidRPr="009C6E30" w:rsidRDefault="00AE0257" w:rsidP="00AE0257">
            <w:pPr>
              <w:jc w:val="center"/>
              <w:rPr>
                <w:lang w:val="es-ES"/>
              </w:rPr>
            </w:pPr>
          </w:p>
        </w:tc>
        <w:tc>
          <w:tcPr>
            <w:tcW w:w="416" w:type="dxa"/>
          </w:tcPr>
          <w:p w14:paraId="0BE75107" w14:textId="77777777" w:rsidR="00AE0257" w:rsidRPr="009C6E30" w:rsidRDefault="00AE0257" w:rsidP="00AE0257">
            <w:pPr>
              <w:jc w:val="center"/>
              <w:rPr>
                <w:lang w:val="es-ES"/>
              </w:rPr>
            </w:pPr>
          </w:p>
        </w:tc>
        <w:tc>
          <w:tcPr>
            <w:tcW w:w="251" w:type="dxa"/>
          </w:tcPr>
          <w:p w14:paraId="441C2CDE" w14:textId="77777777" w:rsidR="00AE0257" w:rsidRPr="009C6E30" w:rsidRDefault="00AE0257" w:rsidP="00AE0257">
            <w:pPr>
              <w:jc w:val="center"/>
              <w:rPr>
                <w:lang w:val="es-ES"/>
              </w:rPr>
            </w:pPr>
          </w:p>
        </w:tc>
        <w:tc>
          <w:tcPr>
            <w:tcW w:w="512" w:type="dxa"/>
          </w:tcPr>
          <w:p w14:paraId="07F22AC0" w14:textId="77777777" w:rsidR="00AE0257" w:rsidRPr="009C6E30" w:rsidRDefault="00AE0257" w:rsidP="00AE0257">
            <w:pPr>
              <w:jc w:val="center"/>
              <w:rPr>
                <w:lang w:val="es-ES"/>
              </w:rPr>
            </w:pPr>
          </w:p>
        </w:tc>
        <w:tc>
          <w:tcPr>
            <w:tcW w:w="631" w:type="dxa"/>
          </w:tcPr>
          <w:p w14:paraId="705EC304" w14:textId="77777777" w:rsidR="00AE0257" w:rsidRPr="009C6E30" w:rsidRDefault="00AE0257" w:rsidP="00AE0257">
            <w:pPr>
              <w:jc w:val="center"/>
              <w:rPr>
                <w:lang w:val="es-ES"/>
              </w:rPr>
            </w:pPr>
          </w:p>
        </w:tc>
        <w:tc>
          <w:tcPr>
            <w:tcW w:w="435" w:type="dxa"/>
          </w:tcPr>
          <w:p w14:paraId="7E6C644A" w14:textId="77777777" w:rsidR="00AE0257" w:rsidRPr="009C6E30" w:rsidRDefault="00AE0257" w:rsidP="00AE0257">
            <w:pPr>
              <w:jc w:val="center"/>
              <w:rPr>
                <w:lang w:val="es-ES"/>
              </w:rPr>
            </w:pPr>
          </w:p>
        </w:tc>
        <w:tc>
          <w:tcPr>
            <w:tcW w:w="439" w:type="dxa"/>
          </w:tcPr>
          <w:p w14:paraId="1F506432" w14:textId="77777777" w:rsidR="00AE0257" w:rsidRPr="009C6E30" w:rsidRDefault="00AE0257" w:rsidP="00AE0257">
            <w:pPr>
              <w:jc w:val="center"/>
              <w:rPr>
                <w:lang w:val="es-ES"/>
              </w:rPr>
            </w:pPr>
          </w:p>
        </w:tc>
        <w:tc>
          <w:tcPr>
            <w:tcW w:w="425" w:type="dxa"/>
          </w:tcPr>
          <w:p w14:paraId="6A2088A2" w14:textId="77777777" w:rsidR="00AE0257" w:rsidRPr="009C6E30" w:rsidRDefault="00AE0257" w:rsidP="00AE0257">
            <w:pPr>
              <w:jc w:val="center"/>
              <w:rPr>
                <w:lang w:val="es-ES"/>
              </w:rPr>
            </w:pPr>
          </w:p>
        </w:tc>
        <w:tc>
          <w:tcPr>
            <w:tcW w:w="245" w:type="dxa"/>
          </w:tcPr>
          <w:p w14:paraId="7D26B113" w14:textId="77777777" w:rsidR="00AE0257" w:rsidRPr="009C6E30" w:rsidRDefault="00AE0257" w:rsidP="00AE0257">
            <w:pPr>
              <w:jc w:val="center"/>
              <w:rPr>
                <w:lang w:val="es-ES"/>
              </w:rPr>
            </w:pPr>
          </w:p>
        </w:tc>
        <w:tc>
          <w:tcPr>
            <w:tcW w:w="747" w:type="dxa"/>
            <w:gridSpan w:val="2"/>
          </w:tcPr>
          <w:p w14:paraId="50641A44" w14:textId="77777777" w:rsidR="00AE0257" w:rsidRPr="009C6E30" w:rsidRDefault="00AE0257" w:rsidP="00AE0257">
            <w:pPr>
              <w:jc w:val="center"/>
              <w:rPr>
                <w:lang w:val="es-ES"/>
              </w:rPr>
            </w:pPr>
          </w:p>
        </w:tc>
      </w:tr>
      <w:tr w:rsidR="00AE0257" w:rsidRPr="009158A0" w14:paraId="547BD48B" w14:textId="77777777" w:rsidTr="008E58F7">
        <w:tc>
          <w:tcPr>
            <w:tcW w:w="1150" w:type="dxa"/>
            <w:vMerge/>
          </w:tcPr>
          <w:p w14:paraId="735139B7" w14:textId="77777777" w:rsidR="00AE0257" w:rsidRPr="009C6E30" w:rsidRDefault="00AE0257" w:rsidP="00AE0257">
            <w:pPr>
              <w:jc w:val="center"/>
              <w:rPr>
                <w:lang w:val="es-ES"/>
              </w:rPr>
            </w:pPr>
          </w:p>
        </w:tc>
        <w:tc>
          <w:tcPr>
            <w:tcW w:w="2331" w:type="dxa"/>
            <w:vMerge/>
          </w:tcPr>
          <w:p w14:paraId="0E200849" w14:textId="77777777" w:rsidR="00AE0257" w:rsidRPr="009C6E30" w:rsidRDefault="00AE0257" w:rsidP="00AE0257">
            <w:pPr>
              <w:jc w:val="center"/>
              <w:rPr>
                <w:lang w:val="es-ES"/>
              </w:rPr>
            </w:pPr>
          </w:p>
        </w:tc>
        <w:tc>
          <w:tcPr>
            <w:tcW w:w="1020" w:type="dxa"/>
          </w:tcPr>
          <w:p w14:paraId="7DEA9416" w14:textId="2529BB50" w:rsidR="00AE0257" w:rsidRPr="009C6E30" w:rsidRDefault="00AE0257" w:rsidP="00AE0257">
            <w:pPr>
              <w:jc w:val="center"/>
              <w:rPr>
                <w:lang w:val="es-ES"/>
              </w:rPr>
            </w:pPr>
            <w:r w:rsidRPr="009C6E30">
              <w:rPr>
                <w:lang w:val="es-ES"/>
              </w:rPr>
              <w:t>12.2</w:t>
            </w:r>
          </w:p>
        </w:tc>
        <w:tc>
          <w:tcPr>
            <w:tcW w:w="2802" w:type="dxa"/>
          </w:tcPr>
          <w:p w14:paraId="2B3FF958" w14:textId="2735BB32" w:rsidR="00AE0257" w:rsidRPr="009C6E30" w:rsidRDefault="00AE0257" w:rsidP="00AE0257">
            <w:pPr>
              <w:jc w:val="center"/>
              <w:rPr>
                <w:lang w:val="es-ES"/>
              </w:rPr>
            </w:pPr>
            <w:r w:rsidRPr="009C6E30">
              <w:rPr>
                <w:lang w:val="es-ES"/>
              </w:rPr>
              <w:t>Añadir a documento de Análisis</w:t>
            </w:r>
            <w:r>
              <w:rPr>
                <w:lang w:val="es-ES"/>
              </w:rPr>
              <w:t xml:space="preserve"> y Diseño</w:t>
            </w:r>
          </w:p>
        </w:tc>
        <w:tc>
          <w:tcPr>
            <w:tcW w:w="512" w:type="dxa"/>
          </w:tcPr>
          <w:p w14:paraId="504D676E" w14:textId="77777777" w:rsidR="00AE0257" w:rsidRPr="009C6E30" w:rsidRDefault="00AE0257" w:rsidP="00AE0257">
            <w:pPr>
              <w:jc w:val="center"/>
              <w:rPr>
                <w:lang w:val="es-ES"/>
              </w:rPr>
            </w:pPr>
          </w:p>
        </w:tc>
        <w:tc>
          <w:tcPr>
            <w:tcW w:w="567" w:type="dxa"/>
          </w:tcPr>
          <w:p w14:paraId="4485C539" w14:textId="77777777" w:rsidR="00AE0257" w:rsidRPr="009C6E30" w:rsidRDefault="00AE0257" w:rsidP="00AE0257">
            <w:pPr>
              <w:jc w:val="center"/>
              <w:rPr>
                <w:lang w:val="es-ES"/>
              </w:rPr>
            </w:pPr>
          </w:p>
        </w:tc>
        <w:tc>
          <w:tcPr>
            <w:tcW w:w="512" w:type="dxa"/>
          </w:tcPr>
          <w:p w14:paraId="5AEBE283" w14:textId="77777777" w:rsidR="00AE0257" w:rsidRPr="009C6E30" w:rsidRDefault="00AE0257" w:rsidP="00AE0257">
            <w:pPr>
              <w:jc w:val="center"/>
              <w:rPr>
                <w:lang w:val="es-ES"/>
              </w:rPr>
            </w:pPr>
          </w:p>
        </w:tc>
        <w:tc>
          <w:tcPr>
            <w:tcW w:w="512" w:type="dxa"/>
          </w:tcPr>
          <w:p w14:paraId="265DAE62" w14:textId="77777777" w:rsidR="00AE0257" w:rsidRPr="009C6E30" w:rsidRDefault="00AE0257" w:rsidP="00AE0257">
            <w:pPr>
              <w:jc w:val="center"/>
              <w:rPr>
                <w:lang w:val="es-ES"/>
              </w:rPr>
            </w:pPr>
          </w:p>
        </w:tc>
        <w:tc>
          <w:tcPr>
            <w:tcW w:w="344" w:type="dxa"/>
          </w:tcPr>
          <w:p w14:paraId="72F7A391" w14:textId="77777777" w:rsidR="00AE0257" w:rsidRPr="009C6E30" w:rsidRDefault="00AE0257" w:rsidP="00AE0257">
            <w:pPr>
              <w:jc w:val="center"/>
              <w:rPr>
                <w:lang w:val="es-ES"/>
              </w:rPr>
            </w:pPr>
          </w:p>
        </w:tc>
        <w:tc>
          <w:tcPr>
            <w:tcW w:w="461" w:type="dxa"/>
          </w:tcPr>
          <w:p w14:paraId="214AD3D6" w14:textId="77777777" w:rsidR="00AE0257" w:rsidRPr="009C6E30" w:rsidRDefault="00AE0257" w:rsidP="00AE0257">
            <w:pPr>
              <w:jc w:val="center"/>
              <w:rPr>
                <w:lang w:val="es-ES"/>
              </w:rPr>
            </w:pPr>
          </w:p>
        </w:tc>
        <w:tc>
          <w:tcPr>
            <w:tcW w:w="416" w:type="dxa"/>
          </w:tcPr>
          <w:p w14:paraId="4EAD6A6B" w14:textId="77777777" w:rsidR="00AE0257" w:rsidRPr="009C6E30" w:rsidRDefault="00AE0257" w:rsidP="00AE0257">
            <w:pPr>
              <w:jc w:val="center"/>
              <w:rPr>
                <w:lang w:val="es-ES"/>
              </w:rPr>
            </w:pPr>
          </w:p>
        </w:tc>
        <w:tc>
          <w:tcPr>
            <w:tcW w:w="251" w:type="dxa"/>
          </w:tcPr>
          <w:p w14:paraId="6DD8751E" w14:textId="77777777" w:rsidR="00AE0257" w:rsidRPr="009C6E30" w:rsidRDefault="00AE0257" w:rsidP="00AE0257">
            <w:pPr>
              <w:jc w:val="center"/>
              <w:rPr>
                <w:lang w:val="es-ES"/>
              </w:rPr>
            </w:pPr>
          </w:p>
        </w:tc>
        <w:tc>
          <w:tcPr>
            <w:tcW w:w="512" w:type="dxa"/>
          </w:tcPr>
          <w:p w14:paraId="2411EF78" w14:textId="77777777" w:rsidR="00AE0257" w:rsidRPr="009C6E30" w:rsidRDefault="00AE0257" w:rsidP="00AE0257">
            <w:pPr>
              <w:jc w:val="center"/>
              <w:rPr>
                <w:lang w:val="es-ES"/>
              </w:rPr>
            </w:pPr>
          </w:p>
        </w:tc>
        <w:tc>
          <w:tcPr>
            <w:tcW w:w="631" w:type="dxa"/>
          </w:tcPr>
          <w:p w14:paraId="5F1C93E7" w14:textId="4E936CB3" w:rsidR="00AE0257" w:rsidRPr="009C6E30" w:rsidRDefault="00AE0257" w:rsidP="00AE0257">
            <w:pPr>
              <w:jc w:val="center"/>
              <w:rPr>
                <w:lang w:val="es-ES"/>
              </w:rPr>
            </w:pPr>
          </w:p>
        </w:tc>
        <w:tc>
          <w:tcPr>
            <w:tcW w:w="435" w:type="dxa"/>
          </w:tcPr>
          <w:p w14:paraId="6662DF6E" w14:textId="77777777" w:rsidR="00AE0257" w:rsidRPr="009C6E30" w:rsidRDefault="00AE0257" w:rsidP="00AE0257">
            <w:pPr>
              <w:jc w:val="center"/>
              <w:rPr>
                <w:lang w:val="es-ES"/>
              </w:rPr>
            </w:pPr>
          </w:p>
        </w:tc>
        <w:tc>
          <w:tcPr>
            <w:tcW w:w="439" w:type="dxa"/>
          </w:tcPr>
          <w:p w14:paraId="7A2268FB" w14:textId="00E5A734" w:rsidR="00AE0257" w:rsidRPr="009C6E30" w:rsidRDefault="00AE0257" w:rsidP="00AE0257">
            <w:pPr>
              <w:jc w:val="center"/>
              <w:rPr>
                <w:lang w:val="es-ES"/>
              </w:rPr>
            </w:pPr>
            <w:r>
              <w:rPr>
                <w:lang w:val="es-ES"/>
              </w:rPr>
              <w:t>P</w:t>
            </w:r>
          </w:p>
        </w:tc>
        <w:tc>
          <w:tcPr>
            <w:tcW w:w="425" w:type="dxa"/>
          </w:tcPr>
          <w:p w14:paraId="15226637" w14:textId="77777777" w:rsidR="00AE0257" w:rsidRPr="009C6E30" w:rsidRDefault="00AE0257" w:rsidP="00AE0257">
            <w:pPr>
              <w:jc w:val="center"/>
              <w:rPr>
                <w:lang w:val="es-ES"/>
              </w:rPr>
            </w:pPr>
          </w:p>
        </w:tc>
        <w:tc>
          <w:tcPr>
            <w:tcW w:w="245" w:type="dxa"/>
          </w:tcPr>
          <w:p w14:paraId="63B7F75D" w14:textId="77777777" w:rsidR="00AE0257" w:rsidRPr="009C6E30" w:rsidRDefault="00AE0257" w:rsidP="00AE0257">
            <w:pPr>
              <w:jc w:val="center"/>
              <w:rPr>
                <w:lang w:val="es-ES"/>
              </w:rPr>
            </w:pPr>
          </w:p>
        </w:tc>
        <w:tc>
          <w:tcPr>
            <w:tcW w:w="747" w:type="dxa"/>
            <w:gridSpan w:val="2"/>
          </w:tcPr>
          <w:p w14:paraId="23998B25" w14:textId="77777777" w:rsidR="00AE0257" w:rsidRPr="009C6E30" w:rsidRDefault="00AE0257" w:rsidP="00AE0257">
            <w:pPr>
              <w:jc w:val="center"/>
              <w:rPr>
                <w:lang w:val="es-ES"/>
              </w:rPr>
            </w:pPr>
          </w:p>
        </w:tc>
      </w:tr>
      <w:tr w:rsidR="00AE0257" w:rsidRPr="009C6E30" w14:paraId="3BA9910F" w14:textId="77777777" w:rsidTr="008E58F7">
        <w:tc>
          <w:tcPr>
            <w:tcW w:w="1150" w:type="dxa"/>
            <w:vMerge/>
          </w:tcPr>
          <w:p w14:paraId="4EFE8012" w14:textId="77777777" w:rsidR="00AE0257" w:rsidRPr="009C6E30" w:rsidRDefault="00AE0257" w:rsidP="00AE0257">
            <w:pPr>
              <w:jc w:val="center"/>
              <w:rPr>
                <w:lang w:val="es-ES"/>
              </w:rPr>
            </w:pPr>
          </w:p>
        </w:tc>
        <w:tc>
          <w:tcPr>
            <w:tcW w:w="2331" w:type="dxa"/>
            <w:vMerge/>
          </w:tcPr>
          <w:p w14:paraId="14841E84" w14:textId="77777777" w:rsidR="00AE0257" w:rsidRPr="009C6E30" w:rsidRDefault="00AE0257" w:rsidP="00AE0257">
            <w:pPr>
              <w:jc w:val="center"/>
              <w:rPr>
                <w:lang w:val="es-ES"/>
              </w:rPr>
            </w:pPr>
          </w:p>
        </w:tc>
        <w:tc>
          <w:tcPr>
            <w:tcW w:w="1020" w:type="dxa"/>
          </w:tcPr>
          <w:p w14:paraId="2B93579D" w14:textId="4D03BEEF" w:rsidR="00AE0257" w:rsidRPr="009C6E30" w:rsidRDefault="00AE0257" w:rsidP="00AE0257">
            <w:pPr>
              <w:jc w:val="center"/>
              <w:rPr>
                <w:lang w:val="es-ES"/>
              </w:rPr>
            </w:pPr>
            <w:r w:rsidRPr="009C6E30">
              <w:rPr>
                <w:lang w:val="es-ES"/>
              </w:rPr>
              <w:t>12.3</w:t>
            </w:r>
          </w:p>
        </w:tc>
        <w:tc>
          <w:tcPr>
            <w:tcW w:w="2802" w:type="dxa"/>
          </w:tcPr>
          <w:p w14:paraId="4E94FB93" w14:textId="18F34A78" w:rsidR="00AE0257" w:rsidRPr="009C6E30" w:rsidRDefault="00AE0257" w:rsidP="00AE0257">
            <w:pPr>
              <w:jc w:val="center"/>
              <w:rPr>
                <w:lang w:val="es-ES"/>
              </w:rPr>
            </w:pPr>
            <w:r w:rsidRPr="009C6E30">
              <w:rPr>
                <w:lang w:val="es-ES"/>
              </w:rPr>
              <w:t>Añadir a Diagrama de Clases</w:t>
            </w:r>
          </w:p>
        </w:tc>
        <w:tc>
          <w:tcPr>
            <w:tcW w:w="512" w:type="dxa"/>
          </w:tcPr>
          <w:p w14:paraId="44841290" w14:textId="54326516" w:rsidR="00AE0257" w:rsidRPr="009C6E30" w:rsidRDefault="00AE0257" w:rsidP="00AE0257">
            <w:pPr>
              <w:jc w:val="center"/>
              <w:rPr>
                <w:lang w:val="es-ES"/>
              </w:rPr>
            </w:pPr>
          </w:p>
        </w:tc>
        <w:tc>
          <w:tcPr>
            <w:tcW w:w="567" w:type="dxa"/>
          </w:tcPr>
          <w:p w14:paraId="19C90830" w14:textId="0FDFAF21" w:rsidR="00AE0257" w:rsidRPr="009C6E30" w:rsidRDefault="00AE0257" w:rsidP="00AE0257">
            <w:pPr>
              <w:jc w:val="center"/>
              <w:rPr>
                <w:lang w:val="es-ES"/>
              </w:rPr>
            </w:pPr>
            <w:r>
              <w:rPr>
                <w:lang w:val="es-ES"/>
              </w:rPr>
              <w:t>J,R</w:t>
            </w:r>
          </w:p>
        </w:tc>
        <w:tc>
          <w:tcPr>
            <w:tcW w:w="512" w:type="dxa"/>
          </w:tcPr>
          <w:p w14:paraId="504BE62A" w14:textId="77777777" w:rsidR="00AE0257" w:rsidRPr="009C6E30" w:rsidRDefault="00AE0257" w:rsidP="00AE0257">
            <w:pPr>
              <w:jc w:val="center"/>
              <w:rPr>
                <w:lang w:val="es-ES"/>
              </w:rPr>
            </w:pPr>
          </w:p>
        </w:tc>
        <w:tc>
          <w:tcPr>
            <w:tcW w:w="512" w:type="dxa"/>
          </w:tcPr>
          <w:p w14:paraId="0AC9B31A" w14:textId="77777777" w:rsidR="00AE0257" w:rsidRPr="009C6E30" w:rsidRDefault="00AE0257" w:rsidP="00AE0257">
            <w:pPr>
              <w:jc w:val="center"/>
              <w:rPr>
                <w:lang w:val="es-ES"/>
              </w:rPr>
            </w:pPr>
          </w:p>
        </w:tc>
        <w:tc>
          <w:tcPr>
            <w:tcW w:w="344" w:type="dxa"/>
          </w:tcPr>
          <w:p w14:paraId="76E897C0" w14:textId="77777777" w:rsidR="00AE0257" w:rsidRPr="009C6E30" w:rsidRDefault="00AE0257" w:rsidP="00AE0257">
            <w:pPr>
              <w:jc w:val="center"/>
              <w:rPr>
                <w:lang w:val="es-ES"/>
              </w:rPr>
            </w:pPr>
          </w:p>
        </w:tc>
        <w:tc>
          <w:tcPr>
            <w:tcW w:w="461" w:type="dxa"/>
          </w:tcPr>
          <w:p w14:paraId="5412A080" w14:textId="0A6E13BA" w:rsidR="00AE0257" w:rsidRPr="009C6E30" w:rsidRDefault="00AE0257" w:rsidP="00AE0257">
            <w:pPr>
              <w:jc w:val="center"/>
              <w:rPr>
                <w:lang w:val="es-ES"/>
              </w:rPr>
            </w:pPr>
          </w:p>
        </w:tc>
        <w:tc>
          <w:tcPr>
            <w:tcW w:w="416" w:type="dxa"/>
          </w:tcPr>
          <w:p w14:paraId="69A44329" w14:textId="77777777" w:rsidR="00AE0257" w:rsidRPr="009C6E30" w:rsidRDefault="00AE0257" w:rsidP="00AE0257">
            <w:pPr>
              <w:jc w:val="center"/>
              <w:rPr>
                <w:lang w:val="es-ES"/>
              </w:rPr>
            </w:pPr>
          </w:p>
        </w:tc>
        <w:tc>
          <w:tcPr>
            <w:tcW w:w="251" w:type="dxa"/>
          </w:tcPr>
          <w:p w14:paraId="5DB174FA" w14:textId="77777777" w:rsidR="00AE0257" w:rsidRPr="009C6E30" w:rsidRDefault="00AE0257" w:rsidP="00AE0257">
            <w:pPr>
              <w:jc w:val="center"/>
              <w:rPr>
                <w:lang w:val="es-ES"/>
              </w:rPr>
            </w:pPr>
          </w:p>
        </w:tc>
        <w:tc>
          <w:tcPr>
            <w:tcW w:w="512" w:type="dxa"/>
          </w:tcPr>
          <w:p w14:paraId="7BE18909" w14:textId="77777777" w:rsidR="00AE0257" w:rsidRPr="009C6E30" w:rsidRDefault="00AE0257" w:rsidP="00AE0257">
            <w:pPr>
              <w:jc w:val="center"/>
              <w:rPr>
                <w:lang w:val="es-ES"/>
              </w:rPr>
            </w:pPr>
          </w:p>
        </w:tc>
        <w:tc>
          <w:tcPr>
            <w:tcW w:w="631" w:type="dxa"/>
          </w:tcPr>
          <w:p w14:paraId="165325E5" w14:textId="77777777" w:rsidR="00AE0257" w:rsidRPr="009C6E30" w:rsidRDefault="00AE0257" w:rsidP="00AE0257">
            <w:pPr>
              <w:jc w:val="center"/>
              <w:rPr>
                <w:lang w:val="es-ES"/>
              </w:rPr>
            </w:pPr>
          </w:p>
        </w:tc>
        <w:tc>
          <w:tcPr>
            <w:tcW w:w="435" w:type="dxa"/>
          </w:tcPr>
          <w:p w14:paraId="0EE16CFB" w14:textId="77777777" w:rsidR="00AE0257" w:rsidRPr="009C6E30" w:rsidRDefault="00AE0257" w:rsidP="00AE0257">
            <w:pPr>
              <w:jc w:val="center"/>
              <w:rPr>
                <w:lang w:val="es-ES"/>
              </w:rPr>
            </w:pPr>
          </w:p>
        </w:tc>
        <w:tc>
          <w:tcPr>
            <w:tcW w:w="439" w:type="dxa"/>
          </w:tcPr>
          <w:p w14:paraId="791E81CB" w14:textId="77777777" w:rsidR="00AE0257" w:rsidRPr="009C6E30" w:rsidRDefault="00AE0257" w:rsidP="00AE0257">
            <w:pPr>
              <w:jc w:val="center"/>
              <w:rPr>
                <w:lang w:val="es-ES"/>
              </w:rPr>
            </w:pPr>
          </w:p>
        </w:tc>
        <w:tc>
          <w:tcPr>
            <w:tcW w:w="425" w:type="dxa"/>
          </w:tcPr>
          <w:p w14:paraId="226633D2" w14:textId="77777777" w:rsidR="00AE0257" w:rsidRPr="009C6E30" w:rsidRDefault="00AE0257" w:rsidP="00AE0257">
            <w:pPr>
              <w:jc w:val="center"/>
              <w:rPr>
                <w:lang w:val="es-ES"/>
              </w:rPr>
            </w:pPr>
          </w:p>
        </w:tc>
        <w:tc>
          <w:tcPr>
            <w:tcW w:w="245" w:type="dxa"/>
          </w:tcPr>
          <w:p w14:paraId="45DEC87E" w14:textId="77777777" w:rsidR="00AE0257" w:rsidRPr="009C6E30" w:rsidRDefault="00AE0257" w:rsidP="00AE0257">
            <w:pPr>
              <w:jc w:val="center"/>
              <w:rPr>
                <w:lang w:val="es-ES"/>
              </w:rPr>
            </w:pPr>
          </w:p>
        </w:tc>
        <w:tc>
          <w:tcPr>
            <w:tcW w:w="747" w:type="dxa"/>
            <w:gridSpan w:val="2"/>
          </w:tcPr>
          <w:p w14:paraId="0EBE7560" w14:textId="77777777" w:rsidR="00AE0257" w:rsidRPr="009C6E30" w:rsidRDefault="00AE0257" w:rsidP="00AE0257">
            <w:pPr>
              <w:jc w:val="center"/>
              <w:rPr>
                <w:lang w:val="es-ES"/>
              </w:rPr>
            </w:pPr>
          </w:p>
        </w:tc>
      </w:tr>
      <w:tr w:rsidR="00AE0257" w:rsidRPr="009158A0" w14:paraId="79201DC8" w14:textId="77777777" w:rsidTr="008E58F7">
        <w:tc>
          <w:tcPr>
            <w:tcW w:w="1150" w:type="dxa"/>
            <w:vMerge/>
          </w:tcPr>
          <w:p w14:paraId="1751AFEC" w14:textId="77777777" w:rsidR="00AE0257" w:rsidRPr="009C6E30" w:rsidRDefault="00AE0257" w:rsidP="00AE0257">
            <w:pPr>
              <w:jc w:val="center"/>
              <w:rPr>
                <w:lang w:val="es-ES"/>
              </w:rPr>
            </w:pPr>
          </w:p>
        </w:tc>
        <w:tc>
          <w:tcPr>
            <w:tcW w:w="2331" w:type="dxa"/>
            <w:vMerge/>
          </w:tcPr>
          <w:p w14:paraId="33D6A51C" w14:textId="77777777" w:rsidR="00AE0257" w:rsidRPr="009C6E30" w:rsidRDefault="00AE0257" w:rsidP="00AE0257">
            <w:pPr>
              <w:jc w:val="center"/>
              <w:rPr>
                <w:lang w:val="es-ES"/>
              </w:rPr>
            </w:pPr>
          </w:p>
        </w:tc>
        <w:tc>
          <w:tcPr>
            <w:tcW w:w="1020" w:type="dxa"/>
          </w:tcPr>
          <w:p w14:paraId="4C88FBBD" w14:textId="23C0AC9F" w:rsidR="00AE0257" w:rsidRPr="009C6E30" w:rsidRDefault="00AE0257" w:rsidP="00AE0257">
            <w:pPr>
              <w:jc w:val="center"/>
              <w:rPr>
                <w:lang w:val="es-ES"/>
              </w:rPr>
            </w:pPr>
            <w:r w:rsidRPr="009C6E30">
              <w:rPr>
                <w:lang w:val="es-ES"/>
              </w:rPr>
              <w:t>12.4</w:t>
            </w:r>
          </w:p>
        </w:tc>
        <w:tc>
          <w:tcPr>
            <w:tcW w:w="2802" w:type="dxa"/>
          </w:tcPr>
          <w:p w14:paraId="3E2E4FF6" w14:textId="20558FFD" w:rsidR="00AE0257" w:rsidRPr="009C6E30" w:rsidRDefault="00AE0257" w:rsidP="00AE0257">
            <w:pPr>
              <w:jc w:val="center"/>
              <w:rPr>
                <w:lang w:val="es-ES"/>
              </w:rPr>
            </w:pPr>
            <w:r>
              <w:rPr>
                <w:lang w:val="es-ES"/>
              </w:rPr>
              <w:t>Diagrama de Secuencia de Finalizar Alquiler</w:t>
            </w:r>
          </w:p>
        </w:tc>
        <w:tc>
          <w:tcPr>
            <w:tcW w:w="512" w:type="dxa"/>
          </w:tcPr>
          <w:p w14:paraId="11BE6317" w14:textId="77777777" w:rsidR="00AE0257" w:rsidRPr="009C6E30" w:rsidRDefault="00AE0257" w:rsidP="00AE0257">
            <w:pPr>
              <w:jc w:val="center"/>
              <w:rPr>
                <w:lang w:val="es-ES"/>
              </w:rPr>
            </w:pPr>
          </w:p>
        </w:tc>
        <w:tc>
          <w:tcPr>
            <w:tcW w:w="567" w:type="dxa"/>
          </w:tcPr>
          <w:p w14:paraId="4FEC3136" w14:textId="052AF73C" w:rsidR="00AE0257" w:rsidRPr="009C6E30" w:rsidRDefault="00AE0257" w:rsidP="00AE0257">
            <w:pPr>
              <w:jc w:val="center"/>
              <w:rPr>
                <w:lang w:val="es-ES"/>
              </w:rPr>
            </w:pPr>
          </w:p>
        </w:tc>
        <w:tc>
          <w:tcPr>
            <w:tcW w:w="512" w:type="dxa"/>
          </w:tcPr>
          <w:p w14:paraId="3328C5E0" w14:textId="29B8585F" w:rsidR="00AE0257" w:rsidRPr="009C6E30" w:rsidRDefault="00AE0257" w:rsidP="00AE0257">
            <w:pPr>
              <w:jc w:val="center"/>
              <w:rPr>
                <w:lang w:val="es-ES"/>
              </w:rPr>
            </w:pPr>
          </w:p>
        </w:tc>
        <w:tc>
          <w:tcPr>
            <w:tcW w:w="512" w:type="dxa"/>
          </w:tcPr>
          <w:p w14:paraId="3E3BF35F" w14:textId="73E804FE" w:rsidR="00AE0257" w:rsidRPr="009C6E30" w:rsidRDefault="00AE0257" w:rsidP="00AE0257">
            <w:pPr>
              <w:jc w:val="center"/>
              <w:rPr>
                <w:lang w:val="es-ES"/>
              </w:rPr>
            </w:pPr>
          </w:p>
        </w:tc>
        <w:tc>
          <w:tcPr>
            <w:tcW w:w="344" w:type="dxa"/>
          </w:tcPr>
          <w:p w14:paraId="1CF46AEA" w14:textId="20035F8F" w:rsidR="00AE0257" w:rsidRPr="009C6E30" w:rsidRDefault="00AE0257" w:rsidP="00AE0257">
            <w:pPr>
              <w:jc w:val="center"/>
              <w:rPr>
                <w:lang w:val="es-ES"/>
              </w:rPr>
            </w:pPr>
          </w:p>
        </w:tc>
        <w:tc>
          <w:tcPr>
            <w:tcW w:w="461" w:type="dxa"/>
          </w:tcPr>
          <w:p w14:paraId="67B65FF5" w14:textId="77777777" w:rsidR="00AE0257" w:rsidRPr="009C6E30" w:rsidRDefault="00AE0257" w:rsidP="00AE0257">
            <w:pPr>
              <w:jc w:val="center"/>
              <w:rPr>
                <w:lang w:val="es-ES"/>
              </w:rPr>
            </w:pPr>
          </w:p>
        </w:tc>
        <w:tc>
          <w:tcPr>
            <w:tcW w:w="416" w:type="dxa"/>
          </w:tcPr>
          <w:p w14:paraId="5A8C28BF" w14:textId="77777777" w:rsidR="00AE0257" w:rsidRPr="009C6E30" w:rsidRDefault="00AE0257" w:rsidP="00AE0257">
            <w:pPr>
              <w:jc w:val="center"/>
              <w:rPr>
                <w:lang w:val="es-ES"/>
              </w:rPr>
            </w:pPr>
          </w:p>
        </w:tc>
        <w:tc>
          <w:tcPr>
            <w:tcW w:w="251" w:type="dxa"/>
          </w:tcPr>
          <w:p w14:paraId="4E04130F" w14:textId="77777777" w:rsidR="00AE0257" w:rsidRPr="009C6E30" w:rsidRDefault="00AE0257" w:rsidP="00AE0257">
            <w:pPr>
              <w:jc w:val="center"/>
              <w:rPr>
                <w:lang w:val="es-ES"/>
              </w:rPr>
            </w:pPr>
          </w:p>
        </w:tc>
        <w:tc>
          <w:tcPr>
            <w:tcW w:w="512" w:type="dxa"/>
          </w:tcPr>
          <w:p w14:paraId="0D5C00F7" w14:textId="77777777" w:rsidR="00AE0257" w:rsidRPr="009C6E30" w:rsidRDefault="00AE0257" w:rsidP="00AE0257">
            <w:pPr>
              <w:jc w:val="center"/>
              <w:rPr>
                <w:lang w:val="es-ES"/>
              </w:rPr>
            </w:pPr>
          </w:p>
        </w:tc>
        <w:tc>
          <w:tcPr>
            <w:tcW w:w="631" w:type="dxa"/>
          </w:tcPr>
          <w:p w14:paraId="1D9DC765" w14:textId="5A88FE7E" w:rsidR="00AE0257" w:rsidRPr="009C6E30" w:rsidRDefault="00AE0257" w:rsidP="00AE0257">
            <w:pPr>
              <w:jc w:val="center"/>
              <w:rPr>
                <w:lang w:val="es-ES"/>
              </w:rPr>
            </w:pPr>
          </w:p>
        </w:tc>
        <w:tc>
          <w:tcPr>
            <w:tcW w:w="435" w:type="dxa"/>
          </w:tcPr>
          <w:p w14:paraId="48F721FE" w14:textId="77777777" w:rsidR="00AE0257" w:rsidRPr="009C6E30" w:rsidRDefault="00AE0257" w:rsidP="00AE0257">
            <w:pPr>
              <w:jc w:val="center"/>
              <w:rPr>
                <w:lang w:val="es-ES"/>
              </w:rPr>
            </w:pPr>
          </w:p>
        </w:tc>
        <w:tc>
          <w:tcPr>
            <w:tcW w:w="439" w:type="dxa"/>
          </w:tcPr>
          <w:p w14:paraId="4BDFDEDF" w14:textId="7457774F" w:rsidR="00AE0257" w:rsidRPr="009C6E30" w:rsidRDefault="00AE0257" w:rsidP="00AE0257">
            <w:pPr>
              <w:jc w:val="center"/>
              <w:rPr>
                <w:lang w:val="es-ES"/>
              </w:rPr>
            </w:pPr>
          </w:p>
        </w:tc>
        <w:tc>
          <w:tcPr>
            <w:tcW w:w="425" w:type="dxa"/>
          </w:tcPr>
          <w:p w14:paraId="6675E36E" w14:textId="77777777" w:rsidR="00AE0257" w:rsidRPr="009C6E30" w:rsidRDefault="00AE0257" w:rsidP="00AE0257">
            <w:pPr>
              <w:jc w:val="center"/>
              <w:rPr>
                <w:lang w:val="es-ES"/>
              </w:rPr>
            </w:pPr>
          </w:p>
        </w:tc>
        <w:tc>
          <w:tcPr>
            <w:tcW w:w="245" w:type="dxa"/>
          </w:tcPr>
          <w:p w14:paraId="53A2EBAB" w14:textId="77777777" w:rsidR="00AE0257" w:rsidRPr="009C6E30" w:rsidRDefault="00AE0257" w:rsidP="00AE0257">
            <w:pPr>
              <w:jc w:val="center"/>
              <w:rPr>
                <w:lang w:val="es-ES"/>
              </w:rPr>
            </w:pPr>
          </w:p>
        </w:tc>
        <w:tc>
          <w:tcPr>
            <w:tcW w:w="747" w:type="dxa"/>
            <w:gridSpan w:val="2"/>
          </w:tcPr>
          <w:p w14:paraId="2C37F0DD" w14:textId="77777777" w:rsidR="00AE0257" w:rsidRPr="009C6E30" w:rsidRDefault="00AE0257" w:rsidP="00AE0257">
            <w:pPr>
              <w:jc w:val="center"/>
              <w:rPr>
                <w:lang w:val="es-ES"/>
              </w:rPr>
            </w:pPr>
          </w:p>
        </w:tc>
      </w:tr>
      <w:tr w:rsidR="00AE0257" w:rsidRPr="009158A0" w14:paraId="0B807CEB" w14:textId="77777777" w:rsidTr="008E58F7">
        <w:tc>
          <w:tcPr>
            <w:tcW w:w="1150" w:type="dxa"/>
            <w:vMerge/>
          </w:tcPr>
          <w:p w14:paraId="4B36C8EA" w14:textId="77777777" w:rsidR="00AE0257" w:rsidRPr="009C6E30" w:rsidRDefault="00AE0257" w:rsidP="00AE0257">
            <w:pPr>
              <w:jc w:val="center"/>
              <w:rPr>
                <w:lang w:val="es-ES"/>
              </w:rPr>
            </w:pPr>
          </w:p>
        </w:tc>
        <w:tc>
          <w:tcPr>
            <w:tcW w:w="2331" w:type="dxa"/>
            <w:vMerge/>
          </w:tcPr>
          <w:p w14:paraId="0FC6891C" w14:textId="77777777" w:rsidR="00AE0257" w:rsidRPr="009C6E30" w:rsidRDefault="00AE0257" w:rsidP="00AE0257">
            <w:pPr>
              <w:jc w:val="center"/>
              <w:rPr>
                <w:lang w:val="es-ES"/>
              </w:rPr>
            </w:pPr>
          </w:p>
        </w:tc>
        <w:tc>
          <w:tcPr>
            <w:tcW w:w="1020" w:type="dxa"/>
          </w:tcPr>
          <w:p w14:paraId="4E86B151" w14:textId="31AB026A" w:rsidR="00AE0257" w:rsidRPr="009C6E30" w:rsidRDefault="00AE0257" w:rsidP="00AE0257">
            <w:pPr>
              <w:jc w:val="center"/>
              <w:rPr>
                <w:lang w:val="es-ES"/>
              </w:rPr>
            </w:pPr>
            <w:r w:rsidRPr="009C6E30">
              <w:rPr>
                <w:lang w:val="es-ES"/>
              </w:rPr>
              <w:t>12.5</w:t>
            </w:r>
          </w:p>
        </w:tc>
        <w:tc>
          <w:tcPr>
            <w:tcW w:w="2802" w:type="dxa"/>
          </w:tcPr>
          <w:p w14:paraId="204D4878" w14:textId="0F2E8046" w:rsidR="00AE0257" w:rsidRPr="009C6E30" w:rsidRDefault="00AE0257" w:rsidP="00AE0257">
            <w:pPr>
              <w:jc w:val="center"/>
              <w:rPr>
                <w:lang w:val="es-ES"/>
              </w:rPr>
            </w:pPr>
            <w:r w:rsidRPr="009C6E30">
              <w:rPr>
                <w:lang w:val="es-ES"/>
              </w:rPr>
              <w:t xml:space="preserve">Hacer tarjeta del Caso de Uso </w:t>
            </w:r>
            <w:ins w:id="7" w:author="Rodrigo Juez Hernandez" w:date="2021-02-19T02:51:00Z">
              <w:r w:rsidRPr="009C6E30">
                <w:rPr>
                  <w:lang w:val="es-ES"/>
                </w:rPr>
                <w:t>Finalizar alquiler</w:t>
              </w:r>
            </w:ins>
          </w:p>
        </w:tc>
        <w:tc>
          <w:tcPr>
            <w:tcW w:w="512" w:type="dxa"/>
          </w:tcPr>
          <w:p w14:paraId="4FE1E77A" w14:textId="77777777" w:rsidR="00AE0257" w:rsidRPr="009C6E30" w:rsidRDefault="00AE0257" w:rsidP="00AE0257">
            <w:pPr>
              <w:jc w:val="center"/>
              <w:rPr>
                <w:lang w:val="es-ES"/>
              </w:rPr>
            </w:pPr>
          </w:p>
        </w:tc>
        <w:tc>
          <w:tcPr>
            <w:tcW w:w="567" w:type="dxa"/>
          </w:tcPr>
          <w:p w14:paraId="287A22E4" w14:textId="43293C84" w:rsidR="00AE0257" w:rsidRPr="009C6E30" w:rsidRDefault="000D3BFD" w:rsidP="00AE0257">
            <w:pPr>
              <w:jc w:val="center"/>
              <w:rPr>
                <w:lang w:val="es-ES"/>
              </w:rPr>
            </w:pPr>
            <w:r>
              <w:rPr>
                <w:lang w:val="es-ES"/>
              </w:rPr>
              <w:t>A</w:t>
            </w:r>
          </w:p>
        </w:tc>
        <w:tc>
          <w:tcPr>
            <w:tcW w:w="512" w:type="dxa"/>
          </w:tcPr>
          <w:p w14:paraId="70994A0F" w14:textId="2022F51A" w:rsidR="00AE0257" w:rsidRPr="009C6E30" w:rsidRDefault="00AE0257" w:rsidP="00AE0257">
            <w:pPr>
              <w:jc w:val="center"/>
              <w:rPr>
                <w:lang w:val="es-ES"/>
              </w:rPr>
            </w:pPr>
          </w:p>
        </w:tc>
        <w:tc>
          <w:tcPr>
            <w:tcW w:w="512" w:type="dxa"/>
          </w:tcPr>
          <w:p w14:paraId="43BB1B5C" w14:textId="27146F46" w:rsidR="00AE0257" w:rsidRPr="009C6E30" w:rsidRDefault="00AE0257" w:rsidP="00AE0257">
            <w:pPr>
              <w:jc w:val="center"/>
              <w:rPr>
                <w:lang w:val="es-ES"/>
              </w:rPr>
            </w:pPr>
          </w:p>
        </w:tc>
        <w:tc>
          <w:tcPr>
            <w:tcW w:w="344" w:type="dxa"/>
          </w:tcPr>
          <w:p w14:paraId="7C156046" w14:textId="7821AFF2" w:rsidR="00AE0257" w:rsidRPr="009C6E30" w:rsidRDefault="00AE0257" w:rsidP="00AE0257">
            <w:pPr>
              <w:jc w:val="center"/>
              <w:rPr>
                <w:lang w:val="es-ES"/>
              </w:rPr>
            </w:pPr>
          </w:p>
        </w:tc>
        <w:tc>
          <w:tcPr>
            <w:tcW w:w="461" w:type="dxa"/>
          </w:tcPr>
          <w:p w14:paraId="5B1B650C" w14:textId="77777777" w:rsidR="00AE0257" w:rsidRPr="009C6E30" w:rsidRDefault="00AE0257" w:rsidP="00AE0257">
            <w:pPr>
              <w:jc w:val="center"/>
              <w:rPr>
                <w:lang w:val="es-ES"/>
              </w:rPr>
            </w:pPr>
          </w:p>
        </w:tc>
        <w:tc>
          <w:tcPr>
            <w:tcW w:w="416" w:type="dxa"/>
          </w:tcPr>
          <w:p w14:paraId="450074DF" w14:textId="77777777" w:rsidR="00AE0257" w:rsidRPr="009C6E30" w:rsidRDefault="00AE0257" w:rsidP="00AE0257">
            <w:pPr>
              <w:jc w:val="center"/>
              <w:rPr>
                <w:lang w:val="es-ES"/>
              </w:rPr>
            </w:pPr>
          </w:p>
        </w:tc>
        <w:tc>
          <w:tcPr>
            <w:tcW w:w="251" w:type="dxa"/>
          </w:tcPr>
          <w:p w14:paraId="3D905DFD" w14:textId="77777777" w:rsidR="00AE0257" w:rsidRPr="009C6E30" w:rsidRDefault="00AE0257" w:rsidP="00AE0257">
            <w:pPr>
              <w:jc w:val="center"/>
              <w:rPr>
                <w:lang w:val="es-ES"/>
              </w:rPr>
            </w:pPr>
          </w:p>
        </w:tc>
        <w:tc>
          <w:tcPr>
            <w:tcW w:w="512" w:type="dxa"/>
          </w:tcPr>
          <w:p w14:paraId="6672779E" w14:textId="77777777" w:rsidR="00AE0257" w:rsidRPr="009C6E30" w:rsidRDefault="00AE0257" w:rsidP="00AE0257">
            <w:pPr>
              <w:jc w:val="center"/>
              <w:rPr>
                <w:lang w:val="es-ES"/>
              </w:rPr>
            </w:pPr>
          </w:p>
        </w:tc>
        <w:tc>
          <w:tcPr>
            <w:tcW w:w="631" w:type="dxa"/>
          </w:tcPr>
          <w:p w14:paraId="5063D7E4" w14:textId="5415F8CB" w:rsidR="00AE0257" w:rsidRPr="009C6E30" w:rsidRDefault="00AE0257" w:rsidP="00AE0257">
            <w:pPr>
              <w:jc w:val="center"/>
              <w:rPr>
                <w:lang w:val="es-ES"/>
              </w:rPr>
            </w:pPr>
          </w:p>
        </w:tc>
        <w:tc>
          <w:tcPr>
            <w:tcW w:w="435" w:type="dxa"/>
          </w:tcPr>
          <w:p w14:paraId="215E2A76" w14:textId="77777777" w:rsidR="00AE0257" w:rsidRPr="009C6E30" w:rsidRDefault="00AE0257" w:rsidP="00AE0257">
            <w:pPr>
              <w:jc w:val="center"/>
              <w:rPr>
                <w:lang w:val="es-ES"/>
              </w:rPr>
            </w:pPr>
          </w:p>
        </w:tc>
        <w:tc>
          <w:tcPr>
            <w:tcW w:w="439" w:type="dxa"/>
          </w:tcPr>
          <w:p w14:paraId="348FA22C" w14:textId="7006E898" w:rsidR="00AE0257" w:rsidRPr="009C6E30" w:rsidRDefault="00AE0257" w:rsidP="00AE0257">
            <w:pPr>
              <w:jc w:val="center"/>
              <w:rPr>
                <w:lang w:val="es-ES"/>
              </w:rPr>
            </w:pPr>
          </w:p>
        </w:tc>
        <w:tc>
          <w:tcPr>
            <w:tcW w:w="425" w:type="dxa"/>
          </w:tcPr>
          <w:p w14:paraId="054D3965" w14:textId="77777777" w:rsidR="00AE0257" w:rsidRPr="009C6E30" w:rsidRDefault="00AE0257" w:rsidP="00AE0257">
            <w:pPr>
              <w:jc w:val="center"/>
              <w:rPr>
                <w:lang w:val="es-ES"/>
              </w:rPr>
            </w:pPr>
          </w:p>
        </w:tc>
        <w:tc>
          <w:tcPr>
            <w:tcW w:w="245" w:type="dxa"/>
          </w:tcPr>
          <w:p w14:paraId="7E9F8F23" w14:textId="77777777" w:rsidR="00AE0257" w:rsidRPr="009C6E30" w:rsidRDefault="00AE0257" w:rsidP="00AE0257">
            <w:pPr>
              <w:jc w:val="center"/>
              <w:rPr>
                <w:lang w:val="es-ES"/>
              </w:rPr>
            </w:pPr>
          </w:p>
        </w:tc>
        <w:tc>
          <w:tcPr>
            <w:tcW w:w="747" w:type="dxa"/>
            <w:gridSpan w:val="2"/>
          </w:tcPr>
          <w:p w14:paraId="4A431B70" w14:textId="77777777" w:rsidR="00AE0257" w:rsidRPr="009C6E30" w:rsidRDefault="00AE0257" w:rsidP="00AE0257">
            <w:pPr>
              <w:jc w:val="center"/>
              <w:rPr>
                <w:lang w:val="es-ES"/>
              </w:rPr>
            </w:pPr>
          </w:p>
        </w:tc>
      </w:tr>
    </w:tbl>
    <w:p w14:paraId="5C46534C" w14:textId="77777777" w:rsidR="003B6695" w:rsidRPr="00CD31EC" w:rsidRDefault="003B6695" w:rsidP="00E23941">
      <w:pPr>
        <w:jc w:val="center"/>
        <w:rPr>
          <w:lang w:val="es-ES"/>
        </w:rPr>
      </w:pPr>
    </w:p>
    <w:sectPr w:rsidR="003B6695" w:rsidRPr="00CD31EC" w:rsidSect="00943861">
      <w:pgSz w:w="16838" w:h="11906" w:orient="landscape"/>
      <w:pgMar w:top="1701" w:right="1417" w:bottom="1701"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rigo Juez Hernandez">
    <w15:presenceInfo w15:providerId="None" w15:userId="Rodrigo Juez Hern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F8"/>
    <w:rsid w:val="00000270"/>
    <w:rsid w:val="0000423A"/>
    <w:rsid w:val="000053EE"/>
    <w:rsid w:val="00015FB2"/>
    <w:rsid w:val="00033FFD"/>
    <w:rsid w:val="00045D6F"/>
    <w:rsid w:val="00052647"/>
    <w:rsid w:val="000904FC"/>
    <w:rsid w:val="0009387B"/>
    <w:rsid w:val="000975E8"/>
    <w:rsid w:val="000A4173"/>
    <w:rsid w:val="000B2765"/>
    <w:rsid w:val="000D159B"/>
    <w:rsid w:val="000D3BFD"/>
    <w:rsid w:val="00105D41"/>
    <w:rsid w:val="00117DD0"/>
    <w:rsid w:val="00121710"/>
    <w:rsid w:val="00133ED1"/>
    <w:rsid w:val="00145ED1"/>
    <w:rsid w:val="001462CD"/>
    <w:rsid w:val="00147588"/>
    <w:rsid w:val="00155139"/>
    <w:rsid w:val="00162CF9"/>
    <w:rsid w:val="00183FB4"/>
    <w:rsid w:val="00185B30"/>
    <w:rsid w:val="001B1CE2"/>
    <w:rsid w:val="001B7F75"/>
    <w:rsid w:val="001D52A9"/>
    <w:rsid w:val="001D7D60"/>
    <w:rsid w:val="001E0E4B"/>
    <w:rsid w:val="0021495A"/>
    <w:rsid w:val="00216355"/>
    <w:rsid w:val="0023624E"/>
    <w:rsid w:val="002521B3"/>
    <w:rsid w:val="00257821"/>
    <w:rsid w:val="00260346"/>
    <w:rsid w:val="00263F8A"/>
    <w:rsid w:val="00286935"/>
    <w:rsid w:val="00296E68"/>
    <w:rsid w:val="002C0767"/>
    <w:rsid w:val="002D6035"/>
    <w:rsid w:val="002D64CD"/>
    <w:rsid w:val="002E2A71"/>
    <w:rsid w:val="00315B24"/>
    <w:rsid w:val="00317FE4"/>
    <w:rsid w:val="003201BE"/>
    <w:rsid w:val="00325CB5"/>
    <w:rsid w:val="00331505"/>
    <w:rsid w:val="00331767"/>
    <w:rsid w:val="003321A5"/>
    <w:rsid w:val="003417F8"/>
    <w:rsid w:val="00346A4C"/>
    <w:rsid w:val="003608E5"/>
    <w:rsid w:val="00377854"/>
    <w:rsid w:val="00377F45"/>
    <w:rsid w:val="003865B1"/>
    <w:rsid w:val="003B6695"/>
    <w:rsid w:val="003C5D20"/>
    <w:rsid w:val="003C736A"/>
    <w:rsid w:val="003D4D90"/>
    <w:rsid w:val="003F3FE9"/>
    <w:rsid w:val="00405E97"/>
    <w:rsid w:val="0041518F"/>
    <w:rsid w:val="00417750"/>
    <w:rsid w:val="00424D0F"/>
    <w:rsid w:val="0043603B"/>
    <w:rsid w:val="004363BB"/>
    <w:rsid w:val="00444CB0"/>
    <w:rsid w:val="004719A5"/>
    <w:rsid w:val="004733FE"/>
    <w:rsid w:val="00473B1D"/>
    <w:rsid w:val="004802AD"/>
    <w:rsid w:val="0048697F"/>
    <w:rsid w:val="004B78C2"/>
    <w:rsid w:val="004C075B"/>
    <w:rsid w:val="004D292C"/>
    <w:rsid w:val="00523C5C"/>
    <w:rsid w:val="00524A97"/>
    <w:rsid w:val="005329A2"/>
    <w:rsid w:val="00534423"/>
    <w:rsid w:val="00537A9F"/>
    <w:rsid w:val="00537E5A"/>
    <w:rsid w:val="00540459"/>
    <w:rsid w:val="00551CC1"/>
    <w:rsid w:val="00581039"/>
    <w:rsid w:val="00587671"/>
    <w:rsid w:val="005906B1"/>
    <w:rsid w:val="00593317"/>
    <w:rsid w:val="005A3043"/>
    <w:rsid w:val="005A77F1"/>
    <w:rsid w:val="005B65A7"/>
    <w:rsid w:val="005B70B9"/>
    <w:rsid w:val="005C3660"/>
    <w:rsid w:val="005E21A1"/>
    <w:rsid w:val="005E5FA2"/>
    <w:rsid w:val="0061193A"/>
    <w:rsid w:val="006164ED"/>
    <w:rsid w:val="00622120"/>
    <w:rsid w:val="006222AF"/>
    <w:rsid w:val="00623563"/>
    <w:rsid w:val="00626EC6"/>
    <w:rsid w:val="0062721B"/>
    <w:rsid w:val="00631288"/>
    <w:rsid w:val="006437DF"/>
    <w:rsid w:val="006467CC"/>
    <w:rsid w:val="00660692"/>
    <w:rsid w:val="006935B0"/>
    <w:rsid w:val="006A5BD9"/>
    <w:rsid w:val="006C506F"/>
    <w:rsid w:val="006C6B5C"/>
    <w:rsid w:val="006C7BEB"/>
    <w:rsid w:val="006E24FB"/>
    <w:rsid w:val="006F1DC4"/>
    <w:rsid w:val="00703EB5"/>
    <w:rsid w:val="00710123"/>
    <w:rsid w:val="00734DB7"/>
    <w:rsid w:val="00747DC3"/>
    <w:rsid w:val="00757E7E"/>
    <w:rsid w:val="00765F9C"/>
    <w:rsid w:val="00780C9C"/>
    <w:rsid w:val="00790D0F"/>
    <w:rsid w:val="00795E9C"/>
    <w:rsid w:val="007A60E3"/>
    <w:rsid w:val="007C2430"/>
    <w:rsid w:val="007C3F4B"/>
    <w:rsid w:val="007C67CB"/>
    <w:rsid w:val="00804F2C"/>
    <w:rsid w:val="00812AE4"/>
    <w:rsid w:val="00812B6F"/>
    <w:rsid w:val="008140DE"/>
    <w:rsid w:val="00815160"/>
    <w:rsid w:val="0081617B"/>
    <w:rsid w:val="00827521"/>
    <w:rsid w:val="00836DFE"/>
    <w:rsid w:val="008371AC"/>
    <w:rsid w:val="00862451"/>
    <w:rsid w:val="00872386"/>
    <w:rsid w:val="008908B3"/>
    <w:rsid w:val="008B1BA2"/>
    <w:rsid w:val="008C11EB"/>
    <w:rsid w:val="008C4380"/>
    <w:rsid w:val="008D7F03"/>
    <w:rsid w:val="008E29D3"/>
    <w:rsid w:val="008E401E"/>
    <w:rsid w:val="008E58F7"/>
    <w:rsid w:val="008E7C76"/>
    <w:rsid w:val="008F5CBD"/>
    <w:rsid w:val="00901175"/>
    <w:rsid w:val="00907B86"/>
    <w:rsid w:val="00915623"/>
    <w:rsid w:val="009158A0"/>
    <w:rsid w:val="00940DCC"/>
    <w:rsid w:val="00943861"/>
    <w:rsid w:val="00945FA5"/>
    <w:rsid w:val="00954BD8"/>
    <w:rsid w:val="009571A4"/>
    <w:rsid w:val="00995346"/>
    <w:rsid w:val="009A0411"/>
    <w:rsid w:val="009A133F"/>
    <w:rsid w:val="009A1D5A"/>
    <w:rsid w:val="009B0AF6"/>
    <w:rsid w:val="009B634A"/>
    <w:rsid w:val="009C1EAD"/>
    <w:rsid w:val="009C6E30"/>
    <w:rsid w:val="009E3E89"/>
    <w:rsid w:val="009E4742"/>
    <w:rsid w:val="00A16150"/>
    <w:rsid w:val="00A2019D"/>
    <w:rsid w:val="00A251F8"/>
    <w:rsid w:val="00A51A4A"/>
    <w:rsid w:val="00A60364"/>
    <w:rsid w:val="00A7094C"/>
    <w:rsid w:val="00A769C5"/>
    <w:rsid w:val="00A770B9"/>
    <w:rsid w:val="00A90CA4"/>
    <w:rsid w:val="00A93070"/>
    <w:rsid w:val="00AA5C07"/>
    <w:rsid w:val="00AB0495"/>
    <w:rsid w:val="00AE0257"/>
    <w:rsid w:val="00AE34EB"/>
    <w:rsid w:val="00AE70C3"/>
    <w:rsid w:val="00AF0F94"/>
    <w:rsid w:val="00B15A8D"/>
    <w:rsid w:val="00B90B8A"/>
    <w:rsid w:val="00B919B0"/>
    <w:rsid w:val="00B94675"/>
    <w:rsid w:val="00BB6964"/>
    <w:rsid w:val="00BB705F"/>
    <w:rsid w:val="00BC2AED"/>
    <w:rsid w:val="00BD2152"/>
    <w:rsid w:val="00BD767D"/>
    <w:rsid w:val="00BE1A02"/>
    <w:rsid w:val="00BF4EE7"/>
    <w:rsid w:val="00C121A3"/>
    <w:rsid w:val="00C128A1"/>
    <w:rsid w:val="00C14A06"/>
    <w:rsid w:val="00C34D2D"/>
    <w:rsid w:val="00C54781"/>
    <w:rsid w:val="00C55605"/>
    <w:rsid w:val="00C55C44"/>
    <w:rsid w:val="00C673C6"/>
    <w:rsid w:val="00C9502D"/>
    <w:rsid w:val="00CA5E49"/>
    <w:rsid w:val="00CB1DF3"/>
    <w:rsid w:val="00CD08A0"/>
    <w:rsid w:val="00CD31EC"/>
    <w:rsid w:val="00CE5CCE"/>
    <w:rsid w:val="00D018B0"/>
    <w:rsid w:val="00D04371"/>
    <w:rsid w:val="00D351B6"/>
    <w:rsid w:val="00D40DD8"/>
    <w:rsid w:val="00D43862"/>
    <w:rsid w:val="00D45C0D"/>
    <w:rsid w:val="00D716A6"/>
    <w:rsid w:val="00DC37DB"/>
    <w:rsid w:val="00DC425F"/>
    <w:rsid w:val="00DC4445"/>
    <w:rsid w:val="00DD12B7"/>
    <w:rsid w:val="00DE7F51"/>
    <w:rsid w:val="00DF02DF"/>
    <w:rsid w:val="00DF3CC3"/>
    <w:rsid w:val="00E041E1"/>
    <w:rsid w:val="00E13330"/>
    <w:rsid w:val="00E21889"/>
    <w:rsid w:val="00E23941"/>
    <w:rsid w:val="00E5401A"/>
    <w:rsid w:val="00E70C83"/>
    <w:rsid w:val="00E72874"/>
    <w:rsid w:val="00E73427"/>
    <w:rsid w:val="00E74005"/>
    <w:rsid w:val="00EB2CD3"/>
    <w:rsid w:val="00F05A79"/>
    <w:rsid w:val="00F270BF"/>
    <w:rsid w:val="00F637FC"/>
    <w:rsid w:val="00F64E9A"/>
    <w:rsid w:val="00F65AF8"/>
    <w:rsid w:val="00FB16E5"/>
    <w:rsid w:val="00FB3A32"/>
    <w:rsid w:val="00FE4DF8"/>
    <w:rsid w:val="02B01E3E"/>
    <w:rsid w:val="03980234"/>
    <w:rsid w:val="05F191AA"/>
    <w:rsid w:val="064377B4"/>
    <w:rsid w:val="0661117C"/>
    <w:rsid w:val="09900ED1"/>
    <w:rsid w:val="10192C0D"/>
    <w:rsid w:val="10605237"/>
    <w:rsid w:val="122B0364"/>
    <w:rsid w:val="1283D0A5"/>
    <w:rsid w:val="134690E6"/>
    <w:rsid w:val="147B7734"/>
    <w:rsid w:val="1EFF36BB"/>
    <w:rsid w:val="208C7730"/>
    <w:rsid w:val="22322074"/>
    <w:rsid w:val="2354B712"/>
    <w:rsid w:val="2751C475"/>
    <w:rsid w:val="280C44EB"/>
    <w:rsid w:val="2890DBD8"/>
    <w:rsid w:val="29A3AA1C"/>
    <w:rsid w:val="2C3A2DDC"/>
    <w:rsid w:val="2D698DDF"/>
    <w:rsid w:val="2F88664A"/>
    <w:rsid w:val="30F4DB49"/>
    <w:rsid w:val="31E99A5B"/>
    <w:rsid w:val="35D13611"/>
    <w:rsid w:val="362B3115"/>
    <w:rsid w:val="37711CEE"/>
    <w:rsid w:val="39225FBE"/>
    <w:rsid w:val="393C601A"/>
    <w:rsid w:val="3E001263"/>
    <w:rsid w:val="3E998C4A"/>
    <w:rsid w:val="40BD9F15"/>
    <w:rsid w:val="431F7CB6"/>
    <w:rsid w:val="457A02F8"/>
    <w:rsid w:val="46AA927C"/>
    <w:rsid w:val="4EAAEA2C"/>
    <w:rsid w:val="506ECB04"/>
    <w:rsid w:val="51EE0F6C"/>
    <w:rsid w:val="522B9E75"/>
    <w:rsid w:val="532EE755"/>
    <w:rsid w:val="56B1A67E"/>
    <w:rsid w:val="595D012F"/>
    <w:rsid w:val="59FA5F0F"/>
    <w:rsid w:val="5F2E155C"/>
    <w:rsid w:val="5FB8FB5D"/>
    <w:rsid w:val="6012CC3B"/>
    <w:rsid w:val="614B1CC7"/>
    <w:rsid w:val="66ABC281"/>
    <w:rsid w:val="6A60F182"/>
    <w:rsid w:val="6DB10BCD"/>
    <w:rsid w:val="6E107772"/>
    <w:rsid w:val="70631EBB"/>
    <w:rsid w:val="72BD3177"/>
    <w:rsid w:val="736ACAA5"/>
    <w:rsid w:val="73C330BE"/>
    <w:rsid w:val="75C782A0"/>
    <w:rsid w:val="7601E02C"/>
    <w:rsid w:val="7B44FA6A"/>
    <w:rsid w:val="7B89D2A8"/>
    <w:rsid w:val="7C647516"/>
    <w:rsid w:val="7D543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0B6"/>
  <w15:chartTrackingRefBased/>
  <w15:docId w15:val="{BAFBAB34-837A-48E0-804D-B9D8F946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438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386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Equipo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3B0F9-7877-4AD8-B5B5-D75A394D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654</Words>
  <Characters>3601</Characters>
  <Application>Microsoft Office Word</Application>
  <DocSecurity>0</DocSecurity>
  <Lines>30</Lines>
  <Paragraphs>8</Paragraphs>
  <ScaleCrop>false</ScaleCrop>
  <Company>G2391</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backlog</dc:title>
  <dc:subject/>
  <dc:creator>Pablo Soëtard, Ángel Casanova, Jorge Blanco, Rodrigo Juez</dc:creator>
  <cp:keywords/>
  <dc:description/>
  <cp:lastModifiedBy>Rodrigo Juez Hernandez</cp:lastModifiedBy>
  <cp:revision>215</cp:revision>
  <dcterms:created xsi:type="dcterms:W3CDTF">2021-02-20T07:51:00Z</dcterms:created>
  <dcterms:modified xsi:type="dcterms:W3CDTF">2021-03-13T02:03:00Z</dcterms:modified>
</cp:coreProperties>
</file>