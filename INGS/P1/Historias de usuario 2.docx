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136CD" w14:textId="25363EBB" w:rsidR="6422AAFE" w:rsidRDefault="6422AAFE" w:rsidP="6422AAFE">
      <w:pPr>
        <w:rPr>
          <w:ins w:id="0" w:author="Rodrigo Juez Hernandez" w:date="2021-02-19T01:56:00Z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  <w:tblPrChange w:id="1" w:author="Rodrigo Juez Hernandez" w:date="2021-02-18T15:01:00Z">
          <w:tblPr>
            <w:tblStyle w:val="Tablaconcuadrcul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846"/>
        <w:gridCol w:w="3138"/>
        <w:gridCol w:w="1992"/>
        <w:gridCol w:w="1993"/>
        <w:gridCol w:w="1993"/>
        <w:gridCol w:w="1993"/>
        <w:gridCol w:w="1993"/>
        <w:tblGridChange w:id="2">
          <w:tblGrid>
            <w:gridCol w:w="360"/>
            <w:gridCol w:w="360"/>
            <w:gridCol w:w="360"/>
            <w:gridCol w:w="360"/>
            <w:gridCol w:w="360"/>
            <w:gridCol w:w="360"/>
            <w:gridCol w:w="360"/>
          </w:tblGrid>
        </w:tblGridChange>
      </w:tblGrid>
      <w:tr w:rsidR="006C5D54" w14:paraId="5201903D" w14:textId="77777777" w:rsidTr="29581B92">
        <w:trPr>
          <w:ins w:id="3" w:author="Rodrigo Juez Hernandez" w:date="2021-02-18T15:01:00Z"/>
        </w:trPr>
        <w:tc>
          <w:tcPr>
            <w:tcW w:w="846" w:type="dxa"/>
            <w:tcPrChange w:id="4" w:author="Rodrigo Juez Hernandez" w:date="2021-02-18T15:01:00Z">
              <w:tcPr>
                <w:tcW w:w="1992" w:type="dxa"/>
              </w:tcPr>
            </w:tcPrChange>
          </w:tcPr>
          <w:p w14:paraId="381AD8C9" w14:textId="01BD3635" w:rsidR="006C5D54" w:rsidRDefault="006C5D54">
            <w:pPr>
              <w:rPr>
                <w:ins w:id="5" w:author="Rodrigo Juez Hernandez" w:date="2021-02-18T15:01:00Z"/>
              </w:rPr>
            </w:pPr>
            <w:ins w:id="6" w:author="Rodrigo Juez Hernandez" w:date="2021-02-18T15:01:00Z">
              <w:r>
                <w:t>ID</w:t>
              </w:r>
            </w:ins>
          </w:p>
        </w:tc>
        <w:tc>
          <w:tcPr>
            <w:tcW w:w="3138" w:type="dxa"/>
            <w:tcPrChange w:id="7" w:author="Rodrigo Juez Hernandez" w:date="2021-02-18T15:01:00Z">
              <w:tcPr>
                <w:tcW w:w="1992" w:type="dxa"/>
              </w:tcPr>
            </w:tcPrChange>
          </w:tcPr>
          <w:p w14:paraId="78FB7A72" w14:textId="163A6214" w:rsidR="006C5D54" w:rsidRDefault="006C5D54">
            <w:pPr>
              <w:rPr>
                <w:ins w:id="8" w:author="Rodrigo Juez Hernandez" w:date="2021-02-18T15:01:00Z"/>
              </w:rPr>
            </w:pPr>
            <w:ins w:id="9" w:author="Rodrigo Juez Hernandez" w:date="2021-02-18T15:01:00Z">
              <w:r>
                <w:t>ENUNCIDADO HISTORIA</w:t>
              </w:r>
            </w:ins>
          </w:p>
        </w:tc>
        <w:tc>
          <w:tcPr>
            <w:tcW w:w="1992" w:type="dxa"/>
            <w:tcPrChange w:id="10" w:author="Rodrigo Juez Hernandez" w:date="2021-02-18T15:01:00Z">
              <w:tcPr>
                <w:tcW w:w="1992" w:type="dxa"/>
              </w:tcPr>
            </w:tcPrChange>
          </w:tcPr>
          <w:p w14:paraId="6295690A" w14:textId="762CD0DF" w:rsidR="006C5D54" w:rsidRDefault="006C5D54">
            <w:pPr>
              <w:rPr>
                <w:ins w:id="11" w:author="Rodrigo Juez Hernandez" w:date="2021-02-18T15:01:00Z"/>
              </w:rPr>
            </w:pPr>
            <w:ins w:id="12" w:author="Rodrigo Juez Hernandez" w:date="2021-02-18T15:01:00Z">
              <w:r>
                <w:t>Valor para el cliente</w:t>
              </w:r>
            </w:ins>
          </w:p>
        </w:tc>
        <w:tc>
          <w:tcPr>
            <w:tcW w:w="1993" w:type="dxa"/>
            <w:tcPrChange w:id="13" w:author="Rodrigo Juez Hernandez" w:date="2021-02-18T15:01:00Z">
              <w:tcPr>
                <w:tcW w:w="1993" w:type="dxa"/>
              </w:tcPr>
            </w:tcPrChange>
          </w:tcPr>
          <w:p w14:paraId="331D176B" w14:textId="77777777" w:rsidR="006C5D54" w:rsidRDefault="006C5D54">
            <w:pPr>
              <w:rPr>
                <w:ins w:id="14" w:author="Rodrigo Juez Hernandez" w:date="2021-02-18T15:01:00Z"/>
              </w:rPr>
            </w:pPr>
            <w:ins w:id="15" w:author="Rodrigo Juez Hernandez" w:date="2021-02-18T15:01:00Z">
              <w:r>
                <w:t>Esfuerzo en p-d</w:t>
              </w:r>
            </w:ins>
          </w:p>
          <w:p w14:paraId="18EB87C4" w14:textId="3074981E" w:rsidR="006C5D54" w:rsidRDefault="006C5D54">
            <w:pPr>
              <w:rPr>
                <w:ins w:id="16" w:author="Rodrigo Juez Hernandez" w:date="2021-02-18T15:01:00Z"/>
              </w:rPr>
            </w:pPr>
            <w:ins w:id="17" w:author="Rodrigo Juez Hernandez" w:date="2021-02-18T15:01:00Z">
              <w:r>
                <w:t>(personas-</w:t>
              </w:r>
              <w:del w:id="18" w:author="Jorge Blanco Rey" w:date="2021-02-18T23:56:00Z">
                <w:r w:rsidDel="00021C0F">
                  <w:delText>dias</w:delText>
                </w:r>
              </w:del>
            </w:ins>
            <w:ins w:id="19" w:author="Jorge Blanco Rey" w:date="2021-02-18T23:56:00Z">
              <w:r w:rsidR="00021C0F">
                <w:t>días</w:t>
              </w:r>
            </w:ins>
            <w:ins w:id="20" w:author="Rodrigo Juez Hernandez" w:date="2021-02-18T15:01:00Z">
              <w:r>
                <w:t>)</w:t>
              </w:r>
            </w:ins>
          </w:p>
        </w:tc>
        <w:tc>
          <w:tcPr>
            <w:tcW w:w="1993" w:type="dxa"/>
            <w:tcPrChange w:id="21" w:author="Rodrigo Juez Hernandez" w:date="2021-02-18T15:01:00Z">
              <w:tcPr>
                <w:tcW w:w="1993" w:type="dxa"/>
              </w:tcPr>
            </w:tcPrChange>
          </w:tcPr>
          <w:p w14:paraId="1EC42998" w14:textId="10A97F08" w:rsidR="006C5D54" w:rsidRDefault="006C5D54">
            <w:pPr>
              <w:rPr>
                <w:ins w:id="22" w:author="Rodrigo Juez Hernandez" w:date="2021-02-18T15:01:00Z"/>
              </w:rPr>
            </w:pPr>
            <w:ins w:id="23" w:author="Rodrigo Juez Hernandez" w:date="2021-02-18T15:01:00Z">
              <w:r>
                <w:t>Prioridad</w:t>
              </w:r>
            </w:ins>
          </w:p>
        </w:tc>
        <w:tc>
          <w:tcPr>
            <w:tcW w:w="1993" w:type="dxa"/>
            <w:tcPrChange w:id="24" w:author="Rodrigo Juez Hernandez" w:date="2021-02-18T15:01:00Z">
              <w:tcPr>
                <w:tcW w:w="1993" w:type="dxa"/>
              </w:tcPr>
            </w:tcPrChange>
          </w:tcPr>
          <w:p w14:paraId="114130A8" w14:textId="77777777" w:rsidR="006C5D54" w:rsidRDefault="006C5D54">
            <w:pPr>
              <w:rPr>
                <w:ins w:id="25" w:author="Rodrigo Juez Hernandez" w:date="2021-02-18T15:02:00Z"/>
              </w:rPr>
            </w:pPr>
            <w:ins w:id="26" w:author="Rodrigo Juez Hernandez" w:date="2021-02-18T15:01:00Z">
              <w:r>
                <w:t>Iteración</w:t>
              </w:r>
            </w:ins>
          </w:p>
          <w:p w14:paraId="667C7951" w14:textId="00F54FD0" w:rsidR="006C5D54" w:rsidRDefault="006C5D54">
            <w:pPr>
              <w:rPr>
                <w:ins w:id="27" w:author="Rodrigo Juez Hernandez" w:date="2021-02-18T15:01:00Z"/>
              </w:rPr>
            </w:pPr>
            <w:ins w:id="28" w:author="Rodrigo Juez Hernandez" w:date="2021-02-18T15:02:00Z">
              <w:r>
                <w:t>(Sprint)</w:t>
              </w:r>
            </w:ins>
          </w:p>
        </w:tc>
        <w:tc>
          <w:tcPr>
            <w:tcW w:w="1993" w:type="dxa"/>
            <w:tcPrChange w:id="29" w:author="Rodrigo Juez Hernandez" w:date="2021-02-18T15:01:00Z">
              <w:tcPr>
                <w:tcW w:w="1993" w:type="dxa"/>
              </w:tcPr>
            </w:tcPrChange>
          </w:tcPr>
          <w:p w14:paraId="5047151B" w14:textId="24C41B0A" w:rsidR="006C5D54" w:rsidRDefault="006C5D54">
            <w:pPr>
              <w:rPr>
                <w:ins w:id="30" w:author="Rodrigo Juez Hernandez" w:date="2021-02-18T15:01:00Z"/>
              </w:rPr>
            </w:pPr>
            <w:ins w:id="31" w:author="Rodrigo Juez Hernandez" w:date="2021-02-18T15:02:00Z">
              <w:r>
                <w:t>Comentarios</w:t>
              </w:r>
            </w:ins>
          </w:p>
        </w:tc>
      </w:tr>
      <w:tr w:rsidR="006C5D54" w14:paraId="22358C62" w14:textId="77777777" w:rsidTr="29581B92">
        <w:trPr>
          <w:ins w:id="32" w:author="Rodrigo Juez Hernandez" w:date="2021-02-18T15:01:00Z"/>
        </w:trPr>
        <w:tc>
          <w:tcPr>
            <w:tcW w:w="846" w:type="dxa"/>
            <w:tcPrChange w:id="33" w:author="Rodrigo Juez Hernandez" w:date="2021-02-18T15:01:00Z">
              <w:tcPr>
                <w:tcW w:w="1992" w:type="dxa"/>
              </w:tcPr>
            </w:tcPrChange>
          </w:tcPr>
          <w:p w14:paraId="77024F61" w14:textId="0F98AF00" w:rsidR="006C5D54" w:rsidRDefault="00077D31">
            <w:pPr>
              <w:rPr>
                <w:ins w:id="34" w:author="Rodrigo Juez Hernandez" w:date="2021-02-18T15:01:00Z"/>
              </w:rPr>
            </w:pPr>
            <w:ins w:id="35" w:author="Rodrigo Juez Hernandez" w:date="2021-02-18T15:02:00Z">
              <w:r>
                <w:t>1</w:t>
              </w:r>
            </w:ins>
          </w:p>
        </w:tc>
        <w:tc>
          <w:tcPr>
            <w:tcW w:w="3138" w:type="dxa"/>
            <w:tcPrChange w:id="36" w:author="Rodrigo Juez Hernandez" w:date="2021-02-18T15:01:00Z">
              <w:tcPr>
                <w:tcW w:w="1992" w:type="dxa"/>
              </w:tcPr>
            </w:tcPrChange>
          </w:tcPr>
          <w:p w14:paraId="2EAC4163" w14:textId="5A570882" w:rsidR="006C5D54" w:rsidRDefault="00077D31">
            <w:pPr>
              <w:rPr>
                <w:ins w:id="37" w:author="Rodrigo Juez Hernandez" w:date="2021-02-18T15:01:00Z"/>
              </w:rPr>
            </w:pPr>
            <w:ins w:id="38" w:author="Rodrigo Juez Hernandez" w:date="2021-02-18T15:02:00Z">
              <w:r w:rsidRPr="00077D31">
                <w:t xml:space="preserve">Como SCRUM </w:t>
              </w:r>
              <w:proofErr w:type="spellStart"/>
              <w:r w:rsidRPr="00077D31">
                <w:t>Developer</w:t>
              </w:r>
              <w:proofErr w:type="spellEnd"/>
              <w:r w:rsidRPr="00077D31">
                <w:t xml:space="preserve"> quiero hacer un sistema que permita añadir bicicletas al sistema mediante </w:t>
              </w:r>
              <w:proofErr w:type="spellStart"/>
              <w:r w:rsidRPr="00077D31">
                <w:t>codigos</w:t>
              </w:r>
              <w:proofErr w:type="spellEnd"/>
              <w:r w:rsidRPr="00077D31">
                <w:t xml:space="preserve"> QR, con el objetivo de ganar muchas bicicletas gracias a la simplicidad del proceso.</w:t>
              </w:r>
            </w:ins>
          </w:p>
        </w:tc>
        <w:tc>
          <w:tcPr>
            <w:tcW w:w="1992" w:type="dxa"/>
            <w:tcPrChange w:id="39" w:author="Rodrigo Juez Hernandez" w:date="2021-02-18T15:01:00Z">
              <w:tcPr>
                <w:tcW w:w="1992" w:type="dxa"/>
              </w:tcPr>
            </w:tcPrChange>
          </w:tcPr>
          <w:p w14:paraId="21554444" w14:textId="76584078" w:rsidR="006C5D54" w:rsidRDefault="000F16F0">
            <w:pPr>
              <w:rPr>
                <w:ins w:id="40" w:author="Rodrigo Juez Hernandez" w:date="2021-02-18T15:01:00Z"/>
              </w:rPr>
            </w:pPr>
            <w:ins w:id="41" w:author="Rodrigo Juez Hernandez" w:date="2021-02-18T15:02:00Z">
              <w:r>
                <w:t>4</w:t>
              </w:r>
            </w:ins>
          </w:p>
        </w:tc>
        <w:tc>
          <w:tcPr>
            <w:tcW w:w="1993" w:type="dxa"/>
            <w:tcPrChange w:id="42" w:author="Rodrigo Juez Hernandez" w:date="2021-02-18T15:01:00Z">
              <w:tcPr>
                <w:tcW w:w="1993" w:type="dxa"/>
              </w:tcPr>
            </w:tcPrChange>
          </w:tcPr>
          <w:p w14:paraId="5F289B40" w14:textId="43D10DBA" w:rsidR="006C5D54" w:rsidRDefault="00BB4712">
            <w:pPr>
              <w:rPr>
                <w:ins w:id="43" w:author="Rodrigo Juez Hernandez" w:date="2021-02-18T15:01:00Z"/>
              </w:rPr>
            </w:pPr>
            <w:ins w:id="44" w:author="Rodrigo Juez Hernandez" w:date="2021-02-18T15:02:00Z">
              <w:r>
                <w:t>1 persona/día</w:t>
              </w:r>
            </w:ins>
          </w:p>
        </w:tc>
        <w:tc>
          <w:tcPr>
            <w:tcW w:w="1993" w:type="dxa"/>
            <w:tcPrChange w:id="45" w:author="Rodrigo Juez Hernandez" w:date="2021-02-18T15:01:00Z">
              <w:tcPr>
                <w:tcW w:w="1993" w:type="dxa"/>
              </w:tcPr>
            </w:tcPrChange>
          </w:tcPr>
          <w:p w14:paraId="33D8C915" w14:textId="2006C95E" w:rsidR="006C5D54" w:rsidRDefault="00BB4712">
            <w:pPr>
              <w:rPr>
                <w:ins w:id="46" w:author="Rodrigo Juez Hernandez" w:date="2021-02-18T15:01:00Z"/>
              </w:rPr>
            </w:pPr>
            <w:ins w:id="47" w:author="Rodrigo Juez Hernandez" w:date="2021-02-18T15:02:00Z">
              <w:r>
                <w:t>Alta</w:t>
              </w:r>
            </w:ins>
          </w:p>
        </w:tc>
        <w:tc>
          <w:tcPr>
            <w:tcW w:w="1993" w:type="dxa"/>
            <w:tcPrChange w:id="48" w:author="Rodrigo Juez Hernandez" w:date="2021-02-18T15:01:00Z">
              <w:tcPr>
                <w:tcW w:w="1993" w:type="dxa"/>
              </w:tcPr>
            </w:tcPrChange>
          </w:tcPr>
          <w:p w14:paraId="1EA6F483" w14:textId="77777777" w:rsidR="006C5D54" w:rsidRDefault="006C5D54">
            <w:pPr>
              <w:rPr>
                <w:ins w:id="49" w:author="Rodrigo Juez Hernandez" w:date="2021-02-18T15:01:00Z"/>
              </w:rPr>
            </w:pPr>
          </w:p>
        </w:tc>
        <w:tc>
          <w:tcPr>
            <w:tcW w:w="1993" w:type="dxa"/>
            <w:tcPrChange w:id="50" w:author="Rodrigo Juez Hernandez" w:date="2021-02-18T15:01:00Z">
              <w:tcPr>
                <w:tcW w:w="1993" w:type="dxa"/>
              </w:tcPr>
            </w:tcPrChange>
          </w:tcPr>
          <w:p w14:paraId="05FEFCD1" w14:textId="77777777" w:rsidR="006C5D54" w:rsidRDefault="006C5D54">
            <w:pPr>
              <w:rPr>
                <w:ins w:id="51" w:author="Rodrigo Juez Hernandez" w:date="2021-02-18T15:01:00Z"/>
              </w:rPr>
            </w:pPr>
          </w:p>
        </w:tc>
      </w:tr>
      <w:tr w:rsidR="00884A2A" w14:paraId="62C568F1" w14:textId="77777777" w:rsidTr="29581B92">
        <w:trPr>
          <w:ins w:id="52" w:author="Rodrigo Juez Hernandez" w:date="2021-02-18T15:01:00Z"/>
        </w:trPr>
        <w:tc>
          <w:tcPr>
            <w:tcW w:w="846" w:type="dxa"/>
            <w:tcPrChange w:id="53" w:author="Rodrigo Juez Hernandez" w:date="2021-02-18T15:01:00Z">
              <w:tcPr>
                <w:tcW w:w="1992" w:type="dxa"/>
              </w:tcPr>
            </w:tcPrChange>
          </w:tcPr>
          <w:p w14:paraId="21074F6D" w14:textId="3F67E0FB" w:rsidR="00884A2A" w:rsidRDefault="00884A2A" w:rsidP="00884A2A">
            <w:pPr>
              <w:rPr>
                <w:ins w:id="54" w:author="Rodrigo Juez Hernandez" w:date="2021-02-18T15:01:00Z"/>
              </w:rPr>
            </w:pPr>
            <w:ins w:id="55" w:author="Rodrigo Juez Hernandez" w:date="2021-02-18T15:02:00Z">
              <w:r>
                <w:t>2</w:t>
              </w:r>
            </w:ins>
          </w:p>
        </w:tc>
        <w:tc>
          <w:tcPr>
            <w:tcW w:w="3138" w:type="dxa"/>
            <w:tcPrChange w:id="56" w:author="Rodrigo Juez Hernandez" w:date="2021-02-18T15:01:00Z">
              <w:tcPr>
                <w:tcW w:w="1992" w:type="dxa"/>
              </w:tcPr>
            </w:tcPrChange>
          </w:tcPr>
          <w:p w14:paraId="307EC537" w14:textId="38CF1B50" w:rsidR="00884A2A" w:rsidRDefault="00884A2A" w:rsidP="00884A2A">
            <w:pPr>
              <w:rPr>
                <w:ins w:id="57" w:author="Rodrigo Juez Hernandez" w:date="2021-02-18T15:01:00Z"/>
              </w:rPr>
            </w:pPr>
            <w:ins w:id="58" w:author="Jorge Blanco Rey" w:date="2021-02-18T23:59:00Z">
              <w:r w:rsidRPr="00077D31">
                <w:t xml:space="preserve">Como SCRUM </w:t>
              </w:r>
              <w:proofErr w:type="spellStart"/>
              <w:r w:rsidRPr="00077D31">
                <w:t>Developer</w:t>
              </w:r>
              <w:proofErr w:type="spellEnd"/>
              <w:r w:rsidRPr="00077D31">
                <w:t xml:space="preserve"> quiero hacer un sistema que permita añadir bicicletas al sistema mediante </w:t>
              </w:r>
            </w:ins>
            <w:ins w:id="59" w:author="Jorge Blanco Rey" w:date="2021-02-19T00:00:00Z">
              <w:r w:rsidR="00E54F2E">
                <w:t>un identificador numérico</w:t>
              </w:r>
            </w:ins>
            <w:ins w:id="60" w:author="Jorge Blanco Rey" w:date="2021-02-18T23:59:00Z">
              <w:r w:rsidRPr="00077D31">
                <w:t xml:space="preserve">, con el objetivo de </w:t>
              </w:r>
            </w:ins>
            <w:ins w:id="61" w:author="Jorge Blanco Rey" w:date="2021-02-19T00:00:00Z">
              <w:r w:rsidR="00E54F2E">
                <w:t xml:space="preserve">poder incorporar bicicletas al sistema sin necesidad de </w:t>
              </w:r>
            </w:ins>
            <w:ins w:id="62" w:author="Jorge Blanco Rey" w:date="2021-02-19T00:01:00Z">
              <w:r w:rsidR="003A7190">
                <w:t>ninguna otra herramienta</w:t>
              </w:r>
            </w:ins>
            <w:ins w:id="63" w:author="Jorge Blanco Rey" w:date="2021-02-18T23:59:00Z">
              <w:r w:rsidRPr="00077D31">
                <w:t>.</w:t>
              </w:r>
            </w:ins>
          </w:p>
        </w:tc>
        <w:tc>
          <w:tcPr>
            <w:tcW w:w="1992" w:type="dxa"/>
            <w:tcPrChange w:id="64" w:author="Rodrigo Juez Hernandez" w:date="2021-02-18T15:01:00Z">
              <w:tcPr>
                <w:tcW w:w="1992" w:type="dxa"/>
              </w:tcPr>
            </w:tcPrChange>
          </w:tcPr>
          <w:p w14:paraId="0A60A6CD" w14:textId="301C3E24" w:rsidR="00884A2A" w:rsidRDefault="00354C8E" w:rsidP="00884A2A">
            <w:pPr>
              <w:rPr>
                <w:ins w:id="65" w:author="Rodrigo Juez Hernandez" w:date="2021-02-18T15:01:00Z"/>
              </w:rPr>
            </w:pPr>
            <w:ins w:id="66" w:author="Jorge Blanco Rey" w:date="2021-02-19T00:01:00Z">
              <w:r>
                <w:t>3</w:t>
              </w:r>
            </w:ins>
          </w:p>
        </w:tc>
        <w:tc>
          <w:tcPr>
            <w:tcW w:w="1993" w:type="dxa"/>
            <w:tcPrChange w:id="67" w:author="Rodrigo Juez Hernandez" w:date="2021-02-18T15:01:00Z">
              <w:tcPr>
                <w:tcW w:w="1993" w:type="dxa"/>
              </w:tcPr>
            </w:tcPrChange>
          </w:tcPr>
          <w:p w14:paraId="38EBB574" w14:textId="2B76E63A" w:rsidR="00884A2A" w:rsidRDefault="00354C8E" w:rsidP="00884A2A">
            <w:pPr>
              <w:rPr>
                <w:ins w:id="68" w:author="Rodrigo Juez Hernandez" w:date="2021-02-18T15:01:00Z"/>
              </w:rPr>
            </w:pPr>
            <w:ins w:id="69" w:author="Jorge Blanco Rey" w:date="2021-02-19T00:01:00Z">
              <w:r>
                <w:t>1</w:t>
              </w:r>
            </w:ins>
          </w:p>
        </w:tc>
        <w:tc>
          <w:tcPr>
            <w:tcW w:w="1993" w:type="dxa"/>
            <w:tcPrChange w:id="70" w:author="Rodrigo Juez Hernandez" w:date="2021-02-18T15:01:00Z">
              <w:tcPr>
                <w:tcW w:w="1993" w:type="dxa"/>
              </w:tcPr>
            </w:tcPrChange>
          </w:tcPr>
          <w:p w14:paraId="459CF8B5" w14:textId="47D1261C" w:rsidR="00884A2A" w:rsidRDefault="00354C8E" w:rsidP="00884A2A">
            <w:pPr>
              <w:rPr>
                <w:ins w:id="71" w:author="Rodrigo Juez Hernandez" w:date="2021-02-18T15:01:00Z"/>
              </w:rPr>
            </w:pPr>
            <w:ins w:id="72" w:author="Jorge Blanco Rey" w:date="2021-02-19T00:01:00Z">
              <w:r>
                <w:t>Media</w:t>
              </w:r>
            </w:ins>
          </w:p>
        </w:tc>
        <w:tc>
          <w:tcPr>
            <w:tcW w:w="1993" w:type="dxa"/>
            <w:tcPrChange w:id="73" w:author="Rodrigo Juez Hernandez" w:date="2021-02-18T15:01:00Z">
              <w:tcPr>
                <w:tcW w:w="1993" w:type="dxa"/>
              </w:tcPr>
            </w:tcPrChange>
          </w:tcPr>
          <w:p w14:paraId="31FE223A" w14:textId="77777777" w:rsidR="00884A2A" w:rsidRDefault="00884A2A" w:rsidP="00884A2A">
            <w:pPr>
              <w:rPr>
                <w:ins w:id="74" w:author="Rodrigo Juez Hernandez" w:date="2021-02-18T15:01:00Z"/>
              </w:rPr>
            </w:pPr>
          </w:p>
        </w:tc>
        <w:tc>
          <w:tcPr>
            <w:tcW w:w="1993" w:type="dxa"/>
            <w:tcPrChange w:id="75" w:author="Rodrigo Juez Hernandez" w:date="2021-02-18T15:01:00Z">
              <w:tcPr>
                <w:tcW w:w="1993" w:type="dxa"/>
              </w:tcPr>
            </w:tcPrChange>
          </w:tcPr>
          <w:p w14:paraId="7D73E92D" w14:textId="21C3AAF9" w:rsidR="00884A2A" w:rsidRDefault="00884A2A" w:rsidP="00884A2A">
            <w:pPr>
              <w:rPr>
                <w:ins w:id="76" w:author="Rodrigo Juez Hernandez" w:date="2021-02-18T15:01:00Z"/>
              </w:rPr>
            </w:pPr>
          </w:p>
        </w:tc>
      </w:tr>
      <w:tr w:rsidR="00884A2A" w14:paraId="5AA9105B" w14:textId="77777777" w:rsidTr="29581B92">
        <w:trPr>
          <w:ins w:id="77" w:author="Rodrigo Juez Hernandez" w:date="2021-02-18T15:01:00Z"/>
        </w:trPr>
        <w:tc>
          <w:tcPr>
            <w:tcW w:w="846" w:type="dxa"/>
            <w:tcPrChange w:id="78" w:author="Rodrigo Juez Hernandez" w:date="2021-02-18T15:01:00Z">
              <w:tcPr>
                <w:tcW w:w="1992" w:type="dxa"/>
              </w:tcPr>
            </w:tcPrChange>
          </w:tcPr>
          <w:p w14:paraId="4A57E0A8" w14:textId="7947F39B" w:rsidR="00884A2A" w:rsidRDefault="00E61E60" w:rsidP="00884A2A">
            <w:pPr>
              <w:rPr>
                <w:ins w:id="79" w:author="Rodrigo Juez Hernandez" w:date="2021-02-18T15:01:00Z"/>
              </w:rPr>
            </w:pPr>
            <w:ins w:id="80" w:author="Jorge Blanco Rey" w:date="2021-02-19T00:11:00Z">
              <w:r>
                <w:t>3</w:t>
              </w:r>
            </w:ins>
          </w:p>
        </w:tc>
        <w:tc>
          <w:tcPr>
            <w:tcW w:w="3138" w:type="dxa"/>
            <w:tcPrChange w:id="81" w:author="Rodrigo Juez Hernandez" w:date="2021-02-18T15:01:00Z">
              <w:tcPr>
                <w:tcW w:w="1992" w:type="dxa"/>
              </w:tcPr>
            </w:tcPrChange>
          </w:tcPr>
          <w:p w14:paraId="718E1346" w14:textId="45FEF39D" w:rsidR="00884A2A" w:rsidRDefault="22E227CA" w:rsidP="00884A2A">
            <w:r>
              <w:t xml:space="preserve">Como SCRUM </w:t>
            </w:r>
            <w:proofErr w:type="spellStart"/>
            <w:r>
              <w:t>Developer</w:t>
            </w:r>
            <w:proofErr w:type="spellEnd"/>
            <w:r>
              <w:t xml:space="preserve"> quiero hacer un sistema que permita </w:t>
            </w:r>
            <w:r w:rsidR="513DC263">
              <w:t>denegar el servicio ofrecido a un usuario concreto</w:t>
            </w:r>
            <w:r>
              <w:t xml:space="preserve">, con el objetivo de poder </w:t>
            </w:r>
            <w:r w:rsidR="24473A56">
              <w:t xml:space="preserve">proteger </w:t>
            </w:r>
            <w:r w:rsidR="179E65E4">
              <w:t>el servicio ante usuarios que hacen reiterado mal uso de él</w:t>
            </w:r>
            <w:r>
              <w:t>.</w:t>
            </w:r>
          </w:p>
          <w:p w14:paraId="28527795" w14:textId="25AD089C" w:rsidR="00884A2A" w:rsidRDefault="00884A2A" w:rsidP="3AE95190">
            <w:pPr>
              <w:rPr>
                <w:ins w:id="82" w:author="Rodrigo Juez Hernandez" w:date="2021-02-18T15:01:00Z"/>
              </w:rPr>
            </w:pPr>
          </w:p>
        </w:tc>
        <w:tc>
          <w:tcPr>
            <w:tcW w:w="1992" w:type="dxa"/>
            <w:tcPrChange w:id="83" w:author="Rodrigo Juez Hernandez" w:date="2021-02-18T15:01:00Z">
              <w:tcPr>
                <w:tcW w:w="1992" w:type="dxa"/>
              </w:tcPr>
            </w:tcPrChange>
          </w:tcPr>
          <w:p w14:paraId="7EC24DD7" w14:textId="02CFD0CA" w:rsidR="00884A2A" w:rsidRDefault="268F5D0D" w:rsidP="00884A2A">
            <w:pPr>
              <w:rPr>
                <w:ins w:id="84" w:author="Rodrigo Juez Hernandez" w:date="2021-02-18T15:01:00Z"/>
              </w:rPr>
            </w:pPr>
            <w:r>
              <w:t>4</w:t>
            </w:r>
          </w:p>
        </w:tc>
        <w:tc>
          <w:tcPr>
            <w:tcW w:w="1993" w:type="dxa"/>
            <w:tcPrChange w:id="85" w:author="Rodrigo Juez Hernandez" w:date="2021-02-18T15:01:00Z">
              <w:tcPr>
                <w:tcW w:w="1993" w:type="dxa"/>
              </w:tcPr>
            </w:tcPrChange>
          </w:tcPr>
          <w:p w14:paraId="7F313294" w14:textId="04EEAEB6" w:rsidR="00884A2A" w:rsidRDefault="268F5D0D" w:rsidP="00884A2A">
            <w:pPr>
              <w:rPr>
                <w:ins w:id="86" w:author="Rodrigo Juez Hernandez" w:date="2021-02-18T15:01:00Z"/>
              </w:rPr>
            </w:pPr>
            <w:r>
              <w:t>1</w:t>
            </w:r>
          </w:p>
        </w:tc>
        <w:tc>
          <w:tcPr>
            <w:tcW w:w="1993" w:type="dxa"/>
            <w:tcPrChange w:id="87" w:author="Rodrigo Juez Hernandez" w:date="2021-02-18T15:01:00Z">
              <w:tcPr>
                <w:tcW w:w="1993" w:type="dxa"/>
              </w:tcPr>
            </w:tcPrChange>
          </w:tcPr>
          <w:p w14:paraId="1D6E532D" w14:textId="5DE386FD" w:rsidR="00884A2A" w:rsidRDefault="268F5D0D" w:rsidP="00884A2A">
            <w:pPr>
              <w:rPr>
                <w:ins w:id="88" w:author="Rodrigo Juez Hernandez" w:date="2021-02-18T15:01:00Z"/>
              </w:rPr>
            </w:pPr>
            <w:r>
              <w:t>Alta</w:t>
            </w:r>
          </w:p>
        </w:tc>
        <w:tc>
          <w:tcPr>
            <w:tcW w:w="1993" w:type="dxa"/>
            <w:tcPrChange w:id="89" w:author="Rodrigo Juez Hernandez" w:date="2021-02-18T15:01:00Z">
              <w:tcPr>
                <w:tcW w:w="1993" w:type="dxa"/>
              </w:tcPr>
            </w:tcPrChange>
          </w:tcPr>
          <w:p w14:paraId="2C799F1E" w14:textId="77777777" w:rsidR="00884A2A" w:rsidRDefault="00884A2A" w:rsidP="00884A2A">
            <w:pPr>
              <w:rPr>
                <w:ins w:id="90" w:author="Rodrigo Juez Hernandez" w:date="2021-02-18T15:01:00Z"/>
              </w:rPr>
            </w:pPr>
          </w:p>
        </w:tc>
        <w:tc>
          <w:tcPr>
            <w:tcW w:w="1993" w:type="dxa"/>
            <w:tcPrChange w:id="91" w:author="Rodrigo Juez Hernandez" w:date="2021-02-18T15:01:00Z">
              <w:tcPr>
                <w:tcW w:w="1993" w:type="dxa"/>
              </w:tcPr>
            </w:tcPrChange>
          </w:tcPr>
          <w:p w14:paraId="50DA1D76" w14:textId="77777777" w:rsidR="00884A2A" w:rsidRDefault="00884A2A" w:rsidP="00884A2A">
            <w:pPr>
              <w:rPr>
                <w:ins w:id="92" w:author="Rodrigo Juez Hernandez" w:date="2021-02-18T15:01:00Z"/>
              </w:rPr>
            </w:pPr>
          </w:p>
        </w:tc>
      </w:tr>
      <w:tr w:rsidR="00884A2A" w14:paraId="75B476E4" w14:textId="77777777" w:rsidTr="29581B92">
        <w:trPr>
          <w:ins w:id="93" w:author="Rodrigo Juez Hernandez" w:date="2021-02-18T15:01:00Z"/>
        </w:trPr>
        <w:tc>
          <w:tcPr>
            <w:tcW w:w="846" w:type="dxa"/>
            <w:tcPrChange w:id="94" w:author="Rodrigo Juez Hernandez" w:date="2021-02-18T15:01:00Z">
              <w:tcPr>
                <w:tcW w:w="1992" w:type="dxa"/>
              </w:tcPr>
            </w:tcPrChange>
          </w:tcPr>
          <w:p w14:paraId="22E560C1" w14:textId="58596E1A" w:rsidR="00884A2A" w:rsidRDefault="00E61E60" w:rsidP="00884A2A">
            <w:pPr>
              <w:rPr>
                <w:ins w:id="95" w:author="Rodrigo Juez Hernandez" w:date="2021-02-18T15:01:00Z"/>
              </w:rPr>
            </w:pPr>
            <w:ins w:id="96" w:author="Jorge Blanco Rey" w:date="2021-02-19T00:11:00Z">
              <w:r>
                <w:t>4</w:t>
              </w:r>
            </w:ins>
          </w:p>
        </w:tc>
        <w:tc>
          <w:tcPr>
            <w:tcW w:w="3138" w:type="dxa"/>
            <w:tcPrChange w:id="97" w:author="Rodrigo Juez Hernandez" w:date="2021-02-18T15:01:00Z">
              <w:tcPr>
                <w:tcW w:w="1992" w:type="dxa"/>
              </w:tcPr>
            </w:tcPrChange>
          </w:tcPr>
          <w:p w14:paraId="54BDA2F4" w14:textId="47DB6E98" w:rsidR="00884A2A" w:rsidRDefault="7CA0B2C0" w:rsidP="29581B92">
            <w:pPr>
              <w:rPr>
                <w:ins w:id="98" w:author="Rodrigo Juez Hernandez" w:date="2021-02-18T15:01:00Z"/>
              </w:rPr>
            </w:pPr>
            <w:r>
              <w:t xml:space="preserve">Como SCRUM </w:t>
            </w:r>
            <w:proofErr w:type="spellStart"/>
            <w:r>
              <w:t>Developer</w:t>
            </w:r>
            <w:proofErr w:type="spellEnd"/>
            <w:r>
              <w:t xml:space="preserve"> quiero hacer un sistema que permita </w:t>
            </w:r>
            <w:r w:rsidR="01E6C680">
              <w:t>reportar una avería</w:t>
            </w:r>
            <w:r>
              <w:t xml:space="preserve">, con el objetivo de </w:t>
            </w:r>
            <w:r w:rsidR="1E8B52CD">
              <w:t xml:space="preserve">poder retirar las bicicletas defectuosas, </w:t>
            </w:r>
            <w:r w:rsidR="1E8B52CD">
              <w:lastRenderedPageBreak/>
              <w:t>arreglarlas y así ofrecer un servicio óptimo.</w:t>
            </w:r>
          </w:p>
        </w:tc>
        <w:tc>
          <w:tcPr>
            <w:tcW w:w="1992" w:type="dxa"/>
            <w:tcPrChange w:id="99" w:author="Rodrigo Juez Hernandez" w:date="2021-02-18T15:01:00Z">
              <w:tcPr>
                <w:tcW w:w="1992" w:type="dxa"/>
              </w:tcPr>
            </w:tcPrChange>
          </w:tcPr>
          <w:p w14:paraId="0A21587D" w14:textId="53E19C2E" w:rsidR="00884A2A" w:rsidRDefault="1E8B52CD" w:rsidP="00884A2A">
            <w:pPr>
              <w:rPr>
                <w:ins w:id="100" w:author="Rodrigo Juez Hernandez" w:date="2021-02-18T15:01:00Z"/>
              </w:rPr>
            </w:pPr>
            <w:r>
              <w:lastRenderedPageBreak/>
              <w:t>3</w:t>
            </w:r>
          </w:p>
        </w:tc>
        <w:tc>
          <w:tcPr>
            <w:tcW w:w="1993" w:type="dxa"/>
            <w:tcPrChange w:id="101" w:author="Rodrigo Juez Hernandez" w:date="2021-02-18T15:01:00Z">
              <w:tcPr>
                <w:tcW w:w="1993" w:type="dxa"/>
              </w:tcPr>
            </w:tcPrChange>
          </w:tcPr>
          <w:p w14:paraId="3C4C71D3" w14:textId="76F32150" w:rsidR="00884A2A" w:rsidRDefault="1E8B52CD" w:rsidP="00884A2A">
            <w:pPr>
              <w:rPr>
                <w:ins w:id="102" w:author="Rodrigo Juez Hernandez" w:date="2021-02-18T15:01:00Z"/>
              </w:rPr>
            </w:pPr>
            <w:r>
              <w:t>2</w:t>
            </w:r>
          </w:p>
        </w:tc>
        <w:tc>
          <w:tcPr>
            <w:tcW w:w="1993" w:type="dxa"/>
            <w:tcPrChange w:id="103" w:author="Rodrigo Juez Hernandez" w:date="2021-02-18T15:01:00Z">
              <w:tcPr>
                <w:tcW w:w="1993" w:type="dxa"/>
              </w:tcPr>
            </w:tcPrChange>
          </w:tcPr>
          <w:p w14:paraId="5BB79141" w14:textId="78FBFF4E" w:rsidR="00884A2A" w:rsidRDefault="1E8B52CD" w:rsidP="00884A2A">
            <w:pPr>
              <w:rPr>
                <w:ins w:id="104" w:author="Rodrigo Juez Hernandez" w:date="2021-02-18T15:01:00Z"/>
              </w:rPr>
            </w:pPr>
            <w:r>
              <w:t>Media</w:t>
            </w:r>
          </w:p>
        </w:tc>
        <w:tc>
          <w:tcPr>
            <w:tcW w:w="1993" w:type="dxa"/>
            <w:tcPrChange w:id="105" w:author="Rodrigo Juez Hernandez" w:date="2021-02-18T15:01:00Z">
              <w:tcPr>
                <w:tcW w:w="1993" w:type="dxa"/>
              </w:tcPr>
            </w:tcPrChange>
          </w:tcPr>
          <w:p w14:paraId="2C4C5025" w14:textId="77777777" w:rsidR="00884A2A" w:rsidRDefault="00884A2A" w:rsidP="00884A2A">
            <w:pPr>
              <w:rPr>
                <w:ins w:id="106" w:author="Rodrigo Juez Hernandez" w:date="2021-02-18T15:01:00Z"/>
              </w:rPr>
            </w:pPr>
          </w:p>
        </w:tc>
        <w:tc>
          <w:tcPr>
            <w:tcW w:w="1993" w:type="dxa"/>
            <w:tcPrChange w:id="107" w:author="Rodrigo Juez Hernandez" w:date="2021-02-18T15:01:00Z">
              <w:tcPr>
                <w:tcW w:w="1993" w:type="dxa"/>
              </w:tcPr>
            </w:tcPrChange>
          </w:tcPr>
          <w:p w14:paraId="06AB53A4" w14:textId="77777777" w:rsidR="00884A2A" w:rsidRDefault="00884A2A" w:rsidP="00884A2A">
            <w:pPr>
              <w:rPr>
                <w:ins w:id="108" w:author="Rodrigo Juez Hernandez" w:date="2021-02-18T15:01:00Z"/>
              </w:rPr>
            </w:pPr>
          </w:p>
        </w:tc>
      </w:tr>
      <w:tr w:rsidR="00AE4A75" w14:paraId="52A27177" w14:textId="77777777" w:rsidTr="29581B92">
        <w:trPr>
          <w:ins w:id="109" w:author="Rodrigo Juez Hernandez" w:date="2021-02-18T15:01:00Z"/>
        </w:trPr>
        <w:tc>
          <w:tcPr>
            <w:tcW w:w="846" w:type="dxa"/>
            <w:tcPrChange w:id="110" w:author="Rodrigo Juez Hernandez" w:date="2021-02-18T15:01:00Z">
              <w:tcPr>
                <w:tcW w:w="1992" w:type="dxa"/>
              </w:tcPr>
            </w:tcPrChange>
          </w:tcPr>
          <w:p w14:paraId="27421180" w14:textId="79E1D1C1" w:rsidR="00AE4A75" w:rsidRDefault="00AE4A75" w:rsidP="00AE4A75">
            <w:pPr>
              <w:rPr>
                <w:ins w:id="111" w:author="Rodrigo Juez Hernandez" w:date="2021-02-18T15:01:00Z"/>
              </w:rPr>
            </w:pPr>
            <w:ins w:id="112" w:author="Jorge Blanco Rey" w:date="2021-02-19T00:11:00Z">
              <w:r>
                <w:t>5</w:t>
              </w:r>
            </w:ins>
          </w:p>
        </w:tc>
        <w:tc>
          <w:tcPr>
            <w:tcW w:w="3138" w:type="dxa"/>
            <w:tcPrChange w:id="113" w:author="Rodrigo Juez Hernandez" w:date="2021-02-18T15:01:00Z">
              <w:tcPr>
                <w:tcW w:w="1992" w:type="dxa"/>
              </w:tcPr>
            </w:tcPrChange>
          </w:tcPr>
          <w:p w14:paraId="2CA61AF7" w14:textId="4EC491F3" w:rsidR="00AE4A75" w:rsidRDefault="00AE4A75" w:rsidP="00AE4A75">
            <w:pPr>
              <w:rPr>
                <w:ins w:id="114" w:author="Rodrigo Juez Hernandez" w:date="2021-02-18T15:01:00Z"/>
              </w:rPr>
            </w:pPr>
            <w:ins w:id="115" w:author="Jorge Blanco Rey" w:date="2021-02-19T00:11:00Z">
              <w:r w:rsidRPr="00077D31">
                <w:t xml:space="preserve">Como SCRUM </w:t>
              </w:r>
              <w:proofErr w:type="spellStart"/>
              <w:r w:rsidRPr="00077D31">
                <w:t>Developer</w:t>
              </w:r>
              <w:proofErr w:type="spellEnd"/>
              <w:r w:rsidRPr="00077D31">
                <w:t xml:space="preserve"> quiero hacer </w:t>
              </w:r>
            </w:ins>
            <w:ins w:id="116" w:author="Jorge Blanco Rey" w:date="2021-02-19T00:12:00Z">
              <w:r>
                <w:t xml:space="preserve">que el sistema </w:t>
              </w:r>
              <w:r w:rsidR="0079091B">
                <w:t>informe</w:t>
              </w:r>
              <w:r>
                <w:t xml:space="preserve"> al usuario</w:t>
              </w:r>
              <w:r w:rsidR="0079091B">
                <w:t xml:space="preserve">, cuando realiza el alquiler de una </w:t>
              </w:r>
            </w:ins>
            <w:ins w:id="117" w:author="Jorge Blanco Rey" w:date="2021-02-19T00:13:00Z">
              <w:r w:rsidR="00B85B40">
                <w:t>bicicleta s</w:t>
              </w:r>
              <w:r w:rsidR="00050473">
                <w:t>iendo abonado,</w:t>
              </w:r>
            </w:ins>
            <w:ins w:id="118" w:author="Jorge Blanco Rey" w:date="2021-02-19T00:12:00Z">
              <w:r>
                <w:t xml:space="preserve"> </w:t>
              </w:r>
            </w:ins>
            <w:ins w:id="119" w:author="Jorge Blanco Rey" w:date="2021-02-19T00:13:00Z">
              <w:r w:rsidR="00050473">
                <w:t>d</w:t>
              </w:r>
            </w:ins>
            <w:ins w:id="120" w:author="Jorge Blanco Rey" w:date="2021-02-19T00:12:00Z">
              <w:r>
                <w:t xml:space="preserve">el número restante </w:t>
              </w:r>
              <w:r w:rsidR="0079091B">
                <w:t>alquileres que le quedan por realizar ese mismo día</w:t>
              </w:r>
            </w:ins>
            <w:ins w:id="121" w:author="Jorge Blanco Rey" w:date="2021-02-19T00:13:00Z">
              <w:r w:rsidR="00050473">
                <w:t xml:space="preserve">, con el objetivo de que </w:t>
              </w:r>
            </w:ins>
            <w:ins w:id="122" w:author="Jorge Blanco Rey" w:date="2021-02-19T00:14:00Z">
              <w:r w:rsidR="007C7C2F">
                <w:t xml:space="preserve">el usuario </w:t>
              </w:r>
            </w:ins>
            <w:ins w:id="123" w:author="Jorge Blanco Rey" w:date="2021-02-19T00:15:00Z">
              <w:r w:rsidR="00F94180">
                <w:t xml:space="preserve">tenga conocimiento </w:t>
              </w:r>
              <w:r w:rsidR="005C5476">
                <w:t>del número de alquileres que puede realizar</w:t>
              </w:r>
            </w:ins>
            <w:ins w:id="124" w:author="Jorge Blanco Rey" w:date="2021-02-19T00:16:00Z">
              <w:r w:rsidR="00840785">
                <w:t xml:space="preserve">. </w:t>
              </w:r>
              <w:proofErr w:type="gramStart"/>
              <w:r w:rsidR="00840785" w:rsidRPr="00840785">
                <w:rPr>
                  <w:color w:val="FF0000"/>
                  <w:rPrChange w:id="125" w:author="Jorge Blanco Rey" w:date="2021-02-19T00:16:00Z">
                    <w:rPr/>
                  </w:rPrChange>
                </w:rPr>
                <w:t>Si sobrepasas el límite te cobran?</w:t>
              </w:r>
              <w:r w:rsidR="00840785">
                <w:rPr>
                  <w:color w:val="FF0000"/>
                </w:rPr>
                <w:t>?</w:t>
              </w:r>
            </w:ins>
            <w:proofErr w:type="gramEnd"/>
          </w:p>
        </w:tc>
        <w:tc>
          <w:tcPr>
            <w:tcW w:w="1992" w:type="dxa"/>
            <w:tcPrChange w:id="126" w:author="Rodrigo Juez Hernandez" w:date="2021-02-18T15:01:00Z">
              <w:tcPr>
                <w:tcW w:w="1992" w:type="dxa"/>
              </w:tcPr>
            </w:tcPrChange>
          </w:tcPr>
          <w:p w14:paraId="7B6549CC" w14:textId="11533E36" w:rsidR="00AE4A75" w:rsidRDefault="009908B4" w:rsidP="00AE4A75">
            <w:pPr>
              <w:rPr>
                <w:ins w:id="127" w:author="Rodrigo Juez Hernandez" w:date="2021-02-18T15:01:00Z"/>
              </w:rPr>
            </w:pPr>
            <w:ins w:id="128" w:author="Jorge Blanco Rey" w:date="2021-02-19T00:16:00Z">
              <w:r>
                <w:t>4</w:t>
              </w:r>
            </w:ins>
          </w:p>
        </w:tc>
        <w:tc>
          <w:tcPr>
            <w:tcW w:w="1993" w:type="dxa"/>
            <w:tcPrChange w:id="129" w:author="Rodrigo Juez Hernandez" w:date="2021-02-18T15:01:00Z">
              <w:tcPr>
                <w:tcW w:w="1993" w:type="dxa"/>
              </w:tcPr>
            </w:tcPrChange>
          </w:tcPr>
          <w:p w14:paraId="77CD0FAA" w14:textId="418665C6" w:rsidR="00AE4A75" w:rsidRDefault="009908B4" w:rsidP="00AE4A75">
            <w:pPr>
              <w:rPr>
                <w:ins w:id="130" w:author="Rodrigo Juez Hernandez" w:date="2021-02-18T15:01:00Z"/>
              </w:rPr>
            </w:pPr>
            <w:ins w:id="131" w:author="Jorge Blanco Rey" w:date="2021-02-19T00:16:00Z">
              <w:r>
                <w:t>1</w:t>
              </w:r>
            </w:ins>
          </w:p>
        </w:tc>
        <w:tc>
          <w:tcPr>
            <w:tcW w:w="1993" w:type="dxa"/>
            <w:tcPrChange w:id="132" w:author="Rodrigo Juez Hernandez" w:date="2021-02-18T15:01:00Z">
              <w:tcPr>
                <w:tcW w:w="1993" w:type="dxa"/>
              </w:tcPr>
            </w:tcPrChange>
          </w:tcPr>
          <w:p w14:paraId="10DEF701" w14:textId="3E055D23" w:rsidR="00AE4A75" w:rsidRDefault="009908B4" w:rsidP="00AE4A75">
            <w:pPr>
              <w:rPr>
                <w:ins w:id="133" w:author="Rodrigo Juez Hernandez" w:date="2021-02-18T15:01:00Z"/>
              </w:rPr>
            </w:pPr>
            <w:ins w:id="134" w:author="Jorge Blanco Rey" w:date="2021-02-19T00:16:00Z">
              <w:r>
                <w:t>Alta</w:t>
              </w:r>
            </w:ins>
          </w:p>
        </w:tc>
        <w:tc>
          <w:tcPr>
            <w:tcW w:w="1993" w:type="dxa"/>
            <w:tcPrChange w:id="135" w:author="Rodrigo Juez Hernandez" w:date="2021-02-18T15:01:00Z">
              <w:tcPr>
                <w:tcW w:w="1993" w:type="dxa"/>
              </w:tcPr>
            </w:tcPrChange>
          </w:tcPr>
          <w:p w14:paraId="54B699C9" w14:textId="77777777" w:rsidR="00AE4A75" w:rsidRDefault="00AE4A75" w:rsidP="00AE4A75">
            <w:pPr>
              <w:rPr>
                <w:ins w:id="136" w:author="Rodrigo Juez Hernandez" w:date="2021-02-18T15:01:00Z"/>
              </w:rPr>
            </w:pPr>
          </w:p>
        </w:tc>
        <w:tc>
          <w:tcPr>
            <w:tcW w:w="1993" w:type="dxa"/>
            <w:tcPrChange w:id="137" w:author="Rodrigo Juez Hernandez" w:date="2021-02-18T15:01:00Z">
              <w:tcPr>
                <w:tcW w:w="1993" w:type="dxa"/>
              </w:tcPr>
            </w:tcPrChange>
          </w:tcPr>
          <w:p w14:paraId="7C36853D" w14:textId="77777777" w:rsidR="00AE4A75" w:rsidRDefault="00AE4A75" w:rsidP="00AE4A75">
            <w:pPr>
              <w:rPr>
                <w:ins w:id="138" w:author="Rodrigo Juez Hernandez" w:date="2021-02-18T15:01:00Z"/>
              </w:rPr>
            </w:pPr>
          </w:p>
        </w:tc>
      </w:tr>
      <w:tr w:rsidR="00AE4A75" w14:paraId="61C30B59" w14:textId="77777777" w:rsidTr="29581B92">
        <w:trPr>
          <w:ins w:id="139" w:author="Rodrigo Juez Hernandez" w:date="2021-02-18T15:01:00Z"/>
        </w:trPr>
        <w:tc>
          <w:tcPr>
            <w:tcW w:w="846" w:type="dxa"/>
            <w:tcPrChange w:id="140" w:author="Rodrigo Juez Hernandez" w:date="2021-02-18T15:01:00Z">
              <w:tcPr>
                <w:tcW w:w="1992" w:type="dxa"/>
              </w:tcPr>
            </w:tcPrChange>
          </w:tcPr>
          <w:p w14:paraId="3CE7C942" w14:textId="020D6684" w:rsidR="00AE4A75" w:rsidRDefault="00620BD1" w:rsidP="00AE4A75">
            <w:pPr>
              <w:rPr>
                <w:ins w:id="141" w:author="Rodrigo Juez Hernandez" w:date="2021-02-18T15:01:00Z"/>
              </w:rPr>
            </w:pPr>
            <w:ins w:id="142" w:author="Jorge Blanco Rey" w:date="2021-02-19T00:21:00Z">
              <w:r>
                <w:t>6</w:t>
              </w:r>
            </w:ins>
          </w:p>
        </w:tc>
        <w:tc>
          <w:tcPr>
            <w:tcW w:w="3138" w:type="dxa"/>
            <w:tcPrChange w:id="143" w:author="Rodrigo Juez Hernandez" w:date="2021-02-18T15:01:00Z">
              <w:tcPr>
                <w:tcW w:w="1992" w:type="dxa"/>
              </w:tcPr>
            </w:tcPrChange>
          </w:tcPr>
          <w:p w14:paraId="2320B974" w14:textId="52EF5FA1" w:rsidR="00AE4A75" w:rsidRDefault="4CD4A657" w:rsidP="00AE4A75">
            <w:pPr>
              <w:rPr>
                <w:ins w:id="144" w:author="Rodrigo Juez Hernandez" w:date="2021-02-18T15:01:00Z"/>
              </w:rPr>
            </w:pPr>
            <w:r>
              <w:t xml:space="preserve">Como SCRUM </w:t>
            </w:r>
            <w:proofErr w:type="spellStart"/>
            <w:r>
              <w:t>Developer</w:t>
            </w:r>
            <w:proofErr w:type="spellEnd"/>
            <w:r>
              <w:t xml:space="preserve"> quiero hacer un sistema que permita revisar una avería, con el objetivo de poder </w:t>
            </w:r>
            <w:r w:rsidR="70AE6263">
              <w:t>ayudar la labor de los técnicos a la hora de identificar las bicicletas que los usuarios han reportado como averiadas.</w:t>
            </w:r>
          </w:p>
        </w:tc>
        <w:tc>
          <w:tcPr>
            <w:tcW w:w="1992" w:type="dxa"/>
            <w:tcPrChange w:id="145" w:author="Rodrigo Juez Hernandez" w:date="2021-02-18T15:01:00Z">
              <w:tcPr>
                <w:tcW w:w="1992" w:type="dxa"/>
              </w:tcPr>
            </w:tcPrChange>
          </w:tcPr>
          <w:p w14:paraId="39774DC4" w14:textId="60DA2776" w:rsidR="00AE4A75" w:rsidRDefault="70AE6263" w:rsidP="00AE4A75">
            <w:pPr>
              <w:rPr>
                <w:ins w:id="146" w:author="Rodrigo Juez Hernandez" w:date="2021-02-18T15:01:00Z"/>
              </w:rPr>
            </w:pPr>
            <w:r>
              <w:t>3</w:t>
            </w:r>
          </w:p>
        </w:tc>
        <w:tc>
          <w:tcPr>
            <w:tcW w:w="1993" w:type="dxa"/>
            <w:tcPrChange w:id="147" w:author="Rodrigo Juez Hernandez" w:date="2021-02-18T15:01:00Z">
              <w:tcPr>
                <w:tcW w:w="1993" w:type="dxa"/>
              </w:tcPr>
            </w:tcPrChange>
          </w:tcPr>
          <w:p w14:paraId="30EF1BA4" w14:textId="17A71584" w:rsidR="00AE4A75" w:rsidRDefault="70AE6263" w:rsidP="00AE4A75">
            <w:pPr>
              <w:rPr>
                <w:ins w:id="148" w:author="Rodrigo Juez Hernandez" w:date="2021-02-18T15:01:00Z"/>
              </w:rPr>
            </w:pPr>
            <w:r>
              <w:t>1</w:t>
            </w:r>
          </w:p>
        </w:tc>
        <w:tc>
          <w:tcPr>
            <w:tcW w:w="1993" w:type="dxa"/>
            <w:tcPrChange w:id="149" w:author="Rodrigo Juez Hernandez" w:date="2021-02-18T15:01:00Z">
              <w:tcPr>
                <w:tcW w:w="1993" w:type="dxa"/>
              </w:tcPr>
            </w:tcPrChange>
          </w:tcPr>
          <w:p w14:paraId="60042856" w14:textId="2D36B48F" w:rsidR="00AE4A75" w:rsidRDefault="70AE6263" w:rsidP="00AE4A75">
            <w:pPr>
              <w:rPr>
                <w:ins w:id="150" w:author="Rodrigo Juez Hernandez" w:date="2021-02-18T15:01:00Z"/>
              </w:rPr>
            </w:pPr>
            <w:r>
              <w:t>Media</w:t>
            </w:r>
          </w:p>
        </w:tc>
        <w:tc>
          <w:tcPr>
            <w:tcW w:w="1993" w:type="dxa"/>
            <w:tcPrChange w:id="151" w:author="Rodrigo Juez Hernandez" w:date="2021-02-18T15:01:00Z">
              <w:tcPr>
                <w:tcW w:w="1993" w:type="dxa"/>
              </w:tcPr>
            </w:tcPrChange>
          </w:tcPr>
          <w:p w14:paraId="1A8C4934" w14:textId="77777777" w:rsidR="00AE4A75" w:rsidRDefault="00AE4A75" w:rsidP="00AE4A75">
            <w:pPr>
              <w:rPr>
                <w:ins w:id="152" w:author="Rodrigo Juez Hernandez" w:date="2021-02-18T15:01:00Z"/>
              </w:rPr>
            </w:pPr>
          </w:p>
        </w:tc>
        <w:tc>
          <w:tcPr>
            <w:tcW w:w="1993" w:type="dxa"/>
            <w:tcPrChange w:id="153" w:author="Rodrigo Juez Hernandez" w:date="2021-02-18T15:01:00Z">
              <w:tcPr>
                <w:tcW w:w="1993" w:type="dxa"/>
              </w:tcPr>
            </w:tcPrChange>
          </w:tcPr>
          <w:p w14:paraId="12E12131" w14:textId="77777777" w:rsidR="00AE4A75" w:rsidRDefault="00AE4A75" w:rsidP="00AE4A75">
            <w:pPr>
              <w:rPr>
                <w:ins w:id="154" w:author="Rodrigo Juez Hernandez" w:date="2021-02-18T15:01:00Z"/>
              </w:rPr>
            </w:pPr>
          </w:p>
        </w:tc>
      </w:tr>
      <w:tr w:rsidR="00AE4A75" w14:paraId="593EAEC9" w14:textId="77777777" w:rsidTr="29581B92">
        <w:trPr>
          <w:ins w:id="155" w:author="Rodrigo Juez Hernandez" w:date="2021-02-18T15:01:00Z"/>
        </w:trPr>
        <w:tc>
          <w:tcPr>
            <w:tcW w:w="846" w:type="dxa"/>
            <w:tcPrChange w:id="156" w:author="Rodrigo Juez Hernandez" w:date="2021-02-18T15:01:00Z">
              <w:tcPr>
                <w:tcW w:w="1992" w:type="dxa"/>
              </w:tcPr>
            </w:tcPrChange>
          </w:tcPr>
          <w:p w14:paraId="1297382A" w14:textId="1A900DED" w:rsidR="00AE4A75" w:rsidRDefault="00AE4A75" w:rsidP="00AE4A75">
            <w:pPr>
              <w:rPr>
                <w:ins w:id="157" w:author="Rodrigo Juez Hernandez" w:date="2021-02-18T15:01:00Z"/>
              </w:rPr>
            </w:pPr>
          </w:p>
        </w:tc>
        <w:tc>
          <w:tcPr>
            <w:tcW w:w="3138" w:type="dxa"/>
            <w:tcPrChange w:id="158" w:author="Rodrigo Juez Hernandez" w:date="2021-02-18T15:01:00Z">
              <w:tcPr>
                <w:tcW w:w="1992" w:type="dxa"/>
              </w:tcPr>
            </w:tcPrChange>
          </w:tcPr>
          <w:p w14:paraId="4E526D23" w14:textId="77777777" w:rsidR="00AE4A75" w:rsidRDefault="00AE4A75" w:rsidP="00AE4A75">
            <w:pPr>
              <w:rPr>
                <w:ins w:id="159" w:author="Rodrigo Juez Hernandez" w:date="2021-02-18T15:01:00Z"/>
              </w:rPr>
            </w:pPr>
          </w:p>
        </w:tc>
        <w:tc>
          <w:tcPr>
            <w:tcW w:w="1992" w:type="dxa"/>
            <w:tcPrChange w:id="160" w:author="Rodrigo Juez Hernandez" w:date="2021-02-18T15:01:00Z">
              <w:tcPr>
                <w:tcW w:w="1992" w:type="dxa"/>
              </w:tcPr>
            </w:tcPrChange>
          </w:tcPr>
          <w:p w14:paraId="4B31B54D" w14:textId="77777777" w:rsidR="00AE4A75" w:rsidRDefault="00AE4A75" w:rsidP="00AE4A75">
            <w:pPr>
              <w:rPr>
                <w:ins w:id="161" w:author="Rodrigo Juez Hernandez" w:date="2021-02-18T15:01:00Z"/>
              </w:rPr>
            </w:pPr>
          </w:p>
        </w:tc>
        <w:tc>
          <w:tcPr>
            <w:tcW w:w="1993" w:type="dxa"/>
            <w:tcPrChange w:id="162" w:author="Rodrigo Juez Hernandez" w:date="2021-02-18T15:01:00Z">
              <w:tcPr>
                <w:tcW w:w="1993" w:type="dxa"/>
              </w:tcPr>
            </w:tcPrChange>
          </w:tcPr>
          <w:p w14:paraId="4D051FCA" w14:textId="77777777" w:rsidR="00AE4A75" w:rsidRDefault="00AE4A75" w:rsidP="00AE4A75">
            <w:pPr>
              <w:rPr>
                <w:ins w:id="163" w:author="Rodrigo Juez Hernandez" w:date="2021-02-18T15:01:00Z"/>
              </w:rPr>
            </w:pPr>
          </w:p>
        </w:tc>
        <w:tc>
          <w:tcPr>
            <w:tcW w:w="1993" w:type="dxa"/>
            <w:tcPrChange w:id="164" w:author="Rodrigo Juez Hernandez" w:date="2021-02-18T15:01:00Z">
              <w:tcPr>
                <w:tcW w:w="1993" w:type="dxa"/>
              </w:tcPr>
            </w:tcPrChange>
          </w:tcPr>
          <w:p w14:paraId="58A179E6" w14:textId="77777777" w:rsidR="00AE4A75" w:rsidRDefault="00AE4A75" w:rsidP="00AE4A75">
            <w:pPr>
              <w:rPr>
                <w:ins w:id="165" w:author="Rodrigo Juez Hernandez" w:date="2021-02-18T15:01:00Z"/>
              </w:rPr>
            </w:pPr>
          </w:p>
        </w:tc>
        <w:tc>
          <w:tcPr>
            <w:tcW w:w="1993" w:type="dxa"/>
            <w:tcPrChange w:id="166" w:author="Rodrigo Juez Hernandez" w:date="2021-02-18T15:01:00Z">
              <w:tcPr>
                <w:tcW w:w="1993" w:type="dxa"/>
              </w:tcPr>
            </w:tcPrChange>
          </w:tcPr>
          <w:p w14:paraId="45CE4D83" w14:textId="77777777" w:rsidR="00AE4A75" w:rsidRDefault="00AE4A75" w:rsidP="00AE4A75">
            <w:pPr>
              <w:rPr>
                <w:ins w:id="167" w:author="Rodrigo Juez Hernandez" w:date="2021-02-18T15:01:00Z"/>
              </w:rPr>
            </w:pPr>
          </w:p>
        </w:tc>
        <w:tc>
          <w:tcPr>
            <w:tcW w:w="1993" w:type="dxa"/>
            <w:tcPrChange w:id="168" w:author="Rodrigo Juez Hernandez" w:date="2021-02-18T15:01:00Z">
              <w:tcPr>
                <w:tcW w:w="1993" w:type="dxa"/>
              </w:tcPr>
            </w:tcPrChange>
          </w:tcPr>
          <w:p w14:paraId="16807615" w14:textId="77777777" w:rsidR="00AE4A75" w:rsidRDefault="00AE4A75" w:rsidP="00AE4A75">
            <w:pPr>
              <w:rPr>
                <w:ins w:id="169" w:author="Rodrigo Juez Hernandez" w:date="2021-02-18T15:01:00Z"/>
              </w:rPr>
            </w:pPr>
          </w:p>
        </w:tc>
      </w:tr>
      <w:tr w:rsidR="00AE4A75" w14:paraId="561BD096" w14:textId="77777777" w:rsidTr="29581B92">
        <w:trPr>
          <w:ins w:id="170" w:author="Rodrigo Juez Hernandez" w:date="2021-02-18T15:01:00Z"/>
        </w:trPr>
        <w:tc>
          <w:tcPr>
            <w:tcW w:w="846" w:type="dxa"/>
            <w:tcPrChange w:id="171" w:author="Rodrigo Juez Hernandez" w:date="2021-02-18T15:01:00Z">
              <w:tcPr>
                <w:tcW w:w="1992" w:type="dxa"/>
              </w:tcPr>
            </w:tcPrChange>
          </w:tcPr>
          <w:p w14:paraId="54C446D6" w14:textId="645AE2FC" w:rsidR="00AE4A75" w:rsidRDefault="00620BD1" w:rsidP="00AE4A75">
            <w:pPr>
              <w:rPr>
                <w:ins w:id="172" w:author="Rodrigo Juez Hernandez" w:date="2021-02-18T15:01:00Z"/>
              </w:rPr>
            </w:pPr>
            <w:ins w:id="173" w:author="Jorge Blanco Rey" w:date="2021-02-19T00:21:00Z">
              <w:r>
                <w:t>8</w:t>
              </w:r>
            </w:ins>
          </w:p>
        </w:tc>
        <w:tc>
          <w:tcPr>
            <w:tcW w:w="3138" w:type="dxa"/>
            <w:tcPrChange w:id="174" w:author="Rodrigo Juez Hernandez" w:date="2021-02-18T15:01:00Z">
              <w:tcPr>
                <w:tcW w:w="1992" w:type="dxa"/>
              </w:tcPr>
            </w:tcPrChange>
          </w:tcPr>
          <w:p w14:paraId="08DE5637" w14:textId="77777777" w:rsidR="00AE4A75" w:rsidRDefault="00AE4A75" w:rsidP="00AE4A75">
            <w:pPr>
              <w:rPr>
                <w:ins w:id="175" w:author="Rodrigo Juez Hernandez" w:date="2021-02-18T15:01:00Z"/>
              </w:rPr>
            </w:pPr>
          </w:p>
        </w:tc>
        <w:tc>
          <w:tcPr>
            <w:tcW w:w="1992" w:type="dxa"/>
            <w:tcPrChange w:id="176" w:author="Rodrigo Juez Hernandez" w:date="2021-02-18T15:01:00Z">
              <w:tcPr>
                <w:tcW w:w="1992" w:type="dxa"/>
              </w:tcPr>
            </w:tcPrChange>
          </w:tcPr>
          <w:p w14:paraId="549E209F" w14:textId="77777777" w:rsidR="00AE4A75" w:rsidRDefault="00AE4A75" w:rsidP="00AE4A75">
            <w:pPr>
              <w:rPr>
                <w:ins w:id="177" w:author="Rodrigo Juez Hernandez" w:date="2021-02-18T15:01:00Z"/>
              </w:rPr>
            </w:pPr>
          </w:p>
        </w:tc>
        <w:tc>
          <w:tcPr>
            <w:tcW w:w="1993" w:type="dxa"/>
            <w:tcPrChange w:id="178" w:author="Rodrigo Juez Hernandez" w:date="2021-02-18T15:01:00Z">
              <w:tcPr>
                <w:tcW w:w="1993" w:type="dxa"/>
              </w:tcPr>
            </w:tcPrChange>
          </w:tcPr>
          <w:p w14:paraId="515646C8" w14:textId="77777777" w:rsidR="00AE4A75" w:rsidRDefault="00AE4A75" w:rsidP="00AE4A75">
            <w:pPr>
              <w:rPr>
                <w:ins w:id="179" w:author="Rodrigo Juez Hernandez" w:date="2021-02-18T15:01:00Z"/>
              </w:rPr>
            </w:pPr>
          </w:p>
        </w:tc>
        <w:tc>
          <w:tcPr>
            <w:tcW w:w="1993" w:type="dxa"/>
            <w:tcPrChange w:id="180" w:author="Rodrigo Juez Hernandez" w:date="2021-02-18T15:01:00Z">
              <w:tcPr>
                <w:tcW w:w="1993" w:type="dxa"/>
              </w:tcPr>
            </w:tcPrChange>
          </w:tcPr>
          <w:p w14:paraId="75E64A62" w14:textId="77777777" w:rsidR="00AE4A75" w:rsidRDefault="00AE4A75" w:rsidP="00AE4A75">
            <w:pPr>
              <w:rPr>
                <w:ins w:id="181" w:author="Rodrigo Juez Hernandez" w:date="2021-02-18T15:01:00Z"/>
              </w:rPr>
            </w:pPr>
          </w:p>
        </w:tc>
        <w:tc>
          <w:tcPr>
            <w:tcW w:w="1993" w:type="dxa"/>
            <w:tcPrChange w:id="182" w:author="Rodrigo Juez Hernandez" w:date="2021-02-18T15:01:00Z">
              <w:tcPr>
                <w:tcW w:w="1993" w:type="dxa"/>
              </w:tcPr>
            </w:tcPrChange>
          </w:tcPr>
          <w:p w14:paraId="1EC088BD" w14:textId="77777777" w:rsidR="00AE4A75" w:rsidRDefault="00AE4A75" w:rsidP="00AE4A75">
            <w:pPr>
              <w:rPr>
                <w:ins w:id="183" w:author="Rodrigo Juez Hernandez" w:date="2021-02-18T15:01:00Z"/>
              </w:rPr>
            </w:pPr>
          </w:p>
        </w:tc>
        <w:tc>
          <w:tcPr>
            <w:tcW w:w="1993" w:type="dxa"/>
            <w:tcPrChange w:id="184" w:author="Rodrigo Juez Hernandez" w:date="2021-02-18T15:01:00Z">
              <w:tcPr>
                <w:tcW w:w="1993" w:type="dxa"/>
              </w:tcPr>
            </w:tcPrChange>
          </w:tcPr>
          <w:p w14:paraId="5B4A8D4E" w14:textId="77777777" w:rsidR="00AE4A75" w:rsidRDefault="00AE4A75" w:rsidP="00AE4A75">
            <w:pPr>
              <w:rPr>
                <w:ins w:id="185" w:author="Rodrigo Juez Hernandez" w:date="2021-02-18T15:01:00Z"/>
              </w:rPr>
            </w:pPr>
          </w:p>
        </w:tc>
      </w:tr>
      <w:tr w:rsidR="00346DBF" w14:paraId="4DA733FB" w14:textId="77777777" w:rsidTr="29581B92">
        <w:trPr>
          <w:ins w:id="186" w:author="Rodrigo Juez Hernandez" w:date="2021-02-18T15:01:00Z"/>
        </w:trPr>
        <w:tc>
          <w:tcPr>
            <w:tcW w:w="846" w:type="dxa"/>
            <w:tcPrChange w:id="187" w:author="Rodrigo Juez Hernandez" w:date="2021-02-18T15:01:00Z">
              <w:tcPr>
                <w:tcW w:w="1992" w:type="dxa"/>
              </w:tcPr>
            </w:tcPrChange>
          </w:tcPr>
          <w:p w14:paraId="041DEFE0" w14:textId="0DC2CE05" w:rsidR="00346DBF" w:rsidRDefault="00346DBF" w:rsidP="00346DBF">
            <w:pPr>
              <w:rPr>
                <w:ins w:id="188" w:author="Rodrigo Juez Hernandez" w:date="2021-02-18T15:01:00Z"/>
              </w:rPr>
            </w:pPr>
            <w:ins w:id="189" w:author="Jorge Blanco Rey" w:date="2021-02-19T00:22:00Z">
              <w:r>
                <w:t>9</w:t>
              </w:r>
            </w:ins>
          </w:p>
        </w:tc>
        <w:tc>
          <w:tcPr>
            <w:tcW w:w="3138" w:type="dxa"/>
            <w:tcPrChange w:id="190" w:author="Rodrigo Juez Hernandez" w:date="2021-02-18T15:01:00Z">
              <w:tcPr>
                <w:tcW w:w="1992" w:type="dxa"/>
              </w:tcPr>
            </w:tcPrChange>
          </w:tcPr>
          <w:p w14:paraId="0B880EA3" w14:textId="6A64A087" w:rsidR="00346DBF" w:rsidRDefault="00346DBF" w:rsidP="00346DBF">
            <w:pPr>
              <w:rPr>
                <w:ins w:id="191" w:author="Rodrigo Juez Hernandez" w:date="2021-02-18T15:01:00Z"/>
              </w:rPr>
            </w:pPr>
            <w:ins w:id="192" w:author="Jorge Blanco Rey" w:date="2021-02-19T00:24:00Z">
              <w:r w:rsidRPr="00077D31">
                <w:t xml:space="preserve">Como SCRUM </w:t>
              </w:r>
              <w:proofErr w:type="spellStart"/>
              <w:r w:rsidRPr="00077D31">
                <w:t>Developer</w:t>
              </w:r>
              <w:proofErr w:type="spellEnd"/>
              <w:r w:rsidRPr="00077D31">
                <w:t xml:space="preserve"> quiero hacer </w:t>
              </w:r>
              <w:r>
                <w:t xml:space="preserve">que el sistema </w:t>
              </w:r>
              <w:r w:rsidR="00120E08">
                <w:t xml:space="preserve">permita al usuario </w:t>
              </w:r>
            </w:ins>
            <w:ins w:id="193" w:author="Jorge Blanco Rey" w:date="2021-02-19T00:28:00Z">
              <w:r w:rsidR="00CE2844">
                <w:t>cuando</w:t>
              </w:r>
            </w:ins>
            <w:ins w:id="194" w:author="Jorge Blanco Rey" w:date="2021-02-19T00:24:00Z">
              <w:r w:rsidR="00120E08">
                <w:t xml:space="preserve"> finaliza el alquiler</w:t>
              </w:r>
            </w:ins>
            <w:ins w:id="195" w:author="Jorge Blanco Rey" w:date="2021-02-19T00:28:00Z">
              <w:r w:rsidR="00CE2844">
                <w:t>,</w:t>
              </w:r>
            </w:ins>
            <w:ins w:id="196" w:author="Jorge Blanco Rey" w:date="2021-02-19T00:24:00Z">
              <w:r w:rsidR="00120E08">
                <w:t xml:space="preserve"> la posibilidad de </w:t>
              </w:r>
              <w:r w:rsidR="00A375B4">
                <w:t>informar de alguna avería</w:t>
              </w:r>
              <w:r>
                <w:t xml:space="preserve">, con el objetivo de que </w:t>
              </w:r>
            </w:ins>
            <w:ins w:id="197" w:author="Jorge Blanco Rey" w:date="2021-02-19T00:25:00Z">
              <w:r w:rsidR="00315114">
                <w:t xml:space="preserve">pueda ayudar a mejorar el servicio y en caso de que </w:t>
              </w:r>
            </w:ins>
            <w:ins w:id="198" w:author="Jorge Blanco Rey" w:date="2021-02-19T00:28:00Z">
              <w:r w:rsidR="00CE2844">
                <w:t>la</w:t>
              </w:r>
            </w:ins>
            <w:ins w:id="199" w:author="Jorge Blanco Rey" w:date="2021-02-19T00:25:00Z">
              <w:r w:rsidR="00315114">
                <w:t xml:space="preserve"> avería sea cierta y le haya perjudicado, pueda ser compen</w:t>
              </w:r>
            </w:ins>
            <w:ins w:id="200" w:author="Jorge Blanco Rey" w:date="2021-02-19T00:26:00Z">
              <w:r w:rsidR="00315114">
                <w:t>sado</w:t>
              </w:r>
            </w:ins>
            <w:ins w:id="201" w:author="Jorge Blanco Rey" w:date="2021-02-19T00:28:00Z">
              <w:r w:rsidR="00CE2844">
                <w:t>.</w:t>
              </w:r>
            </w:ins>
          </w:p>
        </w:tc>
        <w:tc>
          <w:tcPr>
            <w:tcW w:w="1992" w:type="dxa"/>
            <w:tcPrChange w:id="202" w:author="Rodrigo Juez Hernandez" w:date="2021-02-18T15:01:00Z">
              <w:tcPr>
                <w:tcW w:w="1992" w:type="dxa"/>
              </w:tcPr>
            </w:tcPrChange>
          </w:tcPr>
          <w:p w14:paraId="7DA647C5" w14:textId="211A02EA" w:rsidR="00346DBF" w:rsidRDefault="00AA1E2F" w:rsidP="00346DBF">
            <w:pPr>
              <w:rPr>
                <w:ins w:id="203" w:author="Rodrigo Juez Hernandez" w:date="2021-02-18T15:01:00Z"/>
              </w:rPr>
            </w:pPr>
            <w:ins w:id="204" w:author="Jorge Blanco Rey" w:date="2021-02-19T00:26:00Z">
              <w:r>
                <w:t>5</w:t>
              </w:r>
            </w:ins>
          </w:p>
        </w:tc>
        <w:tc>
          <w:tcPr>
            <w:tcW w:w="1993" w:type="dxa"/>
            <w:tcPrChange w:id="205" w:author="Rodrigo Juez Hernandez" w:date="2021-02-18T15:01:00Z">
              <w:tcPr>
                <w:tcW w:w="1993" w:type="dxa"/>
              </w:tcPr>
            </w:tcPrChange>
          </w:tcPr>
          <w:p w14:paraId="6F1C587C" w14:textId="7DEE7F9B" w:rsidR="00346DBF" w:rsidRDefault="00AA1E2F" w:rsidP="00346DBF">
            <w:pPr>
              <w:rPr>
                <w:ins w:id="206" w:author="Rodrigo Juez Hernandez" w:date="2021-02-18T15:01:00Z"/>
              </w:rPr>
            </w:pPr>
            <w:ins w:id="207" w:author="Jorge Blanco Rey" w:date="2021-02-19T00:26:00Z">
              <w:r>
                <w:t>2</w:t>
              </w:r>
            </w:ins>
          </w:p>
        </w:tc>
        <w:tc>
          <w:tcPr>
            <w:tcW w:w="1993" w:type="dxa"/>
            <w:tcPrChange w:id="208" w:author="Rodrigo Juez Hernandez" w:date="2021-02-18T15:01:00Z">
              <w:tcPr>
                <w:tcW w:w="1993" w:type="dxa"/>
              </w:tcPr>
            </w:tcPrChange>
          </w:tcPr>
          <w:p w14:paraId="2D7B7A12" w14:textId="64207E5B" w:rsidR="00346DBF" w:rsidRDefault="00AA1E2F" w:rsidP="00346DBF">
            <w:pPr>
              <w:rPr>
                <w:ins w:id="209" w:author="Rodrigo Juez Hernandez" w:date="2021-02-18T15:01:00Z"/>
              </w:rPr>
            </w:pPr>
            <w:ins w:id="210" w:author="Jorge Blanco Rey" w:date="2021-02-19T00:26:00Z">
              <w:r>
                <w:t>Alta</w:t>
              </w:r>
            </w:ins>
          </w:p>
        </w:tc>
        <w:tc>
          <w:tcPr>
            <w:tcW w:w="1993" w:type="dxa"/>
            <w:tcPrChange w:id="211" w:author="Rodrigo Juez Hernandez" w:date="2021-02-18T15:01:00Z">
              <w:tcPr>
                <w:tcW w:w="1993" w:type="dxa"/>
              </w:tcPr>
            </w:tcPrChange>
          </w:tcPr>
          <w:p w14:paraId="7506C31A" w14:textId="77777777" w:rsidR="00346DBF" w:rsidRDefault="00346DBF" w:rsidP="00346DBF">
            <w:pPr>
              <w:rPr>
                <w:ins w:id="212" w:author="Rodrigo Juez Hernandez" w:date="2021-02-18T15:01:00Z"/>
              </w:rPr>
            </w:pPr>
          </w:p>
        </w:tc>
        <w:tc>
          <w:tcPr>
            <w:tcW w:w="1993" w:type="dxa"/>
            <w:tcPrChange w:id="213" w:author="Rodrigo Juez Hernandez" w:date="2021-02-18T15:01:00Z">
              <w:tcPr>
                <w:tcW w:w="1993" w:type="dxa"/>
              </w:tcPr>
            </w:tcPrChange>
          </w:tcPr>
          <w:p w14:paraId="1F77AFFD" w14:textId="77777777" w:rsidR="00346DBF" w:rsidRDefault="00346DBF" w:rsidP="00346DBF">
            <w:pPr>
              <w:rPr>
                <w:ins w:id="214" w:author="Rodrigo Juez Hernandez" w:date="2021-02-18T15:01:00Z"/>
              </w:rPr>
            </w:pPr>
          </w:p>
        </w:tc>
      </w:tr>
      <w:tr w:rsidR="00346DBF" w14:paraId="35D9D0FC" w14:textId="77777777" w:rsidTr="29581B92">
        <w:trPr>
          <w:ins w:id="215" w:author="Rodrigo Juez Hernandez" w:date="2021-02-18T15:01:00Z"/>
        </w:trPr>
        <w:tc>
          <w:tcPr>
            <w:tcW w:w="846" w:type="dxa"/>
            <w:tcPrChange w:id="216" w:author="Rodrigo Juez Hernandez" w:date="2021-02-18T15:01:00Z">
              <w:tcPr>
                <w:tcW w:w="1992" w:type="dxa"/>
              </w:tcPr>
            </w:tcPrChange>
          </w:tcPr>
          <w:p w14:paraId="2282116E" w14:textId="15C10F90" w:rsidR="00346DBF" w:rsidRDefault="00346DBF" w:rsidP="00346DBF">
            <w:pPr>
              <w:rPr>
                <w:ins w:id="217" w:author="Rodrigo Juez Hernandez" w:date="2021-02-18T15:01:00Z"/>
              </w:rPr>
            </w:pPr>
            <w:ins w:id="218" w:author="Jorge Blanco Rey" w:date="2021-02-19T00:22:00Z">
              <w:r>
                <w:lastRenderedPageBreak/>
                <w:t>10</w:t>
              </w:r>
            </w:ins>
          </w:p>
        </w:tc>
        <w:tc>
          <w:tcPr>
            <w:tcW w:w="3138" w:type="dxa"/>
            <w:tcPrChange w:id="219" w:author="Rodrigo Juez Hernandez" w:date="2021-02-18T15:01:00Z">
              <w:tcPr>
                <w:tcW w:w="1992" w:type="dxa"/>
              </w:tcPr>
            </w:tcPrChange>
          </w:tcPr>
          <w:p w14:paraId="72E37C5A" w14:textId="301C704B" w:rsidR="00346DBF" w:rsidRDefault="02A2DD29" w:rsidP="00346DBF">
            <w:pPr>
              <w:rPr>
                <w:ins w:id="220" w:author="Rodrigo Juez Hernandez" w:date="2021-02-18T15:01:00Z"/>
              </w:rPr>
            </w:pPr>
            <w:ins w:id="221" w:author="Rodrigo Juez Hernandez" w:date="2021-02-19T01:58:00Z">
              <w:r>
                <w:t xml:space="preserve">Como SCRUM </w:t>
              </w:r>
              <w:proofErr w:type="spellStart"/>
              <w:r>
                <w:t>Developer</w:t>
              </w:r>
              <w:proofErr w:type="spellEnd"/>
              <w:r>
                <w:t xml:space="preserve"> quiero hacer que los técnicos se puedan identificar mediante tags N</w:t>
              </w:r>
            </w:ins>
            <w:ins w:id="222" w:author="Rodrigo Juez Hernandez" w:date="2021-02-19T01:59:00Z">
              <w:r>
                <w:t>FC para facilitar su labor y agilizar el diagnostico</w:t>
              </w:r>
            </w:ins>
          </w:p>
        </w:tc>
        <w:tc>
          <w:tcPr>
            <w:tcW w:w="1992" w:type="dxa"/>
            <w:tcPrChange w:id="223" w:author="Rodrigo Juez Hernandez" w:date="2021-02-18T15:01:00Z">
              <w:tcPr>
                <w:tcW w:w="1992" w:type="dxa"/>
              </w:tcPr>
            </w:tcPrChange>
          </w:tcPr>
          <w:p w14:paraId="1C268F45" w14:textId="26501A97" w:rsidR="00346DBF" w:rsidRDefault="02A2DD29" w:rsidP="00346DBF">
            <w:pPr>
              <w:rPr>
                <w:ins w:id="224" w:author="Rodrigo Juez Hernandez" w:date="2021-02-18T15:01:00Z"/>
              </w:rPr>
            </w:pPr>
            <w:ins w:id="225" w:author="Rodrigo Juez Hernandez" w:date="2021-02-19T01:59:00Z">
              <w:r>
                <w:t>1</w:t>
              </w:r>
            </w:ins>
          </w:p>
        </w:tc>
        <w:tc>
          <w:tcPr>
            <w:tcW w:w="1993" w:type="dxa"/>
            <w:tcPrChange w:id="226" w:author="Rodrigo Juez Hernandez" w:date="2021-02-18T15:01:00Z">
              <w:tcPr>
                <w:tcW w:w="1993" w:type="dxa"/>
              </w:tcPr>
            </w:tcPrChange>
          </w:tcPr>
          <w:p w14:paraId="0E53063D" w14:textId="1D5D5D7D" w:rsidR="00346DBF" w:rsidRDefault="02A2DD29" w:rsidP="00346DBF">
            <w:pPr>
              <w:rPr>
                <w:ins w:id="227" w:author="Rodrigo Juez Hernandez" w:date="2021-02-18T15:01:00Z"/>
              </w:rPr>
            </w:pPr>
            <w:ins w:id="228" w:author="Rodrigo Juez Hernandez" w:date="2021-02-19T01:59:00Z">
              <w:r>
                <w:t>2</w:t>
              </w:r>
            </w:ins>
          </w:p>
        </w:tc>
        <w:tc>
          <w:tcPr>
            <w:tcW w:w="1993" w:type="dxa"/>
            <w:tcPrChange w:id="229" w:author="Rodrigo Juez Hernandez" w:date="2021-02-18T15:01:00Z">
              <w:tcPr>
                <w:tcW w:w="1993" w:type="dxa"/>
              </w:tcPr>
            </w:tcPrChange>
          </w:tcPr>
          <w:p w14:paraId="2223002B" w14:textId="55E349E2" w:rsidR="00346DBF" w:rsidRDefault="02A2DD29" w:rsidP="00346DBF">
            <w:pPr>
              <w:rPr>
                <w:ins w:id="230" w:author="Rodrigo Juez Hernandez" w:date="2021-02-18T15:01:00Z"/>
              </w:rPr>
            </w:pPr>
            <w:ins w:id="231" w:author="Rodrigo Juez Hernandez" w:date="2021-02-19T01:59:00Z">
              <w:r>
                <w:t>Media</w:t>
              </w:r>
            </w:ins>
          </w:p>
        </w:tc>
        <w:tc>
          <w:tcPr>
            <w:tcW w:w="1993" w:type="dxa"/>
            <w:tcPrChange w:id="232" w:author="Rodrigo Juez Hernandez" w:date="2021-02-18T15:01:00Z">
              <w:tcPr>
                <w:tcW w:w="1993" w:type="dxa"/>
              </w:tcPr>
            </w:tcPrChange>
          </w:tcPr>
          <w:p w14:paraId="33CA3954" w14:textId="77777777" w:rsidR="00346DBF" w:rsidRDefault="00346DBF" w:rsidP="00346DBF">
            <w:pPr>
              <w:rPr>
                <w:ins w:id="233" w:author="Rodrigo Juez Hernandez" w:date="2021-02-18T15:01:00Z"/>
              </w:rPr>
            </w:pPr>
          </w:p>
        </w:tc>
        <w:tc>
          <w:tcPr>
            <w:tcW w:w="1993" w:type="dxa"/>
            <w:tcPrChange w:id="234" w:author="Rodrigo Juez Hernandez" w:date="2021-02-18T15:01:00Z">
              <w:tcPr>
                <w:tcW w:w="1993" w:type="dxa"/>
              </w:tcPr>
            </w:tcPrChange>
          </w:tcPr>
          <w:p w14:paraId="70061ED5" w14:textId="4C0ED600" w:rsidR="00346DBF" w:rsidRDefault="02A2DD29" w:rsidP="00346DBF">
            <w:pPr>
              <w:rPr>
                <w:ins w:id="235" w:author="Rodrigo Juez Hernandez" w:date="2021-02-18T15:01:00Z"/>
              </w:rPr>
            </w:pPr>
            <w:ins w:id="236" w:author="Rodrigo Juez Hernandez" w:date="2021-02-19T01:59:00Z">
              <w:r>
                <w:t>Aunque al usuario no le reporte beneficio directo per</w:t>
              </w:r>
            </w:ins>
            <w:ins w:id="237" w:author="Rodrigo Juez Hernandez" w:date="2021-02-19T02:00:00Z">
              <w:r>
                <w:t xml:space="preserve">mitirá que los mismos </w:t>
              </w:r>
              <w:proofErr w:type="spellStart"/>
              <w:r>
                <w:t>tecnicos</w:t>
              </w:r>
              <w:proofErr w:type="spellEnd"/>
              <w:r>
                <w:t xml:space="preserve"> puedan diagnosticar muchas </w:t>
              </w:r>
              <w:proofErr w:type="spellStart"/>
              <w:r>
                <w:t>mas</w:t>
              </w:r>
              <w:proofErr w:type="spellEnd"/>
              <w:r>
                <w:t xml:space="preserve"> maquinas en el mismo tiempo</w:t>
              </w:r>
            </w:ins>
          </w:p>
        </w:tc>
      </w:tr>
      <w:tr w:rsidR="00346DBF" w14:paraId="6BBABA68" w14:textId="77777777" w:rsidTr="29581B92">
        <w:trPr>
          <w:ins w:id="238" w:author="Rodrigo Juez Hernandez" w:date="2021-02-18T15:01:00Z"/>
        </w:trPr>
        <w:tc>
          <w:tcPr>
            <w:tcW w:w="846" w:type="dxa"/>
            <w:tcPrChange w:id="239" w:author="Rodrigo Juez Hernandez" w:date="2021-02-18T15:01:00Z">
              <w:tcPr>
                <w:tcW w:w="1992" w:type="dxa"/>
              </w:tcPr>
            </w:tcPrChange>
          </w:tcPr>
          <w:p w14:paraId="003313EA" w14:textId="5C3DB8A1" w:rsidR="00346DBF" w:rsidRDefault="00346DBF" w:rsidP="00346DBF">
            <w:pPr>
              <w:rPr>
                <w:ins w:id="240" w:author="Rodrigo Juez Hernandez" w:date="2021-02-18T15:01:00Z"/>
              </w:rPr>
            </w:pPr>
            <w:ins w:id="241" w:author="Jorge Blanco Rey" w:date="2021-02-19T00:22:00Z">
              <w:r>
                <w:t>11</w:t>
              </w:r>
            </w:ins>
          </w:p>
        </w:tc>
        <w:tc>
          <w:tcPr>
            <w:tcW w:w="3138" w:type="dxa"/>
            <w:tcPrChange w:id="242" w:author="Rodrigo Juez Hernandez" w:date="2021-02-18T15:01:00Z">
              <w:tcPr>
                <w:tcW w:w="1992" w:type="dxa"/>
              </w:tcPr>
            </w:tcPrChange>
          </w:tcPr>
          <w:p w14:paraId="428FAC9C" w14:textId="32C4744C" w:rsidR="00346DBF" w:rsidRDefault="0E623E12" w:rsidP="00346DBF">
            <w:pPr>
              <w:rPr>
                <w:ins w:id="243" w:author="Rodrigo Juez Hernandez" w:date="2021-02-18T15:01:00Z"/>
              </w:rPr>
            </w:pPr>
            <w:ins w:id="244" w:author="Rodrigo Juez Hernandez" w:date="2021-02-19T01:55:00Z">
              <w:r>
                <w:t xml:space="preserve">Como SCRUM </w:t>
              </w:r>
              <w:proofErr w:type="spellStart"/>
              <w:r>
                <w:t>Developer</w:t>
              </w:r>
            </w:ins>
            <w:proofErr w:type="spellEnd"/>
            <w:ins w:id="245" w:author="Rodrigo Juez Hernandez" w:date="2021-02-19T01:57:00Z">
              <w:r w:rsidR="7F22B6EC">
                <w:t xml:space="preserve"> quiero hacer que el usuario compre la subscripción en un navegador externo a la aplicación con el objetivo de poder evitar el porcentaje de la tienda móvil</w:t>
              </w:r>
            </w:ins>
          </w:p>
        </w:tc>
        <w:tc>
          <w:tcPr>
            <w:tcW w:w="1992" w:type="dxa"/>
            <w:tcPrChange w:id="246" w:author="Rodrigo Juez Hernandez" w:date="2021-02-18T15:01:00Z">
              <w:tcPr>
                <w:tcW w:w="1992" w:type="dxa"/>
              </w:tcPr>
            </w:tcPrChange>
          </w:tcPr>
          <w:p w14:paraId="1CDDA3C8" w14:textId="52DE595C" w:rsidR="00346DBF" w:rsidRDefault="7F22B6EC" w:rsidP="00346DBF">
            <w:pPr>
              <w:rPr>
                <w:ins w:id="247" w:author="Rodrigo Juez Hernandez" w:date="2021-02-18T15:01:00Z"/>
              </w:rPr>
            </w:pPr>
            <w:ins w:id="248" w:author="Rodrigo Juez Hernandez" w:date="2021-02-19T01:57:00Z">
              <w:r>
                <w:t>5</w:t>
              </w:r>
            </w:ins>
          </w:p>
        </w:tc>
        <w:tc>
          <w:tcPr>
            <w:tcW w:w="1993" w:type="dxa"/>
            <w:tcPrChange w:id="249" w:author="Rodrigo Juez Hernandez" w:date="2021-02-18T15:01:00Z">
              <w:tcPr>
                <w:tcW w:w="1993" w:type="dxa"/>
              </w:tcPr>
            </w:tcPrChange>
          </w:tcPr>
          <w:p w14:paraId="7DE0FFFA" w14:textId="01BE4FA1" w:rsidR="00346DBF" w:rsidRDefault="7F22B6EC" w:rsidP="00346DBF">
            <w:pPr>
              <w:rPr>
                <w:ins w:id="250" w:author="Rodrigo Juez Hernandez" w:date="2021-02-18T15:01:00Z"/>
              </w:rPr>
            </w:pPr>
            <w:ins w:id="251" w:author="Rodrigo Juez Hernandez" w:date="2021-02-19T01:58:00Z">
              <w:r>
                <w:t>2</w:t>
              </w:r>
            </w:ins>
          </w:p>
        </w:tc>
        <w:tc>
          <w:tcPr>
            <w:tcW w:w="1993" w:type="dxa"/>
            <w:tcPrChange w:id="252" w:author="Rodrigo Juez Hernandez" w:date="2021-02-18T15:01:00Z">
              <w:tcPr>
                <w:tcW w:w="1993" w:type="dxa"/>
              </w:tcPr>
            </w:tcPrChange>
          </w:tcPr>
          <w:p w14:paraId="3BC90F3C" w14:textId="3CBFA86E" w:rsidR="00346DBF" w:rsidRDefault="7F22B6EC" w:rsidP="00346DBF">
            <w:pPr>
              <w:rPr>
                <w:ins w:id="253" w:author="Rodrigo Juez Hernandez" w:date="2021-02-18T15:01:00Z"/>
              </w:rPr>
            </w:pPr>
            <w:ins w:id="254" w:author="Rodrigo Juez Hernandez" w:date="2021-02-19T01:58:00Z">
              <w:r>
                <w:t>Alta</w:t>
              </w:r>
            </w:ins>
          </w:p>
        </w:tc>
        <w:tc>
          <w:tcPr>
            <w:tcW w:w="1993" w:type="dxa"/>
            <w:tcPrChange w:id="255" w:author="Rodrigo Juez Hernandez" w:date="2021-02-18T15:01:00Z">
              <w:tcPr>
                <w:tcW w:w="1993" w:type="dxa"/>
              </w:tcPr>
            </w:tcPrChange>
          </w:tcPr>
          <w:p w14:paraId="2B5A3C8D" w14:textId="77777777" w:rsidR="00346DBF" w:rsidRDefault="00346DBF" w:rsidP="00346DBF">
            <w:pPr>
              <w:rPr>
                <w:ins w:id="256" w:author="Rodrigo Juez Hernandez" w:date="2021-02-18T15:01:00Z"/>
              </w:rPr>
            </w:pPr>
          </w:p>
        </w:tc>
        <w:tc>
          <w:tcPr>
            <w:tcW w:w="1993" w:type="dxa"/>
            <w:tcPrChange w:id="257" w:author="Rodrigo Juez Hernandez" w:date="2021-02-18T15:01:00Z">
              <w:tcPr>
                <w:tcW w:w="1993" w:type="dxa"/>
              </w:tcPr>
            </w:tcPrChange>
          </w:tcPr>
          <w:p w14:paraId="3FD1B933" w14:textId="3DBDCCEC" w:rsidR="00346DBF" w:rsidRDefault="7F22B6EC" w:rsidP="00346DBF">
            <w:pPr>
              <w:rPr>
                <w:ins w:id="258" w:author="Rodrigo Juez Hernandez" w:date="2021-02-18T15:01:00Z"/>
              </w:rPr>
            </w:pPr>
            <w:ins w:id="259" w:author="Rodrigo Juez Hernandez" w:date="2021-02-19T01:57:00Z">
              <w:r>
                <w:t>Beneficiar</w:t>
              </w:r>
            </w:ins>
            <w:ins w:id="260" w:author="Rodrigo Juez Hernandez" w:date="2021-02-19T01:58:00Z">
              <w:r>
                <w:t>á al cliente teniendo mejores precios.</w:t>
              </w:r>
            </w:ins>
          </w:p>
        </w:tc>
      </w:tr>
      <w:tr w:rsidR="00346DBF" w14:paraId="2DFD91F2" w14:textId="77777777" w:rsidTr="29581B92">
        <w:trPr>
          <w:ins w:id="261" w:author="Rodrigo Juez Hernandez" w:date="2021-02-18T15:01:00Z"/>
        </w:trPr>
        <w:tc>
          <w:tcPr>
            <w:tcW w:w="846" w:type="dxa"/>
            <w:tcPrChange w:id="262" w:author="Rodrigo Juez Hernandez" w:date="2021-02-18T15:01:00Z">
              <w:tcPr>
                <w:tcW w:w="1992" w:type="dxa"/>
              </w:tcPr>
            </w:tcPrChange>
          </w:tcPr>
          <w:p w14:paraId="758E22A9" w14:textId="3BEE7B4C" w:rsidR="00346DBF" w:rsidRDefault="00346DBF" w:rsidP="00346DBF">
            <w:pPr>
              <w:rPr>
                <w:ins w:id="263" w:author="Rodrigo Juez Hernandez" w:date="2021-02-18T15:01:00Z"/>
              </w:rPr>
            </w:pPr>
            <w:ins w:id="264" w:author="Jorge Blanco Rey" w:date="2021-02-19T00:22:00Z">
              <w:r>
                <w:t>12</w:t>
              </w:r>
            </w:ins>
          </w:p>
        </w:tc>
        <w:tc>
          <w:tcPr>
            <w:tcW w:w="3138" w:type="dxa"/>
            <w:tcPrChange w:id="265" w:author="Rodrigo Juez Hernandez" w:date="2021-02-18T15:01:00Z">
              <w:tcPr>
                <w:tcW w:w="1992" w:type="dxa"/>
              </w:tcPr>
            </w:tcPrChange>
          </w:tcPr>
          <w:p w14:paraId="68D4A966" w14:textId="48EE21EE" w:rsidR="00346DBF" w:rsidRDefault="1DF7A00B" w:rsidP="00346DBF">
            <w:pPr>
              <w:rPr>
                <w:ins w:id="266" w:author="Rodrigo Juez Hernandez" w:date="2021-02-18T15:01:00Z"/>
              </w:rPr>
            </w:pPr>
            <w:ins w:id="267" w:author="Rodrigo Juez Hernandez" w:date="2021-02-19T02:00:00Z">
              <w:r>
                <w:t xml:space="preserve">Como SCRUM </w:t>
              </w:r>
              <w:proofErr w:type="spellStart"/>
              <w:r>
                <w:t>Develeoper</w:t>
              </w:r>
              <w:proofErr w:type="spellEnd"/>
              <w:r>
                <w:t xml:space="preserve"> quiero hacer que el proceso de finalizar el alquiler sea automático, con el fin de que el usuario no sienta que le cobramos de más.</w:t>
              </w:r>
            </w:ins>
          </w:p>
        </w:tc>
        <w:tc>
          <w:tcPr>
            <w:tcW w:w="1992" w:type="dxa"/>
            <w:tcPrChange w:id="268" w:author="Rodrigo Juez Hernandez" w:date="2021-02-18T15:01:00Z">
              <w:tcPr>
                <w:tcW w:w="1992" w:type="dxa"/>
              </w:tcPr>
            </w:tcPrChange>
          </w:tcPr>
          <w:p w14:paraId="41739F92" w14:textId="7CFE97D6" w:rsidR="00346DBF" w:rsidRDefault="1DF7A00B" w:rsidP="00346DBF">
            <w:pPr>
              <w:rPr>
                <w:ins w:id="269" w:author="Rodrigo Juez Hernandez" w:date="2021-02-18T15:01:00Z"/>
              </w:rPr>
            </w:pPr>
            <w:ins w:id="270" w:author="Rodrigo Juez Hernandez" w:date="2021-02-19T02:01:00Z">
              <w:r>
                <w:t>4</w:t>
              </w:r>
            </w:ins>
          </w:p>
        </w:tc>
        <w:tc>
          <w:tcPr>
            <w:tcW w:w="1993" w:type="dxa"/>
            <w:tcPrChange w:id="271" w:author="Rodrigo Juez Hernandez" w:date="2021-02-18T15:01:00Z">
              <w:tcPr>
                <w:tcW w:w="1993" w:type="dxa"/>
              </w:tcPr>
            </w:tcPrChange>
          </w:tcPr>
          <w:p w14:paraId="0BBD8500" w14:textId="46689692" w:rsidR="00346DBF" w:rsidRDefault="1DF7A00B" w:rsidP="00346DBF">
            <w:pPr>
              <w:rPr>
                <w:ins w:id="272" w:author="Rodrigo Juez Hernandez" w:date="2021-02-18T15:01:00Z"/>
              </w:rPr>
            </w:pPr>
            <w:ins w:id="273" w:author="Rodrigo Juez Hernandez" w:date="2021-02-19T02:01:00Z">
              <w:r>
                <w:t>3</w:t>
              </w:r>
            </w:ins>
          </w:p>
        </w:tc>
        <w:tc>
          <w:tcPr>
            <w:tcW w:w="1993" w:type="dxa"/>
            <w:tcPrChange w:id="274" w:author="Rodrigo Juez Hernandez" w:date="2021-02-18T15:01:00Z">
              <w:tcPr>
                <w:tcW w:w="1993" w:type="dxa"/>
              </w:tcPr>
            </w:tcPrChange>
          </w:tcPr>
          <w:p w14:paraId="00A40621" w14:textId="15DBC2AC" w:rsidR="00346DBF" w:rsidRDefault="1DF7A00B" w:rsidP="00346DBF">
            <w:pPr>
              <w:rPr>
                <w:ins w:id="275" w:author="Rodrigo Juez Hernandez" w:date="2021-02-18T15:01:00Z"/>
              </w:rPr>
            </w:pPr>
            <w:ins w:id="276" w:author="Rodrigo Juez Hernandez" w:date="2021-02-19T02:01:00Z">
              <w:r>
                <w:t>Alta</w:t>
              </w:r>
            </w:ins>
          </w:p>
        </w:tc>
        <w:tc>
          <w:tcPr>
            <w:tcW w:w="1993" w:type="dxa"/>
            <w:tcPrChange w:id="277" w:author="Rodrigo Juez Hernandez" w:date="2021-02-18T15:01:00Z">
              <w:tcPr>
                <w:tcW w:w="1993" w:type="dxa"/>
              </w:tcPr>
            </w:tcPrChange>
          </w:tcPr>
          <w:p w14:paraId="2F8BCB26" w14:textId="77777777" w:rsidR="00346DBF" w:rsidRDefault="00346DBF" w:rsidP="00346DBF">
            <w:pPr>
              <w:rPr>
                <w:ins w:id="278" w:author="Rodrigo Juez Hernandez" w:date="2021-02-18T15:01:00Z"/>
              </w:rPr>
            </w:pPr>
          </w:p>
        </w:tc>
        <w:tc>
          <w:tcPr>
            <w:tcW w:w="1993" w:type="dxa"/>
            <w:tcPrChange w:id="279" w:author="Rodrigo Juez Hernandez" w:date="2021-02-18T15:01:00Z">
              <w:tcPr>
                <w:tcW w:w="1993" w:type="dxa"/>
              </w:tcPr>
            </w:tcPrChange>
          </w:tcPr>
          <w:p w14:paraId="20FD3C43" w14:textId="77777777" w:rsidR="00346DBF" w:rsidRDefault="00346DBF" w:rsidP="00346DBF">
            <w:pPr>
              <w:rPr>
                <w:ins w:id="280" w:author="Rodrigo Juez Hernandez" w:date="2021-02-18T15:01:00Z"/>
              </w:rPr>
            </w:pPr>
          </w:p>
        </w:tc>
      </w:tr>
    </w:tbl>
    <w:p w14:paraId="493B8863" w14:textId="77777777" w:rsidR="008D5319" w:rsidRDefault="008D5319">
      <w:pPr>
        <w:rPr>
          <w:ins w:id="281" w:author="Rodrigo Juez Hernandez" w:date="2021-02-18T15:00:00Z"/>
        </w:rPr>
      </w:pPr>
      <w:ins w:id="282" w:author="Rodrigo Juez Hernandez" w:date="2021-02-18T15:00:00Z">
        <w:r>
          <w:br w:type="page"/>
        </w:r>
      </w:ins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  <w:tblGridChange w:id="283">
          <w:tblGrid>
            <w:gridCol w:w="720"/>
            <w:gridCol w:w="3788"/>
            <w:gridCol w:w="4508"/>
          </w:tblGrid>
        </w:tblGridChange>
      </w:tblGrid>
      <w:tr w:rsidR="0E350C7B" w14:paraId="39BD3863" w14:textId="77777777" w:rsidTr="41AF2B9C">
        <w:tc>
          <w:tcPr>
            <w:tcW w:w="9016" w:type="dxa"/>
            <w:gridSpan w:val="2"/>
          </w:tcPr>
          <w:p w14:paraId="2538A544" w14:textId="3CC413E2" w:rsidR="0E350C7B" w:rsidRDefault="00DC4B14" w:rsidP="0E350C7B">
            <w:r>
              <w:lastRenderedPageBreak/>
              <w:t>Historia de usuario</w:t>
            </w:r>
          </w:p>
        </w:tc>
      </w:tr>
      <w:tr w:rsidR="0E350C7B" w14:paraId="7BA24968" w14:textId="77777777" w:rsidTr="41AF2B9C">
        <w:tc>
          <w:tcPr>
            <w:tcW w:w="4508" w:type="dxa"/>
          </w:tcPr>
          <w:p w14:paraId="14A53FB7" w14:textId="77777777" w:rsidR="0E350C7B" w:rsidRDefault="009D06F0" w:rsidP="0E350C7B">
            <w:pPr>
              <w:rPr>
                <w:ins w:id="284" w:author="Rodrigo Juez Hernandez" w:date="2021-02-18T15:03:00Z"/>
              </w:rPr>
            </w:pPr>
            <w:r>
              <w:t>Identificador</w:t>
            </w:r>
            <w:r w:rsidR="272FD710">
              <w:t>:</w:t>
            </w:r>
            <w:ins w:id="285" w:author="Rodrigo Juez Hernandez" w:date="2021-02-18T14:48:00Z">
              <w:r w:rsidR="00721454">
                <w:t xml:space="preserve"> PLANTILLA</w:t>
              </w:r>
            </w:ins>
            <w:del w:id="286" w:author="Jorge Blanco Rey" w:date="2021-02-18T14:28:00Z">
              <w:r w:rsidR="272FD710">
                <w:delText xml:space="preserve"> 1</w:delText>
              </w:r>
            </w:del>
          </w:p>
          <w:p w14:paraId="25AE17D4" w14:textId="78C11730" w:rsidR="00BB4712" w:rsidRDefault="00BB4712" w:rsidP="0E350C7B">
            <w:ins w:id="287" w:author="Rodrigo Juez Hernandez" w:date="2021-02-18T15:03:00Z">
              <w:r>
                <w:t>Caso de uso: ¿?</w:t>
              </w:r>
            </w:ins>
          </w:p>
        </w:tc>
        <w:tc>
          <w:tcPr>
            <w:tcW w:w="4508" w:type="dxa"/>
          </w:tcPr>
          <w:p w14:paraId="52819505" w14:textId="0FD49B8C" w:rsidR="0E350C7B" w:rsidRDefault="009D06F0" w:rsidP="0E350C7B">
            <w:r>
              <w:t>Nombr</w:t>
            </w:r>
            <w:r w:rsidR="00EE2475">
              <w:t>e de historia de usuario:</w:t>
            </w:r>
            <w:del w:id="288" w:author="Jorge Blanco Rey" w:date="2021-02-18T14:28:00Z">
              <w:r w:rsidR="4F16D773">
                <w:delText xml:space="preserve"> Añadir Nueva Bicicleta</w:delText>
              </w:r>
            </w:del>
          </w:p>
          <w:p w14:paraId="763B39FD" w14:textId="0D3C0467" w:rsidR="00EE2475" w:rsidRDefault="00EE2475" w:rsidP="0E350C7B"/>
        </w:tc>
      </w:tr>
      <w:tr w:rsidR="00EE2475" w14:paraId="202DEBC5" w14:textId="77777777" w:rsidTr="41AF2B9C">
        <w:tc>
          <w:tcPr>
            <w:tcW w:w="9016" w:type="dxa"/>
            <w:gridSpan w:val="2"/>
          </w:tcPr>
          <w:p w14:paraId="2299A318" w14:textId="25D9E048" w:rsidR="00EE2475" w:rsidRDefault="00EE2475" w:rsidP="0E350C7B">
            <w:r>
              <w:t>Usuario:</w:t>
            </w:r>
          </w:p>
        </w:tc>
      </w:tr>
      <w:tr w:rsidR="0E350C7B" w14:paraId="73BFA150" w14:textId="77777777" w:rsidTr="41AF2B9C">
        <w:tc>
          <w:tcPr>
            <w:tcW w:w="4508" w:type="dxa"/>
          </w:tcPr>
          <w:p w14:paraId="238B97BC" w14:textId="5C2AA8FF" w:rsidR="0E350C7B" w:rsidRDefault="002A118A" w:rsidP="0E350C7B">
            <w:r>
              <w:t>Estimación:</w:t>
            </w:r>
          </w:p>
        </w:tc>
        <w:tc>
          <w:tcPr>
            <w:tcW w:w="4508" w:type="dxa"/>
          </w:tcPr>
          <w:p w14:paraId="3BD34876" w14:textId="45B7D1DD" w:rsidR="00EE2475" w:rsidRDefault="00EE2475" w:rsidP="0E350C7B">
            <w:del w:id="289" w:author="Jorge Blanco Rey" w:date="2021-02-18T14:23:00Z">
              <w:r>
                <w:delText>Iteracion</w:delText>
              </w:r>
            </w:del>
            <w:ins w:id="290" w:author="Jorge Blanco Rey" w:date="2021-02-18T14:23:00Z">
              <w:r w:rsidR="005B4AFE">
                <w:t>Iteración</w:t>
              </w:r>
            </w:ins>
            <w:r>
              <w:t xml:space="preserve"> asignada:</w:t>
            </w:r>
          </w:p>
        </w:tc>
      </w:tr>
      <w:tr w:rsidR="0E350C7B" w14:paraId="2BD112F1" w14:textId="77777777" w:rsidTr="41AF2B9C">
        <w:tc>
          <w:tcPr>
            <w:tcW w:w="9016" w:type="dxa"/>
            <w:gridSpan w:val="2"/>
          </w:tcPr>
          <w:p w14:paraId="5EAF79F8" w14:textId="1C06AF6F" w:rsidR="0E350C7B" w:rsidRDefault="002A118A" w:rsidP="0E350C7B">
            <w:r>
              <w:t>Desarrollador responsable:</w:t>
            </w:r>
          </w:p>
        </w:tc>
      </w:tr>
      <w:tr w:rsidR="00EE2475" w14:paraId="530FE517" w14:textId="77777777" w:rsidTr="41AF2B9C">
        <w:tblPrEx>
          <w:tblW w:w="0" w:type="auto"/>
          <w:tblLayout w:type="fixed"/>
          <w:tblLook w:val="06A0" w:firstRow="1" w:lastRow="0" w:firstColumn="1" w:lastColumn="0" w:noHBand="1" w:noVBand="1"/>
          <w:tblPrExChange w:id="291" w:author="Jorge Blanco Rey" w:date="2021-02-18T14:24:00Z">
            <w:tblPrEx>
              <w:tblW w:w="0" w:type="auto"/>
              <w:tblLayout w:type="fixed"/>
              <w:tblLook w:val="06A0" w:firstRow="1" w:lastRow="0" w:firstColumn="1" w:lastColumn="0" w:noHBand="1" w:noVBand="1"/>
            </w:tblPrEx>
          </w:tblPrExChange>
        </w:tblPrEx>
        <w:trPr>
          <w:trHeight w:val="1459"/>
          <w:trPrChange w:id="292" w:author="Jorge Blanco Rey" w:date="2021-02-18T14:24:00Z">
            <w:trPr>
              <w:gridAfter w:val="0"/>
            </w:trPr>
          </w:trPrChange>
        </w:trPr>
        <w:tc>
          <w:tcPr>
            <w:tcW w:w="9016" w:type="dxa"/>
            <w:gridSpan w:val="2"/>
            <w:tcPrChange w:id="293" w:author="Jorge Blanco Rey" w:date="2021-02-18T14:24:00Z">
              <w:tcPr>
                <w:tcW w:w="9016" w:type="dxa"/>
              </w:tcPr>
            </w:tcPrChange>
          </w:tcPr>
          <w:p w14:paraId="114334E5" w14:textId="67C3168C" w:rsidR="00EE2475" w:rsidRDefault="00EE2475" w:rsidP="0E350C7B">
            <w:pPr>
              <w:rPr>
                <w:del w:id="294" w:author="Jorge Blanco Rey" w:date="2021-02-18T14:26:00Z"/>
              </w:rPr>
            </w:pPr>
            <w:r>
              <w:t>Descripción</w:t>
            </w:r>
            <w:ins w:id="295" w:author="Jorge Blanco Rey" w:date="2021-02-18T14:26:00Z">
              <w:r w:rsidR="00BE3D30">
                <w:t>:</w:t>
              </w:r>
            </w:ins>
          </w:p>
          <w:p w14:paraId="1A73259C" w14:textId="4F21F7A0" w:rsidR="00EE2475" w:rsidRDefault="00EE2475" w:rsidP="132BD26E"/>
          <w:p w14:paraId="1528F281" w14:textId="56665E15" w:rsidR="00EE2475" w:rsidRDefault="00EE2475" w:rsidP="0E350C7B"/>
        </w:tc>
      </w:tr>
      <w:tr w:rsidR="00EE2475" w14:paraId="4666FB7D" w14:textId="77777777" w:rsidTr="41AF2B9C">
        <w:tblPrEx>
          <w:tblW w:w="0" w:type="auto"/>
          <w:tblLayout w:type="fixed"/>
          <w:tblLook w:val="06A0" w:firstRow="1" w:lastRow="0" w:firstColumn="1" w:lastColumn="0" w:noHBand="1" w:noVBand="1"/>
          <w:tblPrExChange w:id="296" w:author="Jorge Blanco Rey" w:date="2021-02-18T14:24:00Z">
            <w:tblPrEx>
              <w:tblW w:w="0" w:type="auto"/>
              <w:tblLayout w:type="fixed"/>
              <w:tblLook w:val="06A0" w:firstRow="1" w:lastRow="0" w:firstColumn="1" w:lastColumn="0" w:noHBand="1" w:noVBand="1"/>
            </w:tblPrEx>
          </w:tblPrExChange>
        </w:tblPrEx>
        <w:trPr>
          <w:trHeight w:val="1536"/>
          <w:trPrChange w:id="297" w:author="Jorge Blanco Rey" w:date="2021-02-18T14:24:00Z">
            <w:trPr>
              <w:gridAfter w:val="0"/>
            </w:trPr>
          </w:trPrChange>
        </w:trPr>
        <w:tc>
          <w:tcPr>
            <w:tcW w:w="9016" w:type="dxa"/>
            <w:gridSpan w:val="2"/>
            <w:tcPrChange w:id="298" w:author="Jorge Blanco Rey" w:date="2021-02-18T14:24:00Z">
              <w:tcPr>
                <w:tcW w:w="9016" w:type="dxa"/>
              </w:tcPr>
            </w:tcPrChange>
          </w:tcPr>
          <w:p w14:paraId="3A6C479F" w14:textId="20B133D0" w:rsidR="00EE2475" w:rsidRDefault="00EE2475" w:rsidP="0E350C7B">
            <w:pPr>
              <w:rPr>
                <w:del w:id="299" w:author="Jorge Blanco Rey" w:date="2021-02-18T14:24:00Z"/>
              </w:rPr>
            </w:pPr>
            <w:r>
              <w:t>Observaciones</w:t>
            </w:r>
            <w:ins w:id="300" w:author="Jorge Blanco Rey" w:date="2021-02-18T23:37:00Z">
              <w:r w:rsidR="0A6F184B">
                <w:t>:</w:t>
              </w:r>
            </w:ins>
          </w:p>
          <w:p w14:paraId="4FB112D8" w14:textId="2B5667D8" w:rsidR="00EE2475" w:rsidRDefault="00EE2475" w:rsidP="132BD26E">
            <w:pPr>
              <w:rPr>
                <w:del w:id="301" w:author="Jorge Blanco Rey" w:date="2021-02-18T14:24:00Z"/>
              </w:rPr>
            </w:pPr>
          </w:p>
          <w:p w14:paraId="005A1F57" w14:textId="3232B325" w:rsidR="00EE2475" w:rsidRDefault="00EE2475" w:rsidP="0E350C7B"/>
        </w:tc>
      </w:tr>
    </w:tbl>
    <w:p w14:paraId="7E3BDED7" w14:textId="763446AB" w:rsidR="0E350C7B" w:rsidRDefault="0E350C7B" w:rsidP="0E350C7B">
      <w:pPr>
        <w:rPr>
          <w:ins w:id="302" w:author="Jorge Blanco Rey" w:date="2021-02-18T14:24:00Z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5B4AFE" w14:paraId="79B09403" w14:textId="77777777" w:rsidTr="00672F47">
        <w:trPr>
          <w:ins w:id="303" w:author="Jorge Blanco Rey" w:date="2021-02-18T14:24:00Z"/>
        </w:trPr>
        <w:tc>
          <w:tcPr>
            <w:tcW w:w="9016" w:type="dxa"/>
            <w:gridSpan w:val="2"/>
          </w:tcPr>
          <w:p w14:paraId="7FCD1521" w14:textId="77777777" w:rsidR="005B4AFE" w:rsidRDefault="005B4AFE" w:rsidP="00672F47">
            <w:pPr>
              <w:rPr>
                <w:ins w:id="304" w:author="Jorge Blanco Rey" w:date="2021-02-18T14:24:00Z"/>
              </w:rPr>
            </w:pPr>
            <w:ins w:id="305" w:author="Jorge Blanco Rey" w:date="2021-02-18T14:24:00Z">
              <w:r>
                <w:t>Historia de usuario</w:t>
              </w:r>
            </w:ins>
          </w:p>
        </w:tc>
      </w:tr>
      <w:tr w:rsidR="005B4AFE" w14:paraId="591D7C0E" w14:textId="77777777" w:rsidTr="00672F47">
        <w:trPr>
          <w:ins w:id="306" w:author="Jorge Blanco Rey" w:date="2021-02-18T14:24:00Z"/>
        </w:trPr>
        <w:tc>
          <w:tcPr>
            <w:tcW w:w="4508" w:type="dxa"/>
          </w:tcPr>
          <w:p w14:paraId="21E037EF" w14:textId="77777777" w:rsidR="005B4AFE" w:rsidRDefault="005B4AFE" w:rsidP="00672F47">
            <w:pPr>
              <w:rPr>
                <w:ins w:id="307" w:author="Rodrigo Juez Hernandez" w:date="2021-02-18T14:48:00Z"/>
              </w:rPr>
            </w:pPr>
            <w:ins w:id="308" w:author="Jorge Blanco Rey" w:date="2021-02-18T14:24:00Z">
              <w:r>
                <w:t>Identificador:</w:t>
              </w:r>
            </w:ins>
            <w:ins w:id="309" w:author="Jorge Blanco Rey" w:date="2021-02-18T14:28:00Z">
              <w:r w:rsidR="00AA6EF1">
                <w:t xml:space="preserve"> 1</w:t>
              </w:r>
            </w:ins>
          </w:p>
          <w:p w14:paraId="5AD0F4D0" w14:textId="77777777" w:rsidR="00941A98" w:rsidRDefault="00941A98" w:rsidP="00672F47">
            <w:pPr>
              <w:rPr>
                <w:ins w:id="310" w:author="Rodrigo Juez Hernandez" w:date="2021-02-18T14:48:00Z"/>
              </w:rPr>
            </w:pPr>
          </w:p>
          <w:p w14:paraId="062B2F34" w14:textId="60A279E1" w:rsidR="00941A98" w:rsidRDefault="00941A98">
            <w:pPr>
              <w:tabs>
                <w:tab w:val="left" w:pos="2143"/>
              </w:tabs>
              <w:rPr>
                <w:ins w:id="311" w:author="Jorge Blanco Rey" w:date="2021-02-18T14:24:00Z"/>
              </w:rPr>
              <w:pPrChange w:id="312" w:author="Angel Casanova Bienzobas" w:date="2021-02-18T14:48:00Z">
                <w:pPr/>
              </w:pPrChange>
            </w:pPr>
            <w:ins w:id="313" w:author="Rodrigo Juez Hernandez" w:date="2021-02-18T14:48:00Z">
              <w:r>
                <w:t xml:space="preserve">Caso de Uso: </w:t>
              </w:r>
            </w:ins>
            <w:ins w:id="314" w:author="Rodrigo Juez Hernandez" w:date="2021-02-18T15:03:00Z">
              <w:r w:rsidR="0057496C">
                <w:t>Añadir una nueva bicicleta</w:t>
              </w:r>
            </w:ins>
          </w:p>
        </w:tc>
        <w:tc>
          <w:tcPr>
            <w:tcW w:w="4508" w:type="dxa"/>
          </w:tcPr>
          <w:p w14:paraId="41BE97F6" w14:textId="21A60256" w:rsidR="005B4AFE" w:rsidRDefault="005B4AFE" w:rsidP="00672F47">
            <w:pPr>
              <w:rPr>
                <w:ins w:id="315" w:author="Jorge Blanco Rey" w:date="2021-02-18T14:24:00Z"/>
              </w:rPr>
            </w:pPr>
            <w:ins w:id="316" w:author="Jorge Blanco Rey" w:date="2021-02-18T14:24:00Z">
              <w:r>
                <w:t xml:space="preserve">Nombre de historia de usuario: </w:t>
              </w:r>
              <w:del w:id="317" w:author="Rodrigo Juez Hernandez" w:date="2021-02-18T14:42:00Z">
                <w:r w:rsidDel="00E97552">
                  <w:delText>Añadir Nueva Bicicleta</w:delText>
                </w:r>
              </w:del>
            </w:ins>
            <w:ins w:id="318" w:author="Rodrigo Juez Hernandez" w:date="2021-02-18T14:42:00Z">
              <w:r w:rsidR="00E97552">
                <w:t>Registrar con código QR</w:t>
              </w:r>
            </w:ins>
          </w:p>
          <w:p w14:paraId="47D88970" w14:textId="77777777" w:rsidR="005B4AFE" w:rsidRDefault="005B4AFE" w:rsidP="00672F47">
            <w:pPr>
              <w:rPr>
                <w:ins w:id="319" w:author="Jorge Blanco Rey" w:date="2021-02-18T14:24:00Z"/>
              </w:rPr>
            </w:pPr>
          </w:p>
        </w:tc>
      </w:tr>
      <w:tr w:rsidR="005B4AFE" w14:paraId="6B6FD6E9" w14:textId="77777777" w:rsidTr="00672F47">
        <w:trPr>
          <w:ins w:id="320" w:author="Jorge Blanco Rey" w:date="2021-02-18T14:24:00Z"/>
        </w:trPr>
        <w:tc>
          <w:tcPr>
            <w:tcW w:w="9016" w:type="dxa"/>
            <w:gridSpan w:val="2"/>
          </w:tcPr>
          <w:p w14:paraId="5B2D1447" w14:textId="4A2535D6" w:rsidR="005B4AFE" w:rsidRDefault="005B4AFE" w:rsidP="00672F47">
            <w:pPr>
              <w:rPr>
                <w:ins w:id="321" w:author="Jorge Blanco Rey" w:date="2021-02-18T14:24:00Z"/>
              </w:rPr>
            </w:pPr>
            <w:ins w:id="322" w:author="Jorge Blanco Rey" w:date="2021-02-18T14:24:00Z">
              <w:r>
                <w:t xml:space="preserve">Usuario: </w:t>
              </w:r>
            </w:ins>
            <w:ins w:id="323" w:author="Angel Casanova Bienzobas" w:date="2021-02-18T13:28:00Z">
              <w:del w:id="324" w:author="Jorge Blanco Rey" w:date="2021-02-18T14:30:00Z">
                <w:r w:rsidR="192D46E8">
                  <w:delText>Cliente</w:delText>
                </w:r>
              </w:del>
            </w:ins>
            <w:ins w:id="325" w:author="Jorge Blanco Rey" w:date="2021-02-19T00:02:00Z">
              <w:r w:rsidR="003303A8">
                <w:t>Técnico de mantenimiento</w:t>
              </w:r>
            </w:ins>
          </w:p>
        </w:tc>
      </w:tr>
      <w:tr w:rsidR="005B4AFE" w14:paraId="17D74D18" w14:textId="77777777" w:rsidTr="00672F47">
        <w:trPr>
          <w:ins w:id="326" w:author="Jorge Blanco Rey" w:date="2021-02-18T14:24:00Z"/>
        </w:trPr>
        <w:tc>
          <w:tcPr>
            <w:tcW w:w="4508" w:type="dxa"/>
          </w:tcPr>
          <w:p w14:paraId="3C9490CC" w14:textId="62DD36DC" w:rsidR="005B4AFE" w:rsidRDefault="005B4AFE" w:rsidP="00672F47">
            <w:pPr>
              <w:rPr>
                <w:ins w:id="327" w:author="Jorge Blanco Rey" w:date="2021-02-18T14:24:00Z"/>
              </w:rPr>
            </w:pPr>
            <w:ins w:id="328" w:author="Jorge Blanco Rey" w:date="2021-02-18T14:24:00Z">
              <w:r>
                <w:t>Estimación:</w:t>
              </w:r>
            </w:ins>
            <w:ins w:id="329" w:author="Angel Casanova Bienzobas" w:date="2021-02-18T13:29:00Z">
              <w:r w:rsidR="39F5A562">
                <w:t xml:space="preserve"> 1 semana</w:t>
              </w:r>
            </w:ins>
          </w:p>
        </w:tc>
        <w:tc>
          <w:tcPr>
            <w:tcW w:w="4508" w:type="dxa"/>
          </w:tcPr>
          <w:p w14:paraId="2A83A82B" w14:textId="434A7DE6" w:rsidR="005B4AFE" w:rsidRDefault="005B4AFE" w:rsidP="00672F47">
            <w:pPr>
              <w:rPr>
                <w:ins w:id="330" w:author="Jorge Blanco Rey" w:date="2021-02-18T14:24:00Z"/>
              </w:rPr>
            </w:pPr>
            <w:ins w:id="331" w:author="Jorge Blanco Rey" w:date="2021-02-18T14:24:00Z">
              <w:r>
                <w:t>Iteración asignada:</w:t>
              </w:r>
            </w:ins>
            <w:ins w:id="332" w:author="Angel Casanova Bienzobas" w:date="2021-02-18T13:28:00Z">
              <w:r w:rsidR="1636BA69">
                <w:t xml:space="preserve"> 1</w:t>
              </w:r>
            </w:ins>
          </w:p>
        </w:tc>
      </w:tr>
      <w:tr w:rsidR="005B4AFE" w14:paraId="7C2C09D0" w14:textId="77777777" w:rsidTr="00672F47">
        <w:trPr>
          <w:ins w:id="333" w:author="Jorge Blanco Rey" w:date="2021-02-18T14:24:00Z"/>
        </w:trPr>
        <w:tc>
          <w:tcPr>
            <w:tcW w:w="9016" w:type="dxa"/>
            <w:gridSpan w:val="2"/>
          </w:tcPr>
          <w:p w14:paraId="39B55288" w14:textId="430BAE8E" w:rsidR="005B4AFE" w:rsidRDefault="005B4AFE" w:rsidP="00672F47">
            <w:pPr>
              <w:rPr>
                <w:ins w:id="334" w:author="Jorge Blanco Rey" w:date="2021-02-18T14:24:00Z"/>
              </w:rPr>
            </w:pPr>
            <w:ins w:id="335" w:author="Jorge Blanco Rey" w:date="2021-02-18T14:24:00Z">
              <w:r>
                <w:t>Desarrollador responsable:</w:t>
              </w:r>
            </w:ins>
            <w:ins w:id="336" w:author="Angel Casanova Bienzobas" w:date="2021-02-18T13:30:00Z">
              <w:r w:rsidR="5E9CD66B">
                <w:t xml:space="preserve"> Jo</w:t>
              </w:r>
            </w:ins>
            <w:ins w:id="337" w:author="Angel Casanova Bienzobas" w:date="2021-02-18T13:31:00Z">
              <w:r w:rsidR="5E9CD66B">
                <w:t>rge</w:t>
              </w:r>
            </w:ins>
          </w:p>
        </w:tc>
      </w:tr>
      <w:tr w:rsidR="005B4AFE" w14:paraId="400C69BF" w14:textId="77777777" w:rsidTr="2934C60F">
        <w:trPr>
          <w:trHeight w:val="1459"/>
          <w:ins w:id="338" w:author="Jorge Blanco Rey" w:date="2021-02-18T14:24:00Z"/>
        </w:trPr>
        <w:tc>
          <w:tcPr>
            <w:tcW w:w="9016" w:type="dxa"/>
            <w:gridSpan w:val="2"/>
          </w:tcPr>
          <w:p w14:paraId="40816BAC" w14:textId="496D67EF" w:rsidR="005B4AFE" w:rsidRDefault="005B4AFE" w:rsidP="00672F47">
            <w:pPr>
              <w:rPr>
                <w:ins w:id="339" w:author="Jorge Blanco Rey" w:date="2021-02-18T14:24:00Z"/>
              </w:rPr>
            </w:pPr>
            <w:ins w:id="340" w:author="Jorge Blanco Rey" w:date="2021-02-18T14:24:00Z">
              <w:r>
                <w:t>Descripción</w:t>
              </w:r>
            </w:ins>
            <w:ins w:id="341" w:author="Jorge Blanco Rey" w:date="2021-02-18T14:27:00Z">
              <w:r w:rsidR="00684B72">
                <w:t>:</w:t>
              </w:r>
            </w:ins>
            <w:ins w:id="342" w:author="Angel Casanova Bienzobas" w:date="2021-02-18T13:29:00Z">
              <w:r w:rsidR="25865DE5">
                <w:t xml:space="preserve"> </w:t>
              </w:r>
            </w:ins>
            <w:ins w:id="343" w:author="Angel Casanova Bienzobas" w:date="2021-02-18T13:30:00Z">
              <w:r w:rsidR="25865DE5">
                <w:t xml:space="preserve">Un empleado registra una nueva </w:t>
              </w:r>
              <w:proofErr w:type="spellStart"/>
              <w:r w:rsidR="25865DE5">
                <w:t>bicivleta</w:t>
              </w:r>
              <w:proofErr w:type="spellEnd"/>
              <w:r w:rsidR="25865DE5">
                <w:t xml:space="preserve"> al sistema y </w:t>
              </w:r>
              <w:proofErr w:type="spellStart"/>
              <w:r w:rsidR="25865DE5">
                <w:t>portanto</w:t>
              </w:r>
              <w:proofErr w:type="spellEnd"/>
              <w:r w:rsidR="25865DE5">
                <w:t xml:space="preserve"> tiene que quedar </w:t>
              </w:r>
              <w:r w:rsidR="3AD336B6">
                <w:t xml:space="preserve">correctamente </w:t>
              </w:r>
              <w:proofErr w:type="spellStart"/>
              <w:r w:rsidR="3AD336B6">
                <w:t>regstrada</w:t>
              </w:r>
              <w:proofErr w:type="spellEnd"/>
              <w:r w:rsidR="3AD336B6">
                <w:t xml:space="preserve"> en el</w:t>
              </w:r>
            </w:ins>
          </w:p>
        </w:tc>
      </w:tr>
      <w:tr w:rsidR="005B4AFE" w14:paraId="685AAB87" w14:textId="77777777" w:rsidTr="2934C60F">
        <w:trPr>
          <w:trHeight w:val="1536"/>
          <w:ins w:id="344" w:author="Jorge Blanco Rey" w:date="2021-02-18T14:24:00Z"/>
        </w:trPr>
        <w:tc>
          <w:tcPr>
            <w:tcW w:w="9016" w:type="dxa"/>
            <w:gridSpan w:val="2"/>
          </w:tcPr>
          <w:p w14:paraId="37418A12" w14:textId="1A15ABCC" w:rsidR="005B4AFE" w:rsidRDefault="005B4AFE" w:rsidP="00672F47">
            <w:pPr>
              <w:rPr>
                <w:ins w:id="345" w:author="Jorge Blanco Rey" w:date="2021-02-18T14:24:00Z"/>
              </w:rPr>
            </w:pPr>
            <w:ins w:id="346" w:author="Jorge Blanco Rey" w:date="2021-02-18T14:24:00Z">
              <w:r>
                <w:lastRenderedPageBreak/>
                <w:t>Observaciones:</w:t>
              </w:r>
            </w:ins>
            <w:ins w:id="347" w:author="Angel Casanova Bienzobas" w:date="2021-02-18T13:30:00Z">
              <w:r w:rsidR="3DD477F1">
                <w:t xml:space="preserve"> Se le asignara  un  </w:t>
              </w:r>
              <w:proofErr w:type="spellStart"/>
              <w:r w:rsidR="3DD477F1">
                <w:t>idntificador</w:t>
              </w:r>
              <w:proofErr w:type="spellEnd"/>
              <w:r w:rsidR="3DD477F1">
                <w:t xml:space="preserve"> </w:t>
              </w:r>
              <w:proofErr w:type="spellStart"/>
              <w:r w:rsidR="3DD477F1">
                <w:t>unico</w:t>
              </w:r>
              <w:proofErr w:type="spellEnd"/>
              <w:r w:rsidR="3DD477F1">
                <w:t xml:space="preserve"> a cada bicicleta </w:t>
              </w:r>
              <w:proofErr w:type="spellStart"/>
              <w:r w:rsidR="3DD477F1">
                <w:t>asi</w:t>
              </w:r>
              <w:proofErr w:type="spellEnd"/>
              <w:r w:rsidR="3DD477F1">
                <w:t xml:space="preserve"> como un localizador GPS</w:t>
              </w:r>
            </w:ins>
          </w:p>
        </w:tc>
      </w:tr>
    </w:tbl>
    <w:p w14:paraId="3730E1E6" w14:textId="71C96858" w:rsidR="00BB744E" w:rsidRDefault="00BB744E" w:rsidP="00BB744E">
      <w:pPr>
        <w:rPr>
          <w:ins w:id="348" w:author="Jorge Blanco Rey" w:date="2021-02-19T00:01:00Z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  <w:tblGridChange w:id="349">
          <w:tblGrid>
            <w:gridCol w:w="4508"/>
            <w:gridCol w:w="4508"/>
          </w:tblGrid>
        </w:tblGridChange>
      </w:tblGrid>
      <w:tr w:rsidR="00354C8E" w14:paraId="78FEBBB1" w14:textId="77777777" w:rsidTr="00BC44CC">
        <w:trPr>
          <w:ins w:id="350" w:author="Jorge Blanco Rey" w:date="2021-02-19T00:01:00Z"/>
        </w:trPr>
        <w:tc>
          <w:tcPr>
            <w:tcW w:w="9016" w:type="dxa"/>
            <w:gridSpan w:val="2"/>
          </w:tcPr>
          <w:p w14:paraId="7343541C" w14:textId="77777777" w:rsidR="00354C8E" w:rsidRDefault="00354C8E" w:rsidP="00BC44CC">
            <w:pPr>
              <w:rPr>
                <w:ins w:id="351" w:author="Jorge Blanco Rey" w:date="2021-02-19T00:01:00Z"/>
              </w:rPr>
            </w:pPr>
            <w:ins w:id="352" w:author="Jorge Blanco Rey" w:date="2021-02-19T00:01:00Z">
              <w:r>
                <w:t>Historia de usuario</w:t>
              </w:r>
            </w:ins>
          </w:p>
        </w:tc>
      </w:tr>
      <w:tr w:rsidR="00354C8E" w14:paraId="6943D92D" w14:textId="77777777" w:rsidTr="00BC44CC">
        <w:trPr>
          <w:ins w:id="353" w:author="Jorge Blanco Rey" w:date="2021-02-19T00:01:00Z"/>
        </w:trPr>
        <w:tc>
          <w:tcPr>
            <w:tcW w:w="4508" w:type="dxa"/>
          </w:tcPr>
          <w:p w14:paraId="5F736983" w14:textId="35072BC5" w:rsidR="00354C8E" w:rsidRDefault="00354C8E" w:rsidP="00BC44CC">
            <w:pPr>
              <w:rPr>
                <w:ins w:id="354" w:author="Jorge Blanco Rey" w:date="2021-02-19T00:01:00Z"/>
              </w:rPr>
            </w:pPr>
            <w:ins w:id="355" w:author="Jorge Blanco Rey" w:date="2021-02-19T00:01:00Z">
              <w:r>
                <w:t xml:space="preserve">Identificador: </w:t>
              </w:r>
            </w:ins>
            <w:ins w:id="356" w:author="Jorge Blanco Rey" w:date="2021-02-19T00:02:00Z">
              <w:r>
                <w:t>2</w:t>
              </w:r>
            </w:ins>
          </w:p>
          <w:p w14:paraId="69A3BC4D" w14:textId="3E9FDF19" w:rsidR="00354C8E" w:rsidRDefault="00354C8E" w:rsidP="00BC44CC">
            <w:pPr>
              <w:rPr>
                <w:ins w:id="357" w:author="Jorge Blanco Rey" w:date="2021-02-19T00:01:00Z"/>
              </w:rPr>
            </w:pPr>
            <w:ins w:id="358" w:author="Jorge Blanco Rey" w:date="2021-02-19T00:01:00Z">
              <w:r>
                <w:t xml:space="preserve">Caso de uso: </w:t>
              </w:r>
            </w:ins>
            <w:ins w:id="359" w:author="Jorge Blanco Rey" w:date="2021-02-19T00:02:00Z">
              <w:r>
                <w:t>Añadir una nueva bicicleta</w:t>
              </w:r>
            </w:ins>
          </w:p>
        </w:tc>
        <w:tc>
          <w:tcPr>
            <w:tcW w:w="4508" w:type="dxa"/>
          </w:tcPr>
          <w:p w14:paraId="497BBD86" w14:textId="0306E9A0" w:rsidR="00354C8E" w:rsidRDefault="00354C8E" w:rsidP="00BC44CC">
            <w:pPr>
              <w:rPr>
                <w:ins w:id="360" w:author="Jorge Blanco Rey" w:date="2021-02-19T00:01:00Z"/>
              </w:rPr>
            </w:pPr>
            <w:ins w:id="361" w:author="Jorge Blanco Rey" w:date="2021-02-19T00:01:00Z">
              <w:r>
                <w:t>Nombre de historia de usuario:</w:t>
              </w:r>
            </w:ins>
            <w:ins w:id="362" w:author="Jorge Blanco Rey" w:date="2021-02-19T00:02:00Z">
              <w:r>
                <w:t xml:space="preserve"> Registrar con identificador numérico</w:t>
              </w:r>
              <w:r w:rsidR="003303A8">
                <w:t>.</w:t>
              </w:r>
            </w:ins>
          </w:p>
          <w:p w14:paraId="2B229892" w14:textId="77777777" w:rsidR="00354C8E" w:rsidRDefault="00354C8E" w:rsidP="00BC44CC">
            <w:pPr>
              <w:rPr>
                <w:ins w:id="363" w:author="Jorge Blanco Rey" w:date="2021-02-19T00:01:00Z"/>
              </w:rPr>
            </w:pPr>
          </w:p>
        </w:tc>
      </w:tr>
      <w:tr w:rsidR="00354C8E" w14:paraId="01057C0A" w14:textId="77777777" w:rsidTr="00BC44CC">
        <w:trPr>
          <w:ins w:id="364" w:author="Jorge Blanco Rey" w:date="2021-02-19T00:01:00Z"/>
        </w:trPr>
        <w:tc>
          <w:tcPr>
            <w:tcW w:w="9016" w:type="dxa"/>
            <w:gridSpan w:val="2"/>
          </w:tcPr>
          <w:p w14:paraId="6AEF7FC4" w14:textId="2F8D776D" w:rsidR="00354C8E" w:rsidRDefault="00354C8E" w:rsidP="00BC44CC">
            <w:pPr>
              <w:rPr>
                <w:ins w:id="365" w:author="Jorge Blanco Rey" w:date="2021-02-19T00:01:00Z"/>
              </w:rPr>
            </w:pPr>
            <w:ins w:id="366" w:author="Jorge Blanco Rey" w:date="2021-02-19T00:01:00Z">
              <w:r>
                <w:t>Usuario:</w:t>
              </w:r>
            </w:ins>
            <w:ins w:id="367" w:author="Jorge Blanco Rey" w:date="2021-02-19T00:02:00Z">
              <w:r w:rsidR="003303A8">
                <w:t xml:space="preserve"> Técnico de mantenimiento</w:t>
              </w:r>
            </w:ins>
          </w:p>
        </w:tc>
      </w:tr>
      <w:tr w:rsidR="00354C8E" w14:paraId="491845A4" w14:textId="77777777" w:rsidTr="00BC44CC">
        <w:trPr>
          <w:ins w:id="368" w:author="Jorge Blanco Rey" w:date="2021-02-19T00:01:00Z"/>
        </w:trPr>
        <w:tc>
          <w:tcPr>
            <w:tcW w:w="4508" w:type="dxa"/>
          </w:tcPr>
          <w:p w14:paraId="4A744C98" w14:textId="221DC7CE" w:rsidR="00354C8E" w:rsidRDefault="00354C8E" w:rsidP="00BC44CC">
            <w:pPr>
              <w:rPr>
                <w:ins w:id="369" w:author="Jorge Blanco Rey" w:date="2021-02-19T00:01:00Z"/>
              </w:rPr>
            </w:pPr>
            <w:ins w:id="370" w:author="Jorge Blanco Rey" w:date="2021-02-19T00:01:00Z">
              <w:r>
                <w:t>Estimación:</w:t>
              </w:r>
            </w:ins>
            <w:ins w:id="371" w:author="Jorge Blanco Rey" w:date="2021-02-19T00:03:00Z">
              <w:r w:rsidR="00182BFF">
                <w:t xml:space="preserve"> 5 días</w:t>
              </w:r>
            </w:ins>
          </w:p>
        </w:tc>
        <w:tc>
          <w:tcPr>
            <w:tcW w:w="4508" w:type="dxa"/>
          </w:tcPr>
          <w:p w14:paraId="6AAB4F90" w14:textId="3545F9CA" w:rsidR="00354C8E" w:rsidRDefault="00354C8E" w:rsidP="00BC44CC">
            <w:pPr>
              <w:rPr>
                <w:ins w:id="372" w:author="Jorge Blanco Rey" w:date="2021-02-19T00:01:00Z"/>
              </w:rPr>
            </w:pPr>
            <w:ins w:id="373" w:author="Jorge Blanco Rey" w:date="2021-02-19T00:01:00Z">
              <w:r>
                <w:t>Iteración asignada:</w:t>
              </w:r>
            </w:ins>
            <w:ins w:id="374" w:author="Jorge Blanco Rey" w:date="2021-02-19T00:03:00Z">
              <w:r w:rsidR="00182BFF">
                <w:t xml:space="preserve"> 1</w:t>
              </w:r>
            </w:ins>
          </w:p>
        </w:tc>
      </w:tr>
      <w:tr w:rsidR="00354C8E" w14:paraId="514CD03F" w14:textId="77777777" w:rsidTr="00BC44CC">
        <w:trPr>
          <w:ins w:id="375" w:author="Jorge Blanco Rey" w:date="2021-02-19T00:01:00Z"/>
        </w:trPr>
        <w:tc>
          <w:tcPr>
            <w:tcW w:w="9016" w:type="dxa"/>
            <w:gridSpan w:val="2"/>
          </w:tcPr>
          <w:p w14:paraId="433487DC" w14:textId="74232975" w:rsidR="00354C8E" w:rsidRDefault="00354C8E" w:rsidP="00BC44CC">
            <w:pPr>
              <w:rPr>
                <w:ins w:id="376" w:author="Jorge Blanco Rey" w:date="2021-02-19T00:01:00Z"/>
              </w:rPr>
            </w:pPr>
            <w:ins w:id="377" w:author="Jorge Blanco Rey" w:date="2021-02-19T00:01:00Z">
              <w:r>
                <w:t>Desarrollador responsable:</w:t>
              </w:r>
            </w:ins>
            <w:ins w:id="378" w:author="Jorge Blanco Rey" w:date="2021-02-19T00:03:00Z">
              <w:r w:rsidR="00182BFF">
                <w:t xml:space="preserve"> Rodrigo</w:t>
              </w:r>
            </w:ins>
          </w:p>
        </w:tc>
      </w:tr>
      <w:tr w:rsidR="00354C8E" w14:paraId="6B16918B" w14:textId="77777777" w:rsidTr="00FA7CD0">
        <w:tblPrEx>
          <w:tblW w:w="0" w:type="auto"/>
          <w:tblLayout w:type="fixed"/>
          <w:tblLook w:val="06A0" w:firstRow="1" w:lastRow="0" w:firstColumn="1" w:lastColumn="0" w:noHBand="1" w:noVBand="1"/>
          <w:tblPrExChange w:id="379" w:author="Jorge Blanco Rey" w:date="2021-02-19T00:33:00Z">
            <w:tblPrEx>
              <w:tblW w:w="0" w:type="auto"/>
              <w:tblLayout w:type="fixed"/>
              <w:tblLook w:val="06A0" w:firstRow="1" w:lastRow="0" w:firstColumn="1" w:lastColumn="0" w:noHBand="1" w:noVBand="1"/>
            </w:tblPrEx>
          </w:tblPrExChange>
        </w:tblPrEx>
        <w:trPr>
          <w:trHeight w:val="726"/>
          <w:ins w:id="380" w:author="Jorge Blanco Rey" w:date="2021-02-19T00:01:00Z"/>
          <w:trPrChange w:id="381" w:author="Jorge Blanco Rey" w:date="2021-02-19T00:33:00Z">
            <w:trPr>
              <w:trHeight w:val="1459"/>
            </w:trPr>
          </w:trPrChange>
        </w:trPr>
        <w:tc>
          <w:tcPr>
            <w:tcW w:w="9016" w:type="dxa"/>
            <w:gridSpan w:val="2"/>
            <w:tcPrChange w:id="382" w:author="Jorge Blanco Rey" w:date="2021-02-19T00:33:00Z">
              <w:tcPr>
                <w:tcW w:w="9016" w:type="dxa"/>
                <w:gridSpan w:val="2"/>
              </w:tcPr>
            </w:tcPrChange>
          </w:tcPr>
          <w:p w14:paraId="7EB7C53C" w14:textId="13E28D1D" w:rsidR="00354C8E" w:rsidRDefault="00354C8E" w:rsidP="00BC44CC">
            <w:pPr>
              <w:rPr>
                <w:ins w:id="383" w:author="Jorge Blanco Rey" w:date="2021-02-19T00:01:00Z"/>
              </w:rPr>
            </w:pPr>
            <w:ins w:id="384" w:author="Jorge Blanco Rey" w:date="2021-02-19T00:01:00Z">
              <w:r>
                <w:t>Descripción:</w:t>
              </w:r>
            </w:ins>
            <w:ins w:id="385" w:author="Jorge Blanco Rey" w:date="2021-02-19T00:03:00Z">
              <w:r w:rsidR="006A445A">
                <w:t xml:space="preserve"> El técnico puede registra</w:t>
              </w:r>
            </w:ins>
            <w:ins w:id="386" w:author="Jorge Blanco Rey" w:date="2021-02-19T00:04:00Z">
              <w:r w:rsidR="006A445A">
                <w:t xml:space="preserve">r la nueva bicicleta en el sistema simplemente introduciendo el código numérico </w:t>
              </w:r>
              <w:r w:rsidR="00034C5A">
                <w:t>que tiene asignada.</w:t>
              </w:r>
            </w:ins>
          </w:p>
        </w:tc>
      </w:tr>
      <w:tr w:rsidR="00354C8E" w14:paraId="687AC41A" w14:textId="77777777" w:rsidTr="00FA7CD0">
        <w:tblPrEx>
          <w:tblW w:w="0" w:type="auto"/>
          <w:tblLayout w:type="fixed"/>
          <w:tblLook w:val="06A0" w:firstRow="1" w:lastRow="0" w:firstColumn="1" w:lastColumn="0" w:noHBand="1" w:noVBand="1"/>
          <w:tblPrExChange w:id="387" w:author="Jorge Blanco Rey" w:date="2021-02-19T00:34:00Z">
            <w:tblPrEx>
              <w:tblW w:w="0" w:type="auto"/>
              <w:tblLayout w:type="fixed"/>
              <w:tblLook w:val="06A0" w:firstRow="1" w:lastRow="0" w:firstColumn="1" w:lastColumn="0" w:noHBand="1" w:noVBand="1"/>
            </w:tblPrEx>
          </w:tblPrExChange>
        </w:tblPrEx>
        <w:trPr>
          <w:trHeight w:val="424"/>
          <w:ins w:id="388" w:author="Jorge Blanco Rey" w:date="2021-02-19T00:01:00Z"/>
          <w:trPrChange w:id="389" w:author="Jorge Blanco Rey" w:date="2021-02-19T00:34:00Z">
            <w:trPr>
              <w:trHeight w:val="1536"/>
            </w:trPr>
          </w:trPrChange>
        </w:trPr>
        <w:tc>
          <w:tcPr>
            <w:tcW w:w="9016" w:type="dxa"/>
            <w:gridSpan w:val="2"/>
            <w:tcPrChange w:id="390" w:author="Jorge Blanco Rey" w:date="2021-02-19T00:34:00Z">
              <w:tcPr>
                <w:tcW w:w="9016" w:type="dxa"/>
                <w:gridSpan w:val="2"/>
              </w:tcPr>
            </w:tcPrChange>
          </w:tcPr>
          <w:p w14:paraId="5BDA8059" w14:textId="1FBDA26E" w:rsidR="00354C8E" w:rsidRDefault="00354C8E" w:rsidP="00BC44CC">
            <w:pPr>
              <w:rPr>
                <w:ins w:id="391" w:author="Jorge Blanco Rey" w:date="2021-02-19T00:01:00Z"/>
              </w:rPr>
            </w:pPr>
            <w:ins w:id="392" w:author="Jorge Blanco Rey" w:date="2021-02-19T00:01:00Z">
              <w:r>
                <w:t>Observaciones:</w:t>
              </w:r>
            </w:ins>
            <w:ins w:id="393" w:author="Jorge Blanco Rey" w:date="2021-02-19T00:07:00Z">
              <w:r w:rsidR="0029048A">
                <w:t xml:space="preserve"> </w:t>
              </w:r>
              <w:r w:rsidR="00B70A45">
                <w:t>Útil para cuando no se dispone de un lector de códigos QR.</w:t>
              </w:r>
            </w:ins>
          </w:p>
        </w:tc>
      </w:tr>
    </w:tbl>
    <w:p w14:paraId="7BE67334" w14:textId="77777777" w:rsidR="009908B4" w:rsidRDefault="009908B4" w:rsidP="00BB744E">
      <w:pPr>
        <w:rPr>
          <w:ins w:id="394" w:author="Jorge Blanco Rey" w:date="2021-02-19T00:17:00Z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  <w:tblGridChange w:id="395">
          <w:tblGrid>
            <w:gridCol w:w="4508"/>
            <w:gridCol w:w="4508"/>
          </w:tblGrid>
        </w:tblGridChange>
      </w:tblGrid>
      <w:tr w:rsidR="009908B4" w14:paraId="1A3AE2D0" w14:textId="77777777" w:rsidTr="00BC44CC">
        <w:trPr>
          <w:ins w:id="396" w:author="Jorge Blanco Rey" w:date="2021-02-19T00:17:00Z"/>
        </w:trPr>
        <w:tc>
          <w:tcPr>
            <w:tcW w:w="9016" w:type="dxa"/>
            <w:gridSpan w:val="2"/>
          </w:tcPr>
          <w:p w14:paraId="0D51E7EB" w14:textId="77777777" w:rsidR="009908B4" w:rsidRDefault="009908B4" w:rsidP="00BC44CC">
            <w:pPr>
              <w:rPr>
                <w:ins w:id="397" w:author="Jorge Blanco Rey" w:date="2021-02-19T00:17:00Z"/>
              </w:rPr>
            </w:pPr>
            <w:ins w:id="398" w:author="Jorge Blanco Rey" w:date="2021-02-19T00:17:00Z">
              <w:r>
                <w:t>Historia de usuario</w:t>
              </w:r>
            </w:ins>
          </w:p>
        </w:tc>
      </w:tr>
      <w:tr w:rsidR="009908B4" w14:paraId="3A7881B7" w14:textId="77777777" w:rsidTr="00BC44CC">
        <w:trPr>
          <w:ins w:id="399" w:author="Jorge Blanco Rey" w:date="2021-02-19T00:17:00Z"/>
        </w:trPr>
        <w:tc>
          <w:tcPr>
            <w:tcW w:w="4508" w:type="dxa"/>
          </w:tcPr>
          <w:p w14:paraId="601C0121" w14:textId="40B127CB" w:rsidR="009908B4" w:rsidRDefault="009908B4" w:rsidP="00BC44CC">
            <w:pPr>
              <w:rPr>
                <w:ins w:id="400" w:author="Jorge Blanco Rey" w:date="2021-02-19T00:17:00Z"/>
              </w:rPr>
            </w:pPr>
            <w:ins w:id="401" w:author="Jorge Blanco Rey" w:date="2021-02-19T00:17:00Z">
              <w:r>
                <w:t>Identificador: 5</w:t>
              </w:r>
            </w:ins>
          </w:p>
          <w:p w14:paraId="2D643857" w14:textId="4A1016FB" w:rsidR="009908B4" w:rsidRDefault="009908B4" w:rsidP="00BC44CC">
            <w:pPr>
              <w:rPr>
                <w:ins w:id="402" w:author="Jorge Blanco Rey" w:date="2021-02-19T00:17:00Z"/>
              </w:rPr>
            </w:pPr>
            <w:ins w:id="403" w:author="Jorge Blanco Rey" w:date="2021-02-19T00:17:00Z">
              <w:r>
                <w:t xml:space="preserve">Caso de uso: </w:t>
              </w:r>
              <w:r w:rsidR="00AF2AC8" w:rsidRPr="00AF2AC8">
                <w:t>Alquilar Bicicleta con Abono</w:t>
              </w:r>
            </w:ins>
          </w:p>
        </w:tc>
        <w:tc>
          <w:tcPr>
            <w:tcW w:w="4508" w:type="dxa"/>
          </w:tcPr>
          <w:p w14:paraId="78D223EA" w14:textId="4DD7E4E5" w:rsidR="009908B4" w:rsidRDefault="009908B4" w:rsidP="00BC44CC">
            <w:pPr>
              <w:rPr>
                <w:ins w:id="404" w:author="Jorge Blanco Rey" w:date="2021-02-19T00:17:00Z"/>
              </w:rPr>
            </w:pPr>
            <w:ins w:id="405" w:author="Jorge Blanco Rey" w:date="2021-02-19T00:17:00Z">
              <w:r>
                <w:t xml:space="preserve">Nombre de historia de usuario: </w:t>
              </w:r>
              <w:r w:rsidR="00AF2AC8">
                <w:t>Mostrar al usuario que es abonado el número de alquileres restantes en ese día cuando realiza un alq</w:t>
              </w:r>
            </w:ins>
            <w:ins w:id="406" w:author="Jorge Blanco Rey" w:date="2021-02-19T00:18:00Z">
              <w:r w:rsidR="00AF2AC8">
                <w:t>uiler</w:t>
              </w:r>
            </w:ins>
            <w:ins w:id="407" w:author="Jorge Blanco Rey" w:date="2021-02-19T00:27:00Z">
              <w:r w:rsidR="00CE2844">
                <w:t>.</w:t>
              </w:r>
            </w:ins>
          </w:p>
          <w:p w14:paraId="30B8BEB2" w14:textId="77777777" w:rsidR="009908B4" w:rsidRDefault="009908B4" w:rsidP="00BC44CC">
            <w:pPr>
              <w:rPr>
                <w:ins w:id="408" w:author="Jorge Blanco Rey" w:date="2021-02-19T00:17:00Z"/>
              </w:rPr>
            </w:pPr>
          </w:p>
        </w:tc>
      </w:tr>
      <w:tr w:rsidR="009908B4" w14:paraId="0FD98AE8" w14:textId="77777777" w:rsidTr="00BC44CC">
        <w:trPr>
          <w:ins w:id="409" w:author="Jorge Blanco Rey" w:date="2021-02-19T00:17:00Z"/>
        </w:trPr>
        <w:tc>
          <w:tcPr>
            <w:tcW w:w="9016" w:type="dxa"/>
            <w:gridSpan w:val="2"/>
          </w:tcPr>
          <w:p w14:paraId="3C151529" w14:textId="106A4108" w:rsidR="009908B4" w:rsidRDefault="009908B4" w:rsidP="00BC44CC">
            <w:pPr>
              <w:rPr>
                <w:ins w:id="410" w:author="Jorge Blanco Rey" w:date="2021-02-19T00:17:00Z"/>
              </w:rPr>
            </w:pPr>
            <w:ins w:id="411" w:author="Jorge Blanco Rey" w:date="2021-02-19T00:17:00Z">
              <w:r>
                <w:t xml:space="preserve">Usuario: </w:t>
              </w:r>
            </w:ins>
            <w:ins w:id="412" w:author="Jorge Blanco Rey" w:date="2021-02-19T00:18:00Z">
              <w:r w:rsidR="00AF2AC8">
                <w:t>Usuario abonado</w:t>
              </w:r>
            </w:ins>
          </w:p>
        </w:tc>
      </w:tr>
      <w:tr w:rsidR="009908B4" w14:paraId="0D4D21E8" w14:textId="77777777" w:rsidTr="00BC44CC">
        <w:trPr>
          <w:ins w:id="413" w:author="Jorge Blanco Rey" w:date="2021-02-19T00:17:00Z"/>
        </w:trPr>
        <w:tc>
          <w:tcPr>
            <w:tcW w:w="4508" w:type="dxa"/>
          </w:tcPr>
          <w:p w14:paraId="27B2A4EC" w14:textId="01E80B4E" w:rsidR="009908B4" w:rsidRDefault="009908B4" w:rsidP="00BC44CC">
            <w:pPr>
              <w:rPr>
                <w:ins w:id="414" w:author="Jorge Blanco Rey" w:date="2021-02-19T00:17:00Z"/>
              </w:rPr>
            </w:pPr>
            <w:ins w:id="415" w:author="Jorge Blanco Rey" w:date="2021-02-19T00:17:00Z">
              <w:r>
                <w:t xml:space="preserve">Estimación: </w:t>
              </w:r>
            </w:ins>
            <w:ins w:id="416" w:author="Jorge Blanco Rey" w:date="2021-02-19T00:18:00Z">
              <w:r w:rsidR="00FC04D5">
                <w:t>2</w:t>
              </w:r>
            </w:ins>
            <w:ins w:id="417" w:author="Jorge Blanco Rey" w:date="2021-02-19T00:17:00Z">
              <w:r>
                <w:t xml:space="preserve"> días</w:t>
              </w:r>
            </w:ins>
          </w:p>
        </w:tc>
        <w:tc>
          <w:tcPr>
            <w:tcW w:w="4508" w:type="dxa"/>
          </w:tcPr>
          <w:p w14:paraId="0B6DC5E2" w14:textId="14EA242C" w:rsidR="009908B4" w:rsidRDefault="009908B4" w:rsidP="00BC44CC">
            <w:pPr>
              <w:rPr>
                <w:ins w:id="418" w:author="Jorge Blanco Rey" w:date="2021-02-19T00:17:00Z"/>
              </w:rPr>
            </w:pPr>
            <w:ins w:id="419" w:author="Jorge Blanco Rey" w:date="2021-02-19T00:17:00Z">
              <w:r>
                <w:t xml:space="preserve">Iteración asignada: </w:t>
              </w:r>
            </w:ins>
            <w:ins w:id="420" w:author="Jorge Blanco Rey" w:date="2021-02-19T00:18:00Z">
              <w:r w:rsidR="00FC04D5">
                <w:t>3</w:t>
              </w:r>
            </w:ins>
          </w:p>
        </w:tc>
      </w:tr>
      <w:tr w:rsidR="009908B4" w14:paraId="09DE3E11" w14:textId="77777777" w:rsidTr="00BC44CC">
        <w:trPr>
          <w:ins w:id="421" w:author="Jorge Blanco Rey" w:date="2021-02-19T00:17:00Z"/>
        </w:trPr>
        <w:tc>
          <w:tcPr>
            <w:tcW w:w="9016" w:type="dxa"/>
            <w:gridSpan w:val="2"/>
          </w:tcPr>
          <w:p w14:paraId="631A7A99" w14:textId="1309E288" w:rsidR="009908B4" w:rsidRDefault="009908B4" w:rsidP="00BC44CC">
            <w:pPr>
              <w:rPr>
                <w:ins w:id="422" w:author="Jorge Blanco Rey" w:date="2021-02-19T00:17:00Z"/>
              </w:rPr>
            </w:pPr>
            <w:ins w:id="423" w:author="Jorge Blanco Rey" w:date="2021-02-19T00:17:00Z">
              <w:r>
                <w:t xml:space="preserve">Desarrollador responsable: </w:t>
              </w:r>
            </w:ins>
            <w:ins w:id="424" w:author="Jorge Blanco Rey" w:date="2021-02-19T00:18:00Z">
              <w:r w:rsidR="00FC04D5">
                <w:t>Ángel</w:t>
              </w:r>
            </w:ins>
          </w:p>
        </w:tc>
      </w:tr>
      <w:tr w:rsidR="009908B4" w14:paraId="5C294DDC" w14:textId="77777777" w:rsidTr="00FA7CD0">
        <w:tblPrEx>
          <w:tblW w:w="0" w:type="auto"/>
          <w:tblLayout w:type="fixed"/>
          <w:tblLook w:val="06A0" w:firstRow="1" w:lastRow="0" w:firstColumn="1" w:lastColumn="0" w:noHBand="1" w:noVBand="1"/>
          <w:tblPrExChange w:id="425" w:author="Jorge Blanco Rey" w:date="2021-02-19T00:33:00Z">
            <w:tblPrEx>
              <w:tblW w:w="0" w:type="auto"/>
              <w:tblLayout w:type="fixed"/>
              <w:tblLook w:val="06A0" w:firstRow="1" w:lastRow="0" w:firstColumn="1" w:lastColumn="0" w:noHBand="1" w:noVBand="1"/>
            </w:tblPrEx>
          </w:tblPrExChange>
        </w:tblPrEx>
        <w:trPr>
          <w:trHeight w:val="917"/>
          <w:ins w:id="426" w:author="Jorge Blanco Rey" w:date="2021-02-19T00:17:00Z"/>
          <w:trPrChange w:id="427" w:author="Jorge Blanco Rey" w:date="2021-02-19T00:33:00Z">
            <w:trPr>
              <w:trHeight w:val="1459"/>
            </w:trPr>
          </w:trPrChange>
        </w:trPr>
        <w:tc>
          <w:tcPr>
            <w:tcW w:w="9016" w:type="dxa"/>
            <w:gridSpan w:val="2"/>
            <w:tcPrChange w:id="428" w:author="Jorge Blanco Rey" w:date="2021-02-19T00:33:00Z">
              <w:tcPr>
                <w:tcW w:w="9016" w:type="dxa"/>
                <w:gridSpan w:val="2"/>
              </w:tcPr>
            </w:tcPrChange>
          </w:tcPr>
          <w:p w14:paraId="460F8334" w14:textId="34E406D5" w:rsidR="009908B4" w:rsidRDefault="009908B4" w:rsidP="00BC44CC">
            <w:pPr>
              <w:rPr>
                <w:ins w:id="429" w:author="Jorge Blanco Rey" w:date="2021-02-19T00:17:00Z"/>
              </w:rPr>
            </w:pPr>
            <w:ins w:id="430" w:author="Jorge Blanco Rey" w:date="2021-02-19T00:17:00Z">
              <w:r>
                <w:t xml:space="preserve">Descripción: </w:t>
              </w:r>
            </w:ins>
            <w:ins w:id="431" w:author="Jorge Blanco Rey" w:date="2021-02-19T00:18:00Z">
              <w:r w:rsidR="00FC04D5">
                <w:t>Cuando un usuario</w:t>
              </w:r>
            </w:ins>
            <w:ins w:id="432" w:author="Jorge Blanco Rey" w:date="2021-02-19T00:19:00Z">
              <w:r w:rsidR="00FC04D5">
                <w:t xml:space="preserve"> abonado</w:t>
              </w:r>
            </w:ins>
            <w:ins w:id="433" w:author="Jorge Blanco Rey" w:date="2021-02-19T00:18:00Z">
              <w:r w:rsidR="00FC04D5">
                <w:t xml:space="preserve"> </w:t>
              </w:r>
            </w:ins>
            <w:ins w:id="434" w:author="Jorge Blanco Rey" w:date="2021-02-19T00:19:00Z">
              <w:r w:rsidR="00FC04D5">
                <w:t>realice un alquiler de una bicicleta</w:t>
              </w:r>
              <w:r w:rsidR="00CF793F">
                <w:t xml:space="preserve">, se le debe mostrar por pantalla </w:t>
              </w:r>
              <w:r w:rsidR="0088352A">
                <w:t>el número restante que le quedan por realizar ese mi</w:t>
              </w:r>
            </w:ins>
            <w:ins w:id="435" w:author="Jorge Blanco Rey" w:date="2021-02-19T00:20:00Z">
              <w:r w:rsidR="0088352A">
                <w:t>smo día. Ya que el número de alquileres máximos por día para un abonado es de 4.</w:t>
              </w:r>
            </w:ins>
          </w:p>
        </w:tc>
      </w:tr>
      <w:tr w:rsidR="009908B4" w14:paraId="19629B3E" w14:textId="77777777" w:rsidTr="00FA7CD0">
        <w:tblPrEx>
          <w:tblW w:w="0" w:type="auto"/>
          <w:tblLayout w:type="fixed"/>
          <w:tblLook w:val="06A0" w:firstRow="1" w:lastRow="0" w:firstColumn="1" w:lastColumn="0" w:noHBand="1" w:noVBand="1"/>
          <w:tblPrExChange w:id="436" w:author="Jorge Blanco Rey" w:date="2021-02-19T00:33:00Z">
            <w:tblPrEx>
              <w:tblW w:w="0" w:type="auto"/>
              <w:tblLayout w:type="fixed"/>
              <w:tblLook w:val="06A0" w:firstRow="1" w:lastRow="0" w:firstColumn="1" w:lastColumn="0" w:noHBand="1" w:noVBand="1"/>
            </w:tblPrEx>
          </w:tblPrExChange>
        </w:tblPrEx>
        <w:trPr>
          <w:trHeight w:val="704"/>
          <w:ins w:id="437" w:author="Jorge Blanco Rey" w:date="2021-02-19T00:17:00Z"/>
          <w:trPrChange w:id="438" w:author="Jorge Blanco Rey" w:date="2021-02-19T00:33:00Z">
            <w:trPr>
              <w:trHeight w:val="1536"/>
            </w:trPr>
          </w:trPrChange>
        </w:trPr>
        <w:tc>
          <w:tcPr>
            <w:tcW w:w="9016" w:type="dxa"/>
            <w:gridSpan w:val="2"/>
            <w:tcPrChange w:id="439" w:author="Jorge Blanco Rey" w:date="2021-02-19T00:33:00Z">
              <w:tcPr>
                <w:tcW w:w="9016" w:type="dxa"/>
                <w:gridSpan w:val="2"/>
              </w:tcPr>
            </w:tcPrChange>
          </w:tcPr>
          <w:p w14:paraId="379CE74F" w14:textId="29137760" w:rsidR="009908B4" w:rsidRDefault="009908B4" w:rsidP="00BC44CC">
            <w:pPr>
              <w:rPr>
                <w:ins w:id="440" w:author="Jorge Blanco Rey" w:date="2021-02-19T00:17:00Z"/>
              </w:rPr>
            </w:pPr>
            <w:ins w:id="441" w:author="Jorge Blanco Rey" w:date="2021-02-19T00:17:00Z">
              <w:r>
                <w:lastRenderedPageBreak/>
                <w:t xml:space="preserve">Observaciones: </w:t>
              </w:r>
            </w:ins>
            <w:ins w:id="442" w:author="Jorge Blanco Rey" w:date="2021-02-19T00:20:00Z">
              <w:r w:rsidR="00870575">
                <w:t>Esta información que se le muestra al usuario es útil para que pueda medir y organizar sus viajes</w:t>
              </w:r>
            </w:ins>
            <w:ins w:id="443" w:author="Jorge Blanco Rey" w:date="2021-02-19T00:17:00Z">
              <w:r>
                <w:t>.</w:t>
              </w:r>
            </w:ins>
          </w:p>
        </w:tc>
      </w:tr>
    </w:tbl>
    <w:p w14:paraId="3D23466F" w14:textId="13D235AF" w:rsidR="009908B4" w:rsidRDefault="009908B4" w:rsidP="00BB744E">
      <w:pPr>
        <w:rPr>
          <w:ins w:id="444" w:author="Jorge Blanco Rey" w:date="2021-02-19T00:26:00Z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  <w:tblGridChange w:id="445">
          <w:tblGrid>
            <w:gridCol w:w="4508"/>
            <w:gridCol w:w="4508"/>
          </w:tblGrid>
        </w:tblGridChange>
      </w:tblGrid>
      <w:tr w:rsidR="00AA1E2F" w14:paraId="3D6D44B8" w14:textId="77777777" w:rsidTr="00BC44CC">
        <w:trPr>
          <w:ins w:id="446" w:author="Jorge Blanco Rey" w:date="2021-02-19T00:26:00Z"/>
        </w:trPr>
        <w:tc>
          <w:tcPr>
            <w:tcW w:w="9016" w:type="dxa"/>
            <w:gridSpan w:val="2"/>
          </w:tcPr>
          <w:p w14:paraId="0E285C65" w14:textId="77777777" w:rsidR="00AA1E2F" w:rsidRDefault="00AA1E2F" w:rsidP="00BC44CC">
            <w:pPr>
              <w:rPr>
                <w:ins w:id="447" w:author="Jorge Blanco Rey" w:date="2021-02-19T00:26:00Z"/>
              </w:rPr>
            </w:pPr>
            <w:ins w:id="448" w:author="Jorge Blanco Rey" w:date="2021-02-19T00:26:00Z">
              <w:r>
                <w:t>Historia de usuario</w:t>
              </w:r>
            </w:ins>
          </w:p>
        </w:tc>
      </w:tr>
      <w:tr w:rsidR="00AA1E2F" w14:paraId="6CCAF3E9" w14:textId="77777777" w:rsidTr="00BC44CC">
        <w:trPr>
          <w:ins w:id="449" w:author="Jorge Blanco Rey" w:date="2021-02-19T00:26:00Z"/>
        </w:trPr>
        <w:tc>
          <w:tcPr>
            <w:tcW w:w="4508" w:type="dxa"/>
          </w:tcPr>
          <w:p w14:paraId="23F20FE7" w14:textId="074DCE7E" w:rsidR="00AA1E2F" w:rsidRDefault="00AA1E2F" w:rsidP="00BC44CC">
            <w:pPr>
              <w:rPr>
                <w:ins w:id="450" w:author="Jorge Blanco Rey" w:date="2021-02-19T00:26:00Z"/>
              </w:rPr>
            </w:pPr>
            <w:ins w:id="451" w:author="Jorge Blanco Rey" w:date="2021-02-19T00:26:00Z">
              <w:r>
                <w:t>Identificador: 9</w:t>
              </w:r>
            </w:ins>
          </w:p>
          <w:p w14:paraId="1858C838" w14:textId="1933DDE8" w:rsidR="00AA1E2F" w:rsidRDefault="00AA1E2F" w:rsidP="00BC44CC">
            <w:pPr>
              <w:rPr>
                <w:ins w:id="452" w:author="Jorge Blanco Rey" w:date="2021-02-19T00:26:00Z"/>
              </w:rPr>
            </w:pPr>
            <w:ins w:id="453" w:author="Jorge Blanco Rey" w:date="2021-02-19T00:26:00Z">
              <w:r>
                <w:t xml:space="preserve">Caso de uso: </w:t>
              </w:r>
              <w:r w:rsidR="00C73F4C" w:rsidRPr="00C73F4C">
                <w:t>Finalizar Alquiler</w:t>
              </w:r>
            </w:ins>
          </w:p>
        </w:tc>
        <w:tc>
          <w:tcPr>
            <w:tcW w:w="4508" w:type="dxa"/>
          </w:tcPr>
          <w:p w14:paraId="2105C1C5" w14:textId="3B2321E3" w:rsidR="00AA1E2F" w:rsidRDefault="00AA1E2F" w:rsidP="00BC44CC">
            <w:pPr>
              <w:rPr>
                <w:ins w:id="454" w:author="Jorge Blanco Rey" w:date="2021-02-19T00:26:00Z"/>
              </w:rPr>
            </w:pPr>
            <w:ins w:id="455" w:author="Jorge Blanco Rey" w:date="2021-02-19T00:26:00Z">
              <w:r>
                <w:t xml:space="preserve">Nombre de historia de usuario: </w:t>
              </w:r>
            </w:ins>
            <w:ins w:id="456" w:author="Jorge Blanco Rey" w:date="2021-02-19T00:27:00Z">
              <w:r w:rsidR="00C73F4C">
                <w:t xml:space="preserve">Permitir al usuario informar de una avería </w:t>
              </w:r>
              <w:r w:rsidR="00CE2844">
                <w:t>cuando va a finalizar el alquiler.</w:t>
              </w:r>
            </w:ins>
          </w:p>
          <w:p w14:paraId="74E76998" w14:textId="77777777" w:rsidR="00AA1E2F" w:rsidRDefault="00AA1E2F" w:rsidP="00BC44CC">
            <w:pPr>
              <w:rPr>
                <w:ins w:id="457" w:author="Jorge Blanco Rey" w:date="2021-02-19T00:26:00Z"/>
              </w:rPr>
            </w:pPr>
          </w:p>
        </w:tc>
      </w:tr>
      <w:tr w:rsidR="00AA1E2F" w14:paraId="25CC26AF" w14:textId="77777777" w:rsidTr="00BC44CC">
        <w:trPr>
          <w:ins w:id="458" w:author="Jorge Blanco Rey" w:date="2021-02-19T00:26:00Z"/>
        </w:trPr>
        <w:tc>
          <w:tcPr>
            <w:tcW w:w="9016" w:type="dxa"/>
            <w:gridSpan w:val="2"/>
          </w:tcPr>
          <w:p w14:paraId="40FC300D" w14:textId="32B0CEA7" w:rsidR="00AA1E2F" w:rsidRDefault="00AA1E2F" w:rsidP="00BC44CC">
            <w:pPr>
              <w:rPr>
                <w:ins w:id="459" w:author="Jorge Blanco Rey" w:date="2021-02-19T00:26:00Z"/>
              </w:rPr>
            </w:pPr>
            <w:ins w:id="460" w:author="Jorge Blanco Rey" w:date="2021-02-19T00:26:00Z">
              <w:r>
                <w:t xml:space="preserve">Usuario: Usuario </w:t>
              </w:r>
            </w:ins>
            <w:ins w:id="461" w:author="Jorge Blanco Rey" w:date="2021-02-19T00:29:00Z">
              <w:r w:rsidR="003C78F4">
                <w:t>que va a finalizar el alquiler</w:t>
              </w:r>
            </w:ins>
          </w:p>
        </w:tc>
      </w:tr>
      <w:tr w:rsidR="00AA1E2F" w14:paraId="0A1F6F35" w14:textId="77777777" w:rsidTr="00BC44CC">
        <w:trPr>
          <w:ins w:id="462" w:author="Jorge Blanco Rey" w:date="2021-02-19T00:26:00Z"/>
        </w:trPr>
        <w:tc>
          <w:tcPr>
            <w:tcW w:w="4508" w:type="dxa"/>
          </w:tcPr>
          <w:p w14:paraId="23F4D7C0" w14:textId="1C45471C" w:rsidR="00AA1E2F" w:rsidRDefault="00AA1E2F" w:rsidP="00BC44CC">
            <w:pPr>
              <w:rPr>
                <w:ins w:id="463" w:author="Jorge Blanco Rey" w:date="2021-02-19T00:26:00Z"/>
              </w:rPr>
            </w:pPr>
            <w:ins w:id="464" w:author="Jorge Blanco Rey" w:date="2021-02-19T00:26:00Z">
              <w:r>
                <w:t xml:space="preserve">Estimación: </w:t>
              </w:r>
            </w:ins>
            <w:ins w:id="465" w:author="Jorge Blanco Rey" w:date="2021-02-19T00:29:00Z">
              <w:r w:rsidR="00E415FF">
                <w:t>3</w:t>
              </w:r>
            </w:ins>
            <w:ins w:id="466" w:author="Jorge Blanco Rey" w:date="2021-02-19T00:26:00Z">
              <w:r>
                <w:t xml:space="preserve"> días</w:t>
              </w:r>
            </w:ins>
          </w:p>
        </w:tc>
        <w:tc>
          <w:tcPr>
            <w:tcW w:w="4508" w:type="dxa"/>
          </w:tcPr>
          <w:p w14:paraId="0305A1DE" w14:textId="46DC7686" w:rsidR="00AA1E2F" w:rsidRDefault="00AA1E2F" w:rsidP="00BC44CC">
            <w:pPr>
              <w:rPr>
                <w:ins w:id="467" w:author="Jorge Blanco Rey" w:date="2021-02-19T00:26:00Z"/>
              </w:rPr>
            </w:pPr>
            <w:ins w:id="468" w:author="Jorge Blanco Rey" w:date="2021-02-19T00:26:00Z">
              <w:r>
                <w:t xml:space="preserve">Iteración asignada: </w:t>
              </w:r>
            </w:ins>
            <w:ins w:id="469" w:author="Jorge Blanco Rey" w:date="2021-02-19T00:29:00Z">
              <w:r w:rsidR="00E415FF">
                <w:t>2</w:t>
              </w:r>
            </w:ins>
          </w:p>
        </w:tc>
      </w:tr>
      <w:tr w:rsidR="00AA1E2F" w14:paraId="7D258CA0" w14:textId="77777777" w:rsidTr="00BC44CC">
        <w:trPr>
          <w:ins w:id="470" w:author="Jorge Blanco Rey" w:date="2021-02-19T00:26:00Z"/>
        </w:trPr>
        <w:tc>
          <w:tcPr>
            <w:tcW w:w="9016" w:type="dxa"/>
            <w:gridSpan w:val="2"/>
          </w:tcPr>
          <w:p w14:paraId="72FA0883" w14:textId="213DDB30" w:rsidR="00AA1E2F" w:rsidRDefault="00AA1E2F" w:rsidP="00BC44CC">
            <w:pPr>
              <w:rPr>
                <w:ins w:id="471" w:author="Jorge Blanco Rey" w:date="2021-02-19T00:26:00Z"/>
              </w:rPr>
            </w:pPr>
            <w:ins w:id="472" w:author="Jorge Blanco Rey" w:date="2021-02-19T00:26:00Z">
              <w:r>
                <w:t xml:space="preserve">Desarrollador responsable: </w:t>
              </w:r>
            </w:ins>
            <w:ins w:id="473" w:author="Jorge Blanco Rey" w:date="2021-02-19T00:29:00Z">
              <w:r w:rsidR="00E415FF">
                <w:t>Pablo</w:t>
              </w:r>
            </w:ins>
          </w:p>
        </w:tc>
      </w:tr>
      <w:tr w:rsidR="00AA1E2F" w14:paraId="23B9C44D" w14:textId="77777777" w:rsidTr="00BC44CC">
        <w:trPr>
          <w:trHeight w:val="1459"/>
          <w:ins w:id="474" w:author="Jorge Blanco Rey" w:date="2021-02-19T00:26:00Z"/>
        </w:trPr>
        <w:tc>
          <w:tcPr>
            <w:tcW w:w="9016" w:type="dxa"/>
            <w:gridSpan w:val="2"/>
          </w:tcPr>
          <w:p w14:paraId="652A52DD" w14:textId="2194545F" w:rsidR="00AA1E2F" w:rsidRDefault="00AA1E2F">
            <w:pPr>
              <w:rPr>
                <w:ins w:id="475" w:author="Jorge Blanco Rey" w:date="2021-02-19T00:26:00Z"/>
              </w:rPr>
            </w:pPr>
            <w:ins w:id="476" w:author="Jorge Blanco Rey" w:date="2021-02-19T00:26:00Z">
              <w:r>
                <w:t xml:space="preserve">Descripción: Cuando un usuario </w:t>
              </w:r>
            </w:ins>
            <w:ins w:id="477" w:author="Jorge Blanco Rey" w:date="2021-02-19T00:29:00Z">
              <w:r w:rsidR="00E415FF">
                <w:t xml:space="preserve">vaya a finalizar el alquiler, </w:t>
              </w:r>
            </w:ins>
            <w:ins w:id="478" w:author="Jorge Blanco Rey" w:date="2021-02-19T00:30:00Z">
              <w:r w:rsidR="00E415FF">
                <w:t>podrá ver una opción que será informar de una avería.</w:t>
              </w:r>
              <w:r w:rsidR="00983EA9">
                <w:t xml:space="preserve"> El sistema</w:t>
              </w:r>
              <w:r w:rsidR="00760AA0">
                <w:t xml:space="preserve"> le ofr</w:t>
              </w:r>
            </w:ins>
            <w:ins w:id="479" w:author="Jorge Blanco Rey" w:date="2021-02-19T00:31:00Z">
              <w:r w:rsidR="00760AA0">
                <w:t>ecerá distintas opciones y campos donde puede describir la avería</w:t>
              </w:r>
              <w:r w:rsidR="007F015D">
                <w:t xml:space="preserve">. Si un </w:t>
              </w:r>
              <w:r w:rsidR="00C913D0">
                <w:t xml:space="preserve">técnico verifica </w:t>
              </w:r>
            </w:ins>
            <w:ins w:id="480" w:author="Jorge Blanco Rey" w:date="2021-02-19T00:32:00Z">
              <w:r w:rsidR="00C913D0">
                <w:t xml:space="preserve">que la descripción de la avería es correcta, se le aplicará una compensación al usuario por alquiler fallido, por lo que la aplicación </w:t>
              </w:r>
              <w:r w:rsidR="00FA7CD0">
                <w:t>calculará y aplicará esta b</w:t>
              </w:r>
            </w:ins>
            <w:ins w:id="481" w:author="Jorge Blanco Rey" w:date="2021-02-19T00:33:00Z">
              <w:r w:rsidR="00FA7CD0">
                <w:t>onificación.</w:t>
              </w:r>
            </w:ins>
          </w:p>
        </w:tc>
      </w:tr>
      <w:tr w:rsidR="00AA1E2F" w14:paraId="7AD996D3" w14:textId="77777777" w:rsidTr="00FA7CD0">
        <w:tblPrEx>
          <w:tblW w:w="0" w:type="auto"/>
          <w:tblLayout w:type="fixed"/>
          <w:tblLook w:val="06A0" w:firstRow="1" w:lastRow="0" w:firstColumn="1" w:lastColumn="0" w:noHBand="1" w:noVBand="1"/>
          <w:tblPrExChange w:id="482" w:author="Jorge Blanco Rey" w:date="2021-02-19T00:33:00Z">
            <w:tblPrEx>
              <w:tblW w:w="0" w:type="auto"/>
              <w:tblLayout w:type="fixed"/>
              <w:tblLook w:val="06A0" w:firstRow="1" w:lastRow="0" w:firstColumn="1" w:lastColumn="0" w:noHBand="1" w:noVBand="1"/>
            </w:tblPrEx>
          </w:tblPrExChange>
        </w:tblPrEx>
        <w:trPr>
          <w:trHeight w:val="649"/>
          <w:ins w:id="483" w:author="Jorge Blanco Rey" w:date="2021-02-19T00:26:00Z"/>
          <w:trPrChange w:id="484" w:author="Jorge Blanco Rey" w:date="2021-02-19T00:33:00Z">
            <w:trPr>
              <w:trHeight w:val="1536"/>
            </w:trPr>
          </w:trPrChange>
        </w:trPr>
        <w:tc>
          <w:tcPr>
            <w:tcW w:w="9016" w:type="dxa"/>
            <w:gridSpan w:val="2"/>
            <w:tcPrChange w:id="485" w:author="Jorge Blanco Rey" w:date="2021-02-19T00:33:00Z">
              <w:tcPr>
                <w:tcW w:w="9016" w:type="dxa"/>
                <w:gridSpan w:val="2"/>
              </w:tcPr>
            </w:tcPrChange>
          </w:tcPr>
          <w:p w14:paraId="28AC738C" w14:textId="4A36A93A" w:rsidR="00AA1E2F" w:rsidRDefault="00AA1E2F" w:rsidP="00BC44CC">
            <w:pPr>
              <w:rPr>
                <w:ins w:id="486" w:author="Jorge Blanco Rey" w:date="2021-02-19T00:26:00Z"/>
              </w:rPr>
            </w:pPr>
            <w:ins w:id="487" w:author="Jorge Blanco Rey" w:date="2021-02-19T00:26:00Z">
              <w:r>
                <w:t xml:space="preserve">Observaciones: </w:t>
              </w:r>
            </w:ins>
            <w:ins w:id="488" w:author="Jorge Blanco Rey" w:date="2021-02-19T00:34:00Z">
              <w:r w:rsidR="00FA7CD0">
                <w:t xml:space="preserve">Está opción es muy útil tanto para la empresa, que puede recibir </w:t>
              </w:r>
            </w:ins>
            <w:ins w:id="489" w:author="Jorge Blanco Rey" w:date="2021-02-19T00:35:00Z">
              <w:r w:rsidR="00C23CDD">
                <w:t xml:space="preserve">información </w:t>
              </w:r>
            </w:ins>
            <w:ins w:id="490" w:author="Jorge Blanco Rey" w:date="2021-02-19T00:34:00Z">
              <w:r w:rsidR="00C23CDD">
                <w:t>averías para mejorar el servicio</w:t>
              </w:r>
            </w:ins>
            <w:ins w:id="491" w:author="Jorge Blanco Rey" w:date="2021-02-19T00:35:00Z">
              <w:r w:rsidR="0007583E">
                <w:t xml:space="preserve">, a través de la comunicación con sus clientes, </w:t>
              </w:r>
              <w:r w:rsidR="00EF28A3">
                <w:t>y estos c</w:t>
              </w:r>
            </w:ins>
            <w:ins w:id="492" w:author="Jorge Blanco Rey" w:date="2021-02-19T00:36:00Z">
              <w:r w:rsidR="00EF28A3">
                <w:t xml:space="preserve">lientes se pueden beneficiar en caso de que </w:t>
              </w:r>
              <w:r w:rsidR="00F35628">
                <w:t>la avería les haya impedido utilizar la bicicleta con normalidad.</w:t>
              </w:r>
            </w:ins>
          </w:p>
        </w:tc>
      </w:tr>
    </w:tbl>
    <w:p w14:paraId="02623F70" w14:textId="00DCB255" w:rsidR="00AA1E2F" w:rsidRDefault="00AA1E2F" w:rsidP="00BB744E">
      <w:pPr>
        <w:rPr>
          <w:ins w:id="493" w:author="Rodrigo Juez Hernandez" w:date="2021-02-19T02:35:00Z"/>
        </w:rPr>
      </w:pPr>
    </w:p>
    <w:p w14:paraId="2A414571" w14:textId="77777777" w:rsidR="003D1A6C" w:rsidRDefault="003D1A6C">
      <w:pPr>
        <w:rPr>
          <w:ins w:id="494" w:author="Rodrigo Juez Hernandez" w:date="2021-02-19T02:35:00Z"/>
        </w:rPr>
      </w:pPr>
      <w:ins w:id="495" w:author="Rodrigo Juez Hernandez" w:date="2021-02-19T02:35:00Z">
        <w:r>
          <w:br w:type="page"/>
        </w:r>
      </w:ins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3D1A6C" w14:paraId="58ADA3D0" w14:textId="77777777" w:rsidTr="00BC44CC">
        <w:trPr>
          <w:ins w:id="496" w:author="Rodrigo Juez Hernandez" w:date="2021-02-19T02:35:00Z"/>
        </w:trPr>
        <w:tc>
          <w:tcPr>
            <w:tcW w:w="9016" w:type="dxa"/>
            <w:gridSpan w:val="2"/>
          </w:tcPr>
          <w:p w14:paraId="4872016E" w14:textId="14A57334" w:rsidR="003D1A6C" w:rsidRDefault="003D1A6C" w:rsidP="00BC44CC">
            <w:pPr>
              <w:rPr>
                <w:ins w:id="497" w:author="Rodrigo Juez Hernandez" w:date="2021-02-19T02:35:00Z"/>
              </w:rPr>
            </w:pPr>
            <w:ins w:id="498" w:author="Rodrigo Juez Hernandez" w:date="2021-02-19T02:35:00Z">
              <w:r>
                <w:lastRenderedPageBreak/>
                <w:t>Historia de usuario</w:t>
              </w:r>
            </w:ins>
          </w:p>
        </w:tc>
      </w:tr>
      <w:tr w:rsidR="003D1A6C" w14:paraId="09EAC381" w14:textId="77777777" w:rsidTr="00BC44CC">
        <w:trPr>
          <w:ins w:id="499" w:author="Rodrigo Juez Hernandez" w:date="2021-02-19T02:35:00Z"/>
        </w:trPr>
        <w:tc>
          <w:tcPr>
            <w:tcW w:w="4508" w:type="dxa"/>
          </w:tcPr>
          <w:p w14:paraId="18724E03" w14:textId="6AF38540" w:rsidR="003D1A6C" w:rsidRDefault="003D1A6C" w:rsidP="00BC44CC">
            <w:pPr>
              <w:rPr>
                <w:ins w:id="500" w:author="Rodrigo Juez Hernandez" w:date="2021-02-19T02:35:00Z"/>
              </w:rPr>
            </w:pPr>
            <w:ins w:id="501" w:author="Rodrigo Juez Hernandez" w:date="2021-02-19T02:35:00Z">
              <w:r>
                <w:t xml:space="preserve">Identificador: </w:t>
              </w:r>
            </w:ins>
            <w:ins w:id="502" w:author="Rodrigo Juez Hernandez" w:date="2021-02-19T02:36:00Z">
              <w:r>
                <w:t>10</w:t>
              </w:r>
            </w:ins>
          </w:p>
          <w:p w14:paraId="74278EB2" w14:textId="45128F91" w:rsidR="003D1A6C" w:rsidRDefault="003D1A6C" w:rsidP="00BC44CC">
            <w:pPr>
              <w:rPr>
                <w:ins w:id="503" w:author="Rodrigo Juez Hernandez" w:date="2021-02-19T02:35:00Z"/>
              </w:rPr>
            </w:pPr>
            <w:ins w:id="504" w:author="Rodrigo Juez Hernandez" w:date="2021-02-19T02:35:00Z">
              <w:r>
                <w:t xml:space="preserve">Caso de uso: </w:t>
              </w:r>
            </w:ins>
            <w:ins w:id="505" w:author="Rodrigo Juez Hernandez" w:date="2021-02-19T02:39:00Z">
              <w:r w:rsidR="00C16FF0">
                <w:t>Autentificar Técnico</w:t>
              </w:r>
            </w:ins>
          </w:p>
        </w:tc>
        <w:tc>
          <w:tcPr>
            <w:tcW w:w="4508" w:type="dxa"/>
          </w:tcPr>
          <w:p w14:paraId="2C9A390D" w14:textId="128E9F3D" w:rsidR="003D1A6C" w:rsidRDefault="003D1A6C" w:rsidP="00BC44CC">
            <w:pPr>
              <w:rPr>
                <w:ins w:id="506" w:author="Rodrigo Juez Hernandez" w:date="2021-02-19T02:35:00Z"/>
              </w:rPr>
            </w:pPr>
            <w:ins w:id="507" w:author="Rodrigo Juez Hernandez" w:date="2021-02-19T02:35:00Z">
              <w:r>
                <w:t>Nombre de historia de usuario:</w:t>
              </w:r>
            </w:ins>
            <w:ins w:id="508" w:author="Rodrigo Juez Hernandez" w:date="2021-02-19T02:40:00Z">
              <w:r w:rsidR="009402C2">
                <w:t xml:space="preserve"> El técnico podrá autentificarse en todas las estaciones mediante un tag NFC.</w:t>
              </w:r>
            </w:ins>
          </w:p>
          <w:p w14:paraId="338B8143" w14:textId="77777777" w:rsidR="003D1A6C" w:rsidRDefault="003D1A6C" w:rsidP="00BC44CC">
            <w:pPr>
              <w:rPr>
                <w:ins w:id="509" w:author="Rodrigo Juez Hernandez" w:date="2021-02-19T02:35:00Z"/>
              </w:rPr>
            </w:pPr>
          </w:p>
        </w:tc>
      </w:tr>
      <w:tr w:rsidR="003D1A6C" w14:paraId="519E029A" w14:textId="77777777" w:rsidTr="00BC44CC">
        <w:trPr>
          <w:ins w:id="510" w:author="Rodrigo Juez Hernandez" w:date="2021-02-19T02:35:00Z"/>
        </w:trPr>
        <w:tc>
          <w:tcPr>
            <w:tcW w:w="9016" w:type="dxa"/>
            <w:gridSpan w:val="2"/>
          </w:tcPr>
          <w:p w14:paraId="0E5AEF61" w14:textId="2BA99A57" w:rsidR="003D1A6C" w:rsidRDefault="003D1A6C" w:rsidP="00BC44CC">
            <w:pPr>
              <w:rPr>
                <w:ins w:id="511" w:author="Rodrigo Juez Hernandez" w:date="2021-02-19T02:35:00Z"/>
              </w:rPr>
            </w:pPr>
            <w:ins w:id="512" w:author="Rodrigo Juez Hernandez" w:date="2021-02-19T02:35:00Z">
              <w:r>
                <w:t>Usuario: Rodrigo</w:t>
              </w:r>
            </w:ins>
          </w:p>
        </w:tc>
      </w:tr>
      <w:tr w:rsidR="003D1A6C" w14:paraId="3134AEB1" w14:textId="77777777" w:rsidTr="00BC44CC">
        <w:trPr>
          <w:ins w:id="513" w:author="Rodrigo Juez Hernandez" w:date="2021-02-19T02:35:00Z"/>
        </w:trPr>
        <w:tc>
          <w:tcPr>
            <w:tcW w:w="4508" w:type="dxa"/>
          </w:tcPr>
          <w:p w14:paraId="35D6A7C9" w14:textId="524617B9" w:rsidR="003D1A6C" w:rsidRDefault="003D1A6C" w:rsidP="00BC44CC">
            <w:pPr>
              <w:rPr>
                <w:ins w:id="514" w:author="Rodrigo Juez Hernandez" w:date="2021-02-19T02:35:00Z"/>
              </w:rPr>
            </w:pPr>
            <w:ins w:id="515" w:author="Rodrigo Juez Hernandez" w:date="2021-02-19T02:35:00Z">
              <w:r>
                <w:t>Estimación:</w:t>
              </w:r>
            </w:ins>
            <w:ins w:id="516" w:author="Rodrigo Juez Hernandez" w:date="2021-02-19T02:39:00Z">
              <w:r w:rsidR="00C16FF0">
                <w:t xml:space="preserve"> </w:t>
              </w:r>
              <w:r w:rsidR="009402C2">
                <w:t>2 semanas</w:t>
              </w:r>
            </w:ins>
          </w:p>
        </w:tc>
        <w:tc>
          <w:tcPr>
            <w:tcW w:w="4508" w:type="dxa"/>
          </w:tcPr>
          <w:p w14:paraId="06EF9BB2" w14:textId="6608FC35" w:rsidR="003D1A6C" w:rsidRDefault="003D1A6C" w:rsidP="00BC44CC">
            <w:pPr>
              <w:rPr>
                <w:ins w:id="517" w:author="Rodrigo Juez Hernandez" w:date="2021-02-19T02:35:00Z"/>
              </w:rPr>
            </w:pPr>
            <w:ins w:id="518" w:author="Rodrigo Juez Hernandez" w:date="2021-02-19T02:35:00Z">
              <w:r>
                <w:t>Iteración asignada:</w:t>
              </w:r>
            </w:ins>
            <w:ins w:id="519" w:author="Rodrigo Juez Hernandez" w:date="2021-02-19T02:40:00Z">
              <w:r w:rsidR="009402C2">
                <w:t xml:space="preserve"> </w:t>
              </w:r>
            </w:ins>
          </w:p>
        </w:tc>
      </w:tr>
      <w:tr w:rsidR="003D1A6C" w14:paraId="27B528CC" w14:textId="77777777" w:rsidTr="00BC44CC">
        <w:trPr>
          <w:ins w:id="520" w:author="Rodrigo Juez Hernandez" w:date="2021-02-19T02:35:00Z"/>
        </w:trPr>
        <w:tc>
          <w:tcPr>
            <w:tcW w:w="9016" w:type="dxa"/>
            <w:gridSpan w:val="2"/>
          </w:tcPr>
          <w:p w14:paraId="4D1E8A87" w14:textId="2AB9436D" w:rsidR="003D1A6C" w:rsidRDefault="003D1A6C" w:rsidP="00BC44CC">
            <w:pPr>
              <w:rPr>
                <w:ins w:id="521" w:author="Rodrigo Juez Hernandez" w:date="2021-02-19T02:35:00Z"/>
              </w:rPr>
            </w:pPr>
            <w:ins w:id="522" w:author="Rodrigo Juez Hernandez" w:date="2021-02-19T02:35:00Z">
              <w:r>
                <w:t>Desarrollador responsable:</w:t>
              </w:r>
            </w:ins>
            <w:ins w:id="523" w:author="Rodrigo Juez Hernandez" w:date="2021-02-19T02:40:00Z">
              <w:r w:rsidR="009402C2">
                <w:t xml:space="preserve"> Rodrigo</w:t>
              </w:r>
            </w:ins>
          </w:p>
        </w:tc>
      </w:tr>
      <w:tr w:rsidR="003D1A6C" w14:paraId="17D2F7F9" w14:textId="77777777" w:rsidTr="00BC44CC">
        <w:trPr>
          <w:trHeight w:val="1459"/>
          <w:ins w:id="524" w:author="Rodrigo Juez Hernandez" w:date="2021-02-19T02:35:00Z"/>
        </w:trPr>
        <w:tc>
          <w:tcPr>
            <w:tcW w:w="9016" w:type="dxa"/>
            <w:gridSpan w:val="2"/>
          </w:tcPr>
          <w:p w14:paraId="6BEAE616" w14:textId="2D2B0FFA" w:rsidR="003D1A6C" w:rsidRDefault="003D1A6C" w:rsidP="00BC44CC">
            <w:pPr>
              <w:rPr>
                <w:ins w:id="525" w:author="Rodrigo Juez Hernandez" w:date="2021-02-19T02:35:00Z"/>
              </w:rPr>
            </w:pPr>
            <w:ins w:id="526" w:author="Rodrigo Juez Hernandez" w:date="2021-02-19T02:35:00Z">
              <w:r>
                <w:t>Descripción:</w:t>
              </w:r>
            </w:ins>
            <w:ins w:id="527" w:author="Rodrigo Juez Hernandez" w:date="2021-02-19T02:40:00Z">
              <w:r w:rsidR="008125CA">
                <w:t xml:space="preserve"> Para facilitar la labor de los técnicos y agilizar el proceso de di</w:t>
              </w:r>
            </w:ins>
            <w:ins w:id="528" w:author="Rodrigo Juez Hernandez" w:date="2021-02-19T02:41:00Z">
              <w:r w:rsidR="008125CA">
                <w:t>agnóstico, los técnicos tendrán un</w:t>
              </w:r>
              <w:r w:rsidR="0031101B">
                <w:t xml:space="preserve"> tag NFC que pueden acercar a la estación y esta automáticamente les identificará y desbloqueará todos los informes, fallos, </w:t>
              </w:r>
              <w:proofErr w:type="spellStart"/>
              <w:r w:rsidR="0031101B">
                <w:t>etc</w:t>
              </w:r>
              <w:proofErr w:type="spellEnd"/>
              <w:r w:rsidR="0031101B">
                <w:t>…</w:t>
              </w:r>
            </w:ins>
          </w:p>
          <w:p w14:paraId="2D89BAE0" w14:textId="77777777" w:rsidR="003D1A6C" w:rsidRDefault="003D1A6C" w:rsidP="00BC44CC">
            <w:pPr>
              <w:rPr>
                <w:ins w:id="529" w:author="Rodrigo Juez Hernandez" w:date="2021-02-19T02:35:00Z"/>
              </w:rPr>
            </w:pPr>
          </w:p>
        </w:tc>
      </w:tr>
      <w:tr w:rsidR="003D1A6C" w14:paraId="273703B6" w14:textId="77777777" w:rsidTr="00BC44CC">
        <w:trPr>
          <w:trHeight w:val="1536"/>
          <w:ins w:id="530" w:author="Rodrigo Juez Hernandez" w:date="2021-02-19T02:35:00Z"/>
        </w:trPr>
        <w:tc>
          <w:tcPr>
            <w:tcW w:w="9016" w:type="dxa"/>
            <w:gridSpan w:val="2"/>
          </w:tcPr>
          <w:p w14:paraId="137FC1B5" w14:textId="45BF589B" w:rsidR="003D1A6C" w:rsidRDefault="003D1A6C" w:rsidP="00BC44CC">
            <w:pPr>
              <w:rPr>
                <w:ins w:id="531" w:author="Rodrigo Juez Hernandez" w:date="2021-02-19T02:35:00Z"/>
              </w:rPr>
            </w:pPr>
            <w:ins w:id="532" w:author="Rodrigo Juez Hernandez" w:date="2021-02-19T02:35:00Z">
              <w:r>
                <w:t>Observaciones:</w:t>
              </w:r>
            </w:ins>
            <w:ins w:id="533" w:author="Rodrigo Juez Hernandez" w:date="2021-02-19T02:41:00Z">
              <w:r w:rsidR="0031101B">
                <w:t xml:space="preserve"> Por seguridad l</w:t>
              </w:r>
            </w:ins>
            <w:ins w:id="534" w:author="Rodrigo Juez Hernandez" w:date="2021-02-19T02:42:00Z">
              <w:r w:rsidR="0031101B">
                <w:t>os identificadores en los tags NFC deben caducar cada cierto tiempo.</w:t>
              </w:r>
            </w:ins>
          </w:p>
        </w:tc>
      </w:tr>
    </w:tbl>
    <w:p w14:paraId="05CA9991" w14:textId="68D4ED3F" w:rsidR="003D1A6C" w:rsidRDefault="003D1A6C" w:rsidP="00BB744E">
      <w:pPr>
        <w:rPr>
          <w:ins w:id="535" w:author="Rodrigo Juez Hernandez" w:date="2021-02-19T02:42:00Z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4D474E" w14:paraId="7D19149A" w14:textId="77777777" w:rsidTr="00BC44CC">
        <w:trPr>
          <w:ins w:id="536" w:author="Rodrigo Juez Hernandez" w:date="2021-02-19T02:42:00Z"/>
        </w:trPr>
        <w:tc>
          <w:tcPr>
            <w:tcW w:w="9016" w:type="dxa"/>
            <w:gridSpan w:val="2"/>
          </w:tcPr>
          <w:p w14:paraId="17F71624" w14:textId="77777777" w:rsidR="004D474E" w:rsidRDefault="004D474E" w:rsidP="00BC44CC">
            <w:pPr>
              <w:rPr>
                <w:ins w:id="537" w:author="Rodrigo Juez Hernandez" w:date="2021-02-19T02:42:00Z"/>
              </w:rPr>
            </w:pPr>
            <w:ins w:id="538" w:author="Rodrigo Juez Hernandez" w:date="2021-02-19T02:42:00Z">
              <w:r>
                <w:t>Historia de usuario</w:t>
              </w:r>
            </w:ins>
          </w:p>
        </w:tc>
      </w:tr>
      <w:tr w:rsidR="004D474E" w14:paraId="224D12A4" w14:textId="77777777" w:rsidTr="00BC44CC">
        <w:trPr>
          <w:ins w:id="539" w:author="Rodrigo Juez Hernandez" w:date="2021-02-19T02:42:00Z"/>
        </w:trPr>
        <w:tc>
          <w:tcPr>
            <w:tcW w:w="4508" w:type="dxa"/>
          </w:tcPr>
          <w:p w14:paraId="46385A9F" w14:textId="501F16BF" w:rsidR="004D474E" w:rsidRDefault="004D474E" w:rsidP="00BC44CC">
            <w:pPr>
              <w:rPr>
                <w:ins w:id="540" w:author="Rodrigo Juez Hernandez" w:date="2021-02-19T02:42:00Z"/>
              </w:rPr>
            </w:pPr>
            <w:ins w:id="541" w:author="Rodrigo Juez Hernandez" w:date="2021-02-19T02:42:00Z">
              <w:r>
                <w:t>Identificador: 11</w:t>
              </w:r>
            </w:ins>
          </w:p>
          <w:p w14:paraId="7AF95735" w14:textId="5B4097B1" w:rsidR="004D474E" w:rsidRDefault="004D474E" w:rsidP="00BC44CC">
            <w:pPr>
              <w:rPr>
                <w:ins w:id="542" w:author="Rodrigo Juez Hernandez" w:date="2021-02-19T02:42:00Z"/>
              </w:rPr>
            </w:pPr>
            <w:ins w:id="543" w:author="Rodrigo Juez Hernandez" w:date="2021-02-19T02:42:00Z">
              <w:r>
                <w:t>Caso de uso: Subscribirse al servicio</w:t>
              </w:r>
            </w:ins>
          </w:p>
        </w:tc>
        <w:tc>
          <w:tcPr>
            <w:tcW w:w="4508" w:type="dxa"/>
          </w:tcPr>
          <w:p w14:paraId="4A93771A" w14:textId="7610309A" w:rsidR="004D474E" w:rsidRDefault="004D474E" w:rsidP="00BC44CC">
            <w:pPr>
              <w:rPr>
                <w:ins w:id="544" w:author="Rodrigo Juez Hernandez" w:date="2021-02-19T02:42:00Z"/>
              </w:rPr>
            </w:pPr>
            <w:ins w:id="545" w:author="Rodrigo Juez Hernandez" w:date="2021-02-19T02:42:00Z">
              <w:r>
                <w:t xml:space="preserve">Nombre de historia de usuario: </w:t>
              </w:r>
            </w:ins>
            <w:ins w:id="546" w:author="Rodrigo Juez Hernandez" w:date="2021-02-19T02:43:00Z">
              <w:r w:rsidR="00CD4B10">
                <w:t>Proceso de compra de una subscripción por parte del cliente</w:t>
              </w:r>
            </w:ins>
          </w:p>
          <w:p w14:paraId="164CFB30" w14:textId="77777777" w:rsidR="004D474E" w:rsidRDefault="004D474E" w:rsidP="00BC44CC">
            <w:pPr>
              <w:rPr>
                <w:ins w:id="547" w:author="Rodrigo Juez Hernandez" w:date="2021-02-19T02:42:00Z"/>
              </w:rPr>
            </w:pPr>
          </w:p>
        </w:tc>
      </w:tr>
      <w:tr w:rsidR="004D474E" w14:paraId="46F5E976" w14:textId="77777777" w:rsidTr="00BC44CC">
        <w:trPr>
          <w:ins w:id="548" w:author="Rodrigo Juez Hernandez" w:date="2021-02-19T02:42:00Z"/>
        </w:trPr>
        <w:tc>
          <w:tcPr>
            <w:tcW w:w="9016" w:type="dxa"/>
            <w:gridSpan w:val="2"/>
          </w:tcPr>
          <w:p w14:paraId="01D0EBE2" w14:textId="77777777" w:rsidR="004D474E" w:rsidRDefault="004D474E" w:rsidP="00BC44CC">
            <w:pPr>
              <w:rPr>
                <w:ins w:id="549" w:author="Rodrigo Juez Hernandez" w:date="2021-02-19T02:42:00Z"/>
              </w:rPr>
            </w:pPr>
            <w:ins w:id="550" w:author="Rodrigo Juez Hernandez" w:date="2021-02-19T02:42:00Z">
              <w:r>
                <w:t>Usuario: Rodrigo</w:t>
              </w:r>
            </w:ins>
          </w:p>
        </w:tc>
      </w:tr>
      <w:tr w:rsidR="004D474E" w14:paraId="610B4386" w14:textId="77777777" w:rsidTr="00BC44CC">
        <w:trPr>
          <w:ins w:id="551" w:author="Rodrigo Juez Hernandez" w:date="2021-02-19T02:42:00Z"/>
        </w:trPr>
        <w:tc>
          <w:tcPr>
            <w:tcW w:w="4508" w:type="dxa"/>
          </w:tcPr>
          <w:p w14:paraId="630A1BB9" w14:textId="21E9D185" w:rsidR="004D474E" w:rsidRDefault="004D474E" w:rsidP="00BC44CC">
            <w:pPr>
              <w:rPr>
                <w:ins w:id="552" w:author="Rodrigo Juez Hernandez" w:date="2021-02-19T02:42:00Z"/>
              </w:rPr>
            </w:pPr>
            <w:ins w:id="553" w:author="Rodrigo Juez Hernandez" w:date="2021-02-19T02:42:00Z">
              <w:r>
                <w:t xml:space="preserve">Estimación: </w:t>
              </w:r>
            </w:ins>
            <w:ins w:id="554" w:author="Rodrigo Juez Hernandez" w:date="2021-02-19T02:43:00Z">
              <w:r w:rsidR="00CD4B10">
                <w:t>1</w:t>
              </w:r>
            </w:ins>
            <w:ins w:id="555" w:author="Rodrigo Juez Hernandez" w:date="2021-02-19T02:42:00Z">
              <w:r>
                <w:t xml:space="preserve"> semana</w:t>
              </w:r>
            </w:ins>
          </w:p>
        </w:tc>
        <w:tc>
          <w:tcPr>
            <w:tcW w:w="4508" w:type="dxa"/>
          </w:tcPr>
          <w:p w14:paraId="15D68078" w14:textId="77777777" w:rsidR="004D474E" w:rsidRDefault="004D474E" w:rsidP="00BC44CC">
            <w:pPr>
              <w:rPr>
                <w:ins w:id="556" w:author="Rodrigo Juez Hernandez" w:date="2021-02-19T02:42:00Z"/>
              </w:rPr>
            </w:pPr>
            <w:ins w:id="557" w:author="Rodrigo Juez Hernandez" w:date="2021-02-19T02:42:00Z">
              <w:r>
                <w:t xml:space="preserve">Iteración asignada: </w:t>
              </w:r>
            </w:ins>
          </w:p>
        </w:tc>
      </w:tr>
      <w:tr w:rsidR="004D474E" w14:paraId="5AE1B828" w14:textId="77777777" w:rsidTr="00BC44CC">
        <w:trPr>
          <w:ins w:id="558" w:author="Rodrigo Juez Hernandez" w:date="2021-02-19T02:42:00Z"/>
        </w:trPr>
        <w:tc>
          <w:tcPr>
            <w:tcW w:w="9016" w:type="dxa"/>
            <w:gridSpan w:val="2"/>
          </w:tcPr>
          <w:p w14:paraId="082A53E9" w14:textId="77777777" w:rsidR="004D474E" w:rsidRDefault="004D474E" w:rsidP="00BC44CC">
            <w:pPr>
              <w:rPr>
                <w:ins w:id="559" w:author="Rodrigo Juez Hernandez" w:date="2021-02-19T02:42:00Z"/>
              </w:rPr>
            </w:pPr>
            <w:ins w:id="560" w:author="Rodrigo Juez Hernandez" w:date="2021-02-19T02:42:00Z">
              <w:r>
                <w:t>Desarrollador responsable: Rodrigo</w:t>
              </w:r>
            </w:ins>
          </w:p>
        </w:tc>
      </w:tr>
      <w:tr w:rsidR="004D474E" w14:paraId="30911A21" w14:textId="77777777" w:rsidTr="00BC44CC">
        <w:trPr>
          <w:trHeight w:val="1459"/>
          <w:ins w:id="561" w:author="Rodrigo Juez Hernandez" w:date="2021-02-19T02:42:00Z"/>
        </w:trPr>
        <w:tc>
          <w:tcPr>
            <w:tcW w:w="9016" w:type="dxa"/>
            <w:gridSpan w:val="2"/>
          </w:tcPr>
          <w:p w14:paraId="072BA622" w14:textId="286AB905" w:rsidR="004D474E" w:rsidRDefault="004D474E">
            <w:pPr>
              <w:rPr>
                <w:ins w:id="562" w:author="Rodrigo Juez Hernandez" w:date="2021-02-19T02:42:00Z"/>
              </w:rPr>
            </w:pPr>
            <w:ins w:id="563" w:author="Rodrigo Juez Hernandez" w:date="2021-02-19T02:42:00Z">
              <w:r>
                <w:lastRenderedPageBreak/>
                <w:t>Descripción:</w:t>
              </w:r>
            </w:ins>
            <w:ins w:id="564" w:author="Rodrigo Juez Hernandez" w:date="2021-02-19T02:47:00Z">
              <w:r w:rsidR="001A2EB2">
                <w:t xml:space="preserve"> </w:t>
              </w:r>
            </w:ins>
            <w:ins w:id="565" w:author="Rodrigo Juez Hernandez" w:date="2021-02-19T02:48:00Z">
              <w:r w:rsidR="001A2EB2">
                <w:t xml:space="preserve">Se abrirá una pestaña alternativa en el navegador donde el usuario aceptara </w:t>
              </w:r>
              <w:r w:rsidR="00C44472">
                <w:t>comprar la subscripción, si este no ha introducido sus</w:t>
              </w:r>
              <w:r w:rsidR="001A2EB2">
                <w:t xml:space="preserve"> datos bancarios previamen</w:t>
              </w:r>
            </w:ins>
            <w:ins w:id="566" w:author="Rodrigo Juez Hernandez" w:date="2021-02-19T02:49:00Z">
              <w:r w:rsidR="00C44472">
                <w:t xml:space="preserve">te aparecerá primero en </w:t>
              </w:r>
              <w:r w:rsidR="00A43BAD">
                <w:t>esa pantalla, si no continuará.</w:t>
              </w:r>
            </w:ins>
          </w:p>
        </w:tc>
      </w:tr>
      <w:tr w:rsidR="004D474E" w14:paraId="3A18FFE4" w14:textId="77777777" w:rsidTr="00BC44CC">
        <w:trPr>
          <w:trHeight w:val="1536"/>
          <w:ins w:id="567" w:author="Rodrigo Juez Hernandez" w:date="2021-02-19T02:42:00Z"/>
        </w:trPr>
        <w:tc>
          <w:tcPr>
            <w:tcW w:w="9016" w:type="dxa"/>
            <w:gridSpan w:val="2"/>
          </w:tcPr>
          <w:p w14:paraId="49A42B2B" w14:textId="1E51400C" w:rsidR="004D474E" w:rsidRDefault="004D474E" w:rsidP="00BC44CC">
            <w:pPr>
              <w:rPr>
                <w:ins w:id="568" w:author="Rodrigo Juez Hernandez" w:date="2021-02-19T02:42:00Z"/>
              </w:rPr>
            </w:pPr>
            <w:ins w:id="569" w:author="Rodrigo Juez Hernandez" w:date="2021-02-19T02:42:00Z">
              <w:r>
                <w:t xml:space="preserve">Observaciones: </w:t>
              </w:r>
            </w:ins>
            <w:ins w:id="570" w:author="Rodrigo Juez Hernandez" w:date="2021-02-19T02:49:00Z">
              <w:r w:rsidR="00A43BAD">
                <w:t xml:space="preserve">Debe ser una pestaña en el navegador independiente a la aplicación para sortear </w:t>
              </w:r>
              <w:r w:rsidR="00CF0B5D">
                <w:t>el porcentaje de la tienda móvil.</w:t>
              </w:r>
            </w:ins>
          </w:p>
        </w:tc>
      </w:tr>
    </w:tbl>
    <w:p w14:paraId="4B9E6E37" w14:textId="3AA0F5E1" w:rsidR="004D474E" w:rsidRDefault="004D474E" w:rsidP="00BB744E">
      <w:pPr>
        <w:rPr>
          <w:ins w:id="571" w:author="Rodrigo Juez Hernandez" w:date="2021-02-19T02:50:00Z"/>
        </w:rPr>
      </w:pPr>
    </w:p>
    <w:p w14:paraId="4C057F52" w14:textId="09F24AAE" w:rsidR="00CF0B5D" w:rsidRDefault="00CF0B5D" w:rsidP="00BB744E">
      <w:pPr>
        <w:rPr>
          <w:ins w:id="572" w:author="Rodrigo Juez Hernandez" w:date="2021-02-19T02:50:00Z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  <w:tblPrChange w:id="573" w:author="Rodrigo Juez Hernandez" w:date="2021-02-19T02:52:00Z">
          <w:tblPr>
            <w:tblStyle w:val="Tablaconcuadrcula"/>
            <w:tblW w:w="0" w:type="auto"/>
            <w:tblLayout w:type="fixed"/>
            <w:tblLook w:val="06A0" w:firstRow="1" w:lastRow="0" w:firstColumn="1" w:lastColumn="0" w:noHBand="1" w:noVBand="1"/>
          </w:tblPr>
        </w:tblPrChange>
      </w:tblPr>
      <w:tblGrid>
        <w:gridCol w:w="4382"/>
        <w:gridCol w:w="4432"/>
        <w:tblGridChange w:id="574">
          <w:tblGrid>
            <w:gridCol w:w="360"/>
            <w:gridCol w:w="360"/>
          </w:tblGrid>
        </w:tblGridChange>
      </w:tblGrid>
      <w:tr w:rsidR="00CF0B5D" w14:paraId="43E24FB2" w14:textId="77777777" w:rsidTr="3AE95190">
        <w:trPr>
          <w:trHeight w:val="234"/>
          <w:ins w:id="575" w:author="Rodrigo Juez Hernandez" w:date="2021-02-19T02:50:00Z"/>
        </w:trPr>
        <w:tc>
          <w:tcPr>
            <w:tcW w:w="8814" w:type="dxa"/>
            <w:gridSpan w:val="2"/>
            <w:tcPrChange w:id="576" w:author="Rodrigo Juez Hernandez" w:date="2021-02-19T02:52:00Z">
              <w:tcPr>
                <w:tcW w:w="9016" w:type="dxa"/>
                <w:gridSpan w:val="2"/>
              </w:tcPr>
            </w:tcPrChange>
          </w:tcPr>
          <w:p w14:paraId="1D2C3462" w14:textId="77777777" w:rsidR="00CF0B5D" w:rsidRDefault="00CF0B5D" w:rsidP="00BC44CC">
            <w:pPr>
              <w:rPr>
                <w:ins w:id="577" w:author="Rodrigo Juez Hernandez" w:date="2021-02-19T02:50:00Z"/>
              </w:rPr>
            </w:pPr>
            <w:ins w:id="578" w:author="Rodrigo Juez Hernandez" w:date="2021-02-19T02:50:00Z">
              <w:r>
                <w:t>Historia de usuario</w:t>
              </w:r>
            </w:ins>
          </w:p>
        </w:tc>
      </w:tr>
      <w:tr w:rsidR="00CF0B5D" w14:paraId="4B9280E9" w14:textId="77777777" w:rsidTr="3AE95190">
        <w:trPr>
          <w:trHeight w:val="946"/>
          <w:ins w:id="579" w:author="Rodrigo Juez Hernandez" w:date="2021-02-19T02:50:00Z"/>
        </w:trPr>
        <w:tc>
          <w:tcPr>
            <w:tcW w:w="4382" w:type="dxa"/>
            <w:tcPrChange w:id="580" w:author="Rodrigo Juez Hernandez" w:date="2021-02-19T02:52:00Z">
              <w:tcPr>
                <w:tcW w:w="4508" w:type="dxa"/>
              </w:tcPr>
            </w:tcPrChange>
          </w:tcPr>
          <w:p w14:paraId="5C182D10" w14:textId="7255895F" w:rsidR="00CF0B5D" w:rsidRDefault="00CF0B5D" w:rsidP="00BC44CC">
            <w:pPr>
              <w:rPr>
                <w:ins w:id="581" w:author="Rodrigo Juez Hernandez" w:date="2021-02-19T02:50:00Z"/>
              </w:rPr>
            </w:pPr>
            <w:ins w:id="582" w:author="Rodrigo Juez Hernandez" w:date="2021-02-19T02:50:00Z">
              <w:r>
                <w:t xml:space="preserve">Identificador: </w:t>
              </w:r>
            </w:ins>
            <w:ins w:id="583" w:author="Rodrigo Juez Hernandez" w:date="2021-02-19T02:51:00Z">
              <w:r w:rsidR="003C7CB4">
                <w:t>12</w:t>
              </w:r>
            </w:ins>
          </w:p>
          <w:p w14:paraId="2685B101" w14:textId="46A8CAD5" w:rsidR="00CF0B5D" w:rsidRDefault="378D03E9" w:rsidP="00BC44CC">
            <w:pPr>
              <w:rPr>
                <w:ins w:id="584" w:author="Rodrigo Juez Hernandez" w:date="2021-02-19T02:50:00Z"/>
              </w:rPr>
            </w:pPr>
            <w:ins w:id="585" w:author="Rodrigo Juez Hernandez" w:date="2021-02-19T02:50:00Z">
              <w:r>
                <w:t xml:space="preserve">Caso de uso: </w:t>
              </w:r>
            </w:ins>
            <w:ins w:id="586" w:author="Rodrigo Juez Hernandez" w:date="2021-02-19T02:51:00Z">
              <w:r w:rsidR="4C717865">
                <w:t>Finalizar alquiler</w:t>
              </w:r>
            </w:ins>
            <w:r w:rsidR="7999C654">
              <w:t>, Finalizar alquiler con sanción económica</w:t>
            </w:r>
          </w:p>
        </w:tc>
        <w:tc>
          <w:tcPr>
            <w:tcW w:w="4431" w:type="dxa"/>
            <w:tcPrChange w:id="587" w:author="Rodrigo Juez Hernandez" w:date="2021-02-19T02:52:00Z">
              <w:tcPr>
                <w:tcW w:w="4508" w:type="dxa"/>
              </w:tcPr>
            </w:tcPrChange>
          </w:tcPr>
          <w:p w14:paraId="71E4464E" w14:textId="310D9338" w:rsidR="00CF0B5D" w:rsidRDefault="00CF0B5D" w:rsidP="00BC44CC">
            <w:pPr>
              <w:rPr>
                <w:ins w:id="588" w:author="Rodrigo Juez Hernandez" w:date="2021-02-19T02:50:00Z"/>
              </w:rPr>
            </w:pPr>
            <w:ins w:id="589" w:author="Rodrigo Juez Hernandez" w:date="2021-02-19T02:50:00Z">
              <w:r>
                <w:t>Nombre de historia de usuario:</w:t>
              </w:r>
            </w:ins>
            <w:ins w:id="590" w:author="Rodrigo Juez Hernandez" w:date="2021-02-19T02:51:00Z">
              <w:r w:rsidR="00DD342B">
                <w:t xml:space="preserve"> Proceso de estacionamiento de bicicleta y finalización del alquiler</w:t>
              </w:r>
            </w:ins>
          </w:p>
          <w:p w14:paraId="5D6A2176" w14:textId="77777777" w:rsidR="00CF0B5D" w:rsidRDefault="00CF0B5D" w:rsidP="00BC44CC">
            <w:pPr>
              <w:rPr>
                <w:ins w:id="591" w:author="Rodrigo Juez Hernandez" w:date="2021-02-19T02:50:00Z"/>
              </w:rPr>
            </w:pPr>
          </w:p>
        </w:tc>
      </w:tr>
      <w:tr w:rsidR="00CF0B5D" w14:paraId="1206AFFD" w14:textId="77777777" w:rsidTr="3AE95190">
        <w:trPr>
          <w:trHeight w:val="234"/>
          <w:ins w:id="592" w:author="Rodrigo Juez Hernandez" w:date="2021-02-19T02:50:00Z"/>
        </w:trPr>
        <w:tc>
          <w:tcPr>
            <w:tcW w:w="8814" w:type="dxa"/>
            <w:gridSpan w:val="2"/>
            <w:tcPrChange w:id="593" w:author="Rodrigo Juez Hernandez" w:date="2021-02-19T02:52:00Z">
              <w:tcPr>
                <w:tcW w:w="9016" w:type="dxa"/>
                <w:gridSpan w:val="2"/>
              </w:tcPr>
            </w:tcPrChange>
          </w:tcPr>
          <w:p w14:paraId="4E684AB4" w14:textId="40F45097" w:rsidR="00CF0B5D" w:rsidRDefault="00CF0B5D" w:rsidP="00BC44CC">
            <w:pPr>
              <w:rPr>
                <w:ins w:id="594" w:author="Rodrigo Juez Hernandez" w:date="2021-02-19T02:50:00Z"/>
              </w:rPr>
            </w:pPr>
            <w:proofErr w:type="spellStart"/>
            <w:ins w:id="595" w:author="Rodrigo Juez Hernandez" w:date="2021-02-19T02:50:00Z">
              <w:r>
                <w:t>Usuario:</w:t>
              </w:r>
            </w:ins>
            <w:ins w:id="596" w:author="Rodrigo Juez Hernandez" w:date="2021-02-19T02:51:00Z">
              <w:r w:rsidR="00DD342B">
                <w:t>Rodrigo</w:t>
              </w:r>
            </w:ins>
            <w:proofErr w:type="spellEnd"/>
          </w:p>
        </w:tc>
      </w:tr>
      <w:tr w:rsidR="00CF0B5D" w14:paraId="2AA7EF8F" w14:textId="77777777" w:rsidTr="3AE95190">
        <w:trPr>
          <w:trHeight w:val="243"/>
          <w:ins w:id="597" w:author="Rodrigo Juez Hernandez" w:date="2021-02-19T02:50:00Z"/>
        </w:trPr>
        <w:tc>
          <w:tcPr>
            <w:tcW w:w="4382" w:type="dxa"/>
            <w:tcPrChange w:id="598" w:author="Rodrigo Juez Hernandez" w:date="2021-02-19T02:52:00Z">
              <w:tcPr>
                <w:tcW w:w="4508" w:type="dxa"/>
              </w:tcPr>
            </w:tcPrChange>
          </w:tcPr>
          <w:p w14:paraId="259A3329" w14:textId="0697B16B" w:rsidR="00CF0B5D" w:rsidRDefault="00CF0B5D" w:rsidP="00BC44CC">
            <w:pPr>
              <w:rPr>
                <w:ins w:id="599" w:author="Rodrigo Juez Hernandez" w:date="2021-02-19T02:50:00Z"/>
              </w:rPr>
            </w:pPr>
            <w:ins w:id="600" w:author="Rodrigo Juez Hernandez" w:date="2021-02-19T02:50:00Z">
              <w:r>
                <w:t>Estimación:</w:t>
              </w:r>
            </w:ins>
            <w:ins w:id="601" w:author="Rodrigo Juez Hernandez" w:date="2021-02-19T02:51:00Z">
              <w:r w:rsidR="00DD342B">
                <w:t xml:space="preserve"> 3 semanas</w:t>
              </w:r>
            </w:ins>
          </w:p>
        </w:tc>
        <w:tc>
          <w:tcPr>
            <w:tcW w:w="4431" w:type="dxa"/>
            <w:tcPrChange w:id="602" w:author="Rodrigo Juez Hernandez" w:date="2021-02-19T02:52:00Z">
              <w:tcPr>
                <w:tcW w:w="4508" w:type="dxa"/>
              </w:tcPr>
            </w:tcPrChange>
          </w:tcPr>
          <w:p w14:paraId="27A972DA" w14:textId="77777777" w:rsidR="00CF0B5D" w:rsidRDefault="00CF0B5D" w:rsidP="00BC44CC">
            <w:pPr>
              <w:rPr>
                <w:ins w:id="603" w:author="Rodrigo Juez Hernandez" w:date="2021-02-19T02:50:00Z"/>
              </w:rPr>
            </w:pPr>
            <w:ins w:id="604" w:author="Rodrigo Juez Hernandez" w:date="2021-02-19T02:50:00Z">
              <w:r>
                <w:t>Iteración asignada:</w:t>
              </w:r>
            </w:ins>
          </w:p>
        </w:tc>
      </w:tr>
      <w:tr w:rsidR="00CF0B5D" w14:paraId="57CCC52C" w14:textId="77777777" w:rsidTr="3AE95190">
        <w:trPr>
          <w:trHeight w:val="234"/>
          <w:ins w:id="605" w:author="Rodrigo Juez Hernandez" w:date="2021-02-19T02:50:00Z"/>
        </w:trPr>
        <w:tc>
          <w:tcPr>
            <w:tcW w:w="8814" w:type="dxa"/>
            <w:gridSpan w:val="2"/>
            <w:tcPrChange w:id="606" w:author="Rodrigo Juez Hernandez" w:date="2021-02-19T02:52:00Z">
              <w:tcPr>
                <w:tcW w:w="9016" w:type="dxa"/>
                <w:gridSpan w:val="2"/>
              </w:tcPr>
            </w:tcPrChange>
          </w:tcPr>
          <w:p w14:paraId="079E1D0A" w14:textId="7D9892A0" w:rsidR="00CF0B5D" w:rsidRDefault="00CF0B5D" w:rsidP="00BC44CC">
            <w:pPr>
              <w:rPr>
                <w:ins w:id="607" w:author="Rodrigo Juez Hernandez" w:date="2021-02-19T02:50:00Z"/>
              </w:rPr>
            </w:pPr>
            <w:ins w:id="608" w:author="Rodrigo Juez Hernandez" w:date="2021-02-19T02:50:00Z">
              <w:r>
                <w:t>Desarrollador responsable:</w:t>
              </w:r>
            </w:ins>
            <w:ins w:id="609" w:author="Rodrigo Juez Hernandez" w:date="2021-02-19T02:51:00Z">
              <w:r w:rsidR="00DD342B">
                <w:t xml:space="preserve"> Rodrigo</w:t>
              </w:r>
            </w:ins>
          </w:p>
        </w:tc>
      </w:tr>
      <w:tr w:rsidR="00CF0B5D" w14:paraId="6A48B0AE" w14:textId="77777777" w:rsidTr="3AE95190">
        <w:trPr>
          <w:trHeight w:val="1289"/>
          <w:ins w:id="610" w:author="Rodrigo Juez Hernandez" w:date="2021-02-19T02:50:00Z"/>
          <w:trPrChange w:id="611" w:author="Rodrigo Juez Hernandez" w:date="2021-02-19T02:52:00Z">
            <w:trPr>
              <w:trHeight w:val="1459"/>
            </w:trPr>
          </w:trPrChange>
        </w:trPr>
        <w:tc>
          <w:tcPr>
            <w:tcW w:w="8814" w:type="dxa"/>
            <w:gridSpan w:val="2"/>
            <w:tcPrChange w:id="612" w:author="Rodrigo Juez Hernandez" w:date="2021-02-19T02:52:00Z">
              <w:tcPr>
                <w:tcW w:w="9016" w:type="dxa"/>
                <w:gridSpan w:val="2"/>
              </w:tcPr>
            </w:tcPrChange>
          </w:tcPr>
          <w:p w14:paraId="70A0F7A0" w14:textId="0EE34BEE" w:rsidR="00CF0B5D" w:rsidRDefault="378D03E9" w:rsidP="00BC44CC">
            <w:pPr>
              <w:rPr>
                <w:ins w:id="613" w:author="Rodrigo Juez Hernandez" w:date="2021-02-19T02:50:00Z"/>
              </w:rPr>
            </w:pPr>
            <w:ins w:id="614" w:author="Rodrigo Juez Hernandez" w:date="2021-02-19T02:50:00Z">
              <w:r>
                <w:t>Descripción:</w:t>
              </w:r>
            </w:ins>
            <w:ins w:id="615" w:author="Rodrigo Juez Hernandez" w:date="2021-02-19T02:52:00Z">
              <w:r w:rsidR="5DE09E2B">
                <w:t xml:space="preserve"> </w:t>
              </w:r>
              <w:r w:rsidR="55291022">
                <w:t xml:space="preserve">Habrá varias fases, una vez la bicicleta haya sido depositada en la máquina correspondiente, </w:t>
              </w:r>
            </w:ins>
            <w:ins w:id="616" w:author="Rodrigo Juez Hernandez" w:date="2021-02-19T02:53:00Z">
              <w:r w:rsidR="4154640E">
                <w:t>la aplicación enviará una notificación de que el contrato ha finalizado</w:t>
              </w:r>
              <w:r w:rsidR="78009217">
                <w:t xml:space="preserve"> y cobrará automáticamente el importe</w:t>
              </w:r>
              <w:r w:rsidR="4154640E">
                <w:t>, cuando el usuario abra la aplicación comprobará la factura</w:t>
              </w:r>
            </w:ins>
            <w:r w:rsidR="6A6E7793">
              <w:t xml:space="preserve"> y si ha tenido alguna penalización por </w:t>
            </w:r>
            <w:proofErr w:type="spellStart"/>
            <w:r w:rsidR="6A6E7793">
              <w:t>parsarse</w:t>
            </w:r>
            <w:proofErr w:type="spellEnd"/>
            <w:r w:rsidR="6A6E7793">
              <w:t xml:space="preserve"> del tiempo, previamente se le habrá enviado una notificación cuando estuviese cerca de que se acabase el alquiler,</w:t>
            </w:r>
            <w:ins w:id="617" w:author="Rodrigo Juez Hernandez" w:date="2021-02-19T02:53:00Z">
              <w:r w:rsidR="78009217">
                <w:t xml:space="preserve"> tendrá la opción de reportar problemas con el uso o valorar la </w:t>
              </w:r>
            </w:ins>
            <w:ins w:id="618" w:author="Rodrigo Juez Hernandez" w:date="2021-02-19T02:54:00Z">
              <w:r w:rsidR="78009217">
                <w:t>experiencia.</w:t>
              </w:r>
            </w:ins>
          </w:p>
        </w:tc>
      </w:tr>
      <w:tr w:rsidR="00CF0B5D" w14:paraId="2F6B2A7A" w14:textId="77777777" w:rsidTr="3AE95190">
        <w:trPr>
          <w:trHeight w:val="1357"/>
          <w:ins w:id="619" w:author="Rodrigo Juez Hernandez" w:date="2021-02-19T02:50:00Z"/>
          <w:trPrChange w:id="620" w:author="Rodrigo Juez Hernandez" w:date="2021-02-19T02:52:00Z">
            <w:trPr>
              <w:trHeight w:val="1536"/>
            </w:trPr>
          </w:trPrChange>
        </w:trPr>
        <w:tc>
          <w:tcPr>
            <w:tcW w:w="8814" w:type="dxa"/>
            <w:gridSpan w:val="2"/>
            <w:tcPrChange w:id="621" w:author="Rodrigo Juez Hernandez" w:date="2021-02-19T02:52:00Z">
              <w:tcPr>
                <w:tcW w:w="9016" w:type="dxa"/>
                <w:gridSpan w:val="2"/>
              </w:tcPr>
            </w:tcPrChange>
          </w:tcPr>
          <w:p w14:paraId="01AEF149" w14:textId="77777777" w:rsidR="00CF0B5D" w:rsidRDefault="00CF0B5D" w:rsidP="00BC44CC">
            <w:pPr>
              <w:rPr>
                <w:ins w:id="622" w:author="Rodrigo Juez Hernandez" w:date="2021-02-19T02:50:00Z"/>
              </w:rPr>
            </w:pPr>
            <w:ins w:id="623" w:author="Rodrigo Juez Hernandez" w:date="2021-02-19T02:50:00Z">
              <w:r>
                <w:lastRenderedPageBreak/>
                <w:t>Observaciones:</w:t>
              </w:r>
            </w:ins>
          </w:p>
        </w:tc>
      </w:tr>
    </w:tbl>
    <w:p w14:paraId="2F27992E" w14:textId="77777777" w:rsidR="00CF0B5D" w:rsidRPr="00BB744E" w:rsidRDefault="00CF0B5D" w:rsidP="00BB744E"/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4508"/>
        <w:gridCol w:w="4508"/>
        <w:tblGridChange w:id="624">
          <w:tblGrid>
            <w:gridCol w:w="360"/>
            <w:gridCol w:w="4148"/>
            <w:gridCol w:w="4508"/>
          </w:tblGrid>
        </w:tblGridChange>
      </w:tblGrid>
      <w:tr w:rsidR="29581B92" w14:paraId="09C04D45" w14:textId="77777777" w:rsidTr="29581B92">
        <w:tc>
          <w:tcPr>
            <w:tcW w:w="9016" w:type="dxa"/>
            <w:gridSpan w:val="2"/>
          </w:tcPr>
          <w:p w14:paraId="4CCE4646" w14:textId="3CC413E2" w:rsidR="29581B92" w:rsidRDefault="29581B92">
            <w:r>
              <w:t>Historia de usuario</w:t>
            </w:r>
          </w:p>
        </w:tc>
      </w:tr>
      <w:tr w:rsidR="29581B92" w14:paraId="58C2F3BA" w14:textId="77777777" w:rsidTr="29581B92">
        <w:tc>
          <w:tcPr>
            <w:tcW w:w="4508" w:type="dxa"/>
          </w:tcPr>
          <w:p w14:paraId="026E234E" w14:textId="00FED6C3" w:rsidR="29581B92" w:rsidRDefault="29581B92" w:rsidP="29581B92">
            <w:pPr>
              <w:spacing w:line="259" w:lineRule="auto"/>
            </w:pPr>
            <w:r>
              <w:t>Identificador: 3</w:t>
            </w:r>
          </w:p>
          <w:p w14:paraId="2FEB98E6" w14:textId="2FBDFAD2" w:rsidR="29581B92" w:rsidRDefault="29581B92">
            <w:r>
              <w:t>Caso de uso: Denegar Servicio</w:t>
            </w:r>
          </w:p>
        </w:tc>
        <w:tc>
          <w:tcPr>
            <w:tcW w:w="4508" w:type="dxa"/>
          </w:tcPr>
          <w:p w14:paraId="026BEA94" w14:textId="3BC0B49A" w:rsidR="29581B92" w:rsidRDefault="29581B92">
            <w:r>
              <w:t xml:space="preserve">Nombre de historia de usuario: Proceso de inhabilitar el uso del servicio a un usuario por mal uso </w:t>
            </w:r>
            <w:proofErr w:type="gramStart"/>
            <w:r>
              <w:t>del mismo</w:t>
            </w:r>
            <w:proofErr w:type="gramEnd"/>
          </w:p>
          <w:p w14:paraId="70F07A92" w14:textId="0D3C0467" w:rsidR="29581B92" w:rsidRDefault="29581B92"/>
        </w:tc>
      </w:tr>
      <w:tr w:rsidR="29581B92" w14:paraId="1C5C72B8" w14:textId="77777777" w:rsidTr="29581B92">
        <w:tc>
          <w:tcPr>
            <w:tcW w:w="9016" w:type="dxa"/>
            <w:gridSpan w:val="2"/>
          </w:tcPr>
          <w:p w14:paraId="323E7BFD" w14:textId="4DBA9E29" w:rsidR="29581B92" w:rsidRDefault="29581B92">
            <w:r>
              <w:t>Usuario:</w:t>
            </w:r>
            <w:r w:rsidR="5BD7F22F">
              <w:t xml:space="preserve"> </w:t>
            </w:r>
            <w:r>
              <w:t>Pablo</w:t>
            </w:r>
          </w:p>
        </w:tc>
      </w:tr>
      <w:tr w:rsidR="29581B92" w14:paraId="6BAA79F1" w14:textId="77777777" w:rsidTr="29581B92">
        <w:tc>
          <w:tcPr>
            <w:tcW w:w="4508" w:type="dxa"/>
          </w:tcPr>
          <w:p w14:paraId="5B0B640F" w14:textId="2115D4A0" w:rsidR="29581B92" w:rsidRDefault="29581B92">
            <w:r>
              <w:t>Estimación:2 semanas</w:t>
            </w:r>
          </w:p>
        </w:tc>
        <w:tc>
          <w:tcPr>
            <w:tcW w:w="4508" w:type="dxa"/>
          </w:tcPr>
          <w:p w14:paraId="5BE5E511" w14:textId="415BBC17" w:rsidR="29581B92" w:rsidRDefault="29581B92">
            <w:r>
              <w:t>Iteración asignada:</w:t>
            </w:r>
          </w:p>
        </w:tc>
      </w:tr>
      <w:tr w:rsidR="29581B92" w14:paraId="4561619C" w14:textId="77777777" w:rsidTr="29581B92">
        <w:tc>
          <w:tcPr>
            <w:tcW w:w="9016" w:type="dxa"/>
            <w:gridSpan w:val="2"/>
          </w:tcPr>
          <w:p w14:paraId="460DBA3E" w14:textId="3B92C2C2" w:rsidR="29581B92" w:rsidRDefault="29581B92">
            <w:r>
              <w:t>Desarrollador responsable:</w:t>
            </w:r>
            <w:r w:rsidR="42D13E60">
              <w:t xml:space="preserve"> </w:t>
            </w:r>
            <w:r>
              <w:t>Pablo</w:t>
            </w:r>
          </w:p>
        </w:tc>
      </w:tr>
      <w:tr w:rsidR="29581B92" w14:paraId="223DEA18" w14:textId="77777777" w:rsidTr="29581B92">
        <w:tblPrEx>
          <w:tblW w:w="0" w:type="auto"/>
          <w:tblLook w:val="06A0" w:firstRow="1" w:lastRow="0" w:firstColumn="1" w:lastColumn="0" w:noHBand="1" w:noVBand="1"/>
          <w:tblPrExChange w:id="625" w:author="Jorge Blanco Rey" w:date="2021-02-18T14:24:00Z">
            <w:tblPrEx>
              <w:tblW w:w="0" w:type="auto"/>
              <w:tblLook w:val="06A0" w:firstRow="1" w:lastRow="0" w:firstColumn="1" w:lastColumn="0" w:noHBand="1" w:noVBand="1"/>
            </w:tblPrEx>
          </w:tblPrExChange>
        </w:tblPrEx>
        <w:trPr>
          <w:trHeight w:val="1459"/>
          <w:trPrChange w:id="626" w:author="Jorge Blanco Rey" w:date="2021-02-18T14:24:00Z">
            <w:trPr>
              <w:gridAfter w:val="0"/>
            </w:trPr>
          </w:trPrChange>
        </w:trPr>
        <w:tc>
          <w:tcPr>
            <w:tcW w:w="9016" w:type="dxa"/>
            <w:gridSpan w:val="2"/>
            <w:tcPrChange w:id="627" w:author="Jorge Blanco Rey" w:date="2021-02-18T14:24:00Z">
              <w:tcPr>
                <w:tcW w:w="0" w:type="auto"/>
              </w:tcPr>
            </w:tcPrChange>
          </w:tcPr>
          <w:p w14:paraId="4681DADB" w14:textId="5264F7A7" w:rsidR="29581B92" w:rsidRDefault="29581B92">
            <w:r>
              <w:t>Descripción: Tras haber detectado que varios usuarios detectan averías en las bicicletas después de que el mismo usuario anterior las haya usado, se inhabilitara al usuario que presuntamente las ha averiado.</w:t>
            </w:r>
          </w:p>
          <w:p w14:paraId="37C9CA90" w14:textId="4F21F7A0" w:rsidR="29581B92" w:rsidRDefault="29581B92"/>
          <w:p w14:paraId="01BCDEA4" w14:textId="56665E15" w:rsidR="29581B92" w:rsidRDefault="29581B92"/>
        </w:tc>
      </w:tr>
      <w:tr w:rsidR="29581B92" w14:paraId="59FACE06" w14:textId="77777777" w:rsidTr="29581B92">
        <w:tblPrEx>
          <w:tblW w:w="0" w:type="auto"/>
          <w:tblLook w:val="06A0" w:firstRow="1" w:lastRow="0" w:firstColumn="1" w:lastColumn="0" w:noHBand="1" w:noVBand="1"/>
          <w:tblPrExChange w:id="628" w:author="Jorge Blanco Rey" w:date="2021-02-18T14:24:00Z">
            <w:tblPrEx>
              <w:tblW w:w="0" w:type="auto"/>
              <w:tblLook w:val="06A0" w:firstRow="1" w:lastRow="0" w:firstColumn="1" w:lastColumn="0" w:noHBand="1" w:noVBand="1"/>
            </w:tblPrEx>
          </w:tblPrExChange>
        </w:tblPrEx>
        <w:trPr>
          <w:trHeight w:val="1536"/>
          <w:trPrChange w:id="629" w:author="Jorge Blanco Rey" w:date="2021-02-18T14:24:00Z">
            <w:trPr>
              <w:gridAfter w:val="0"/>
            </w:trPr>
          </w:trPrChange>
        </w:trPr>
        <w:tc>
          <w:tcPr>
            <w:tcW w:w="9016" w:type="dxa"/>
            <w:gridSpan w:val="2"/>
            <w:tcPrChange w:id="630" w:author="Jorge Blanco Rey" w:date="2021-02-18T14:24:00Z">
              <w:tcPr>
                <w:tcW w:w="0" w:type="auto"/>
              </w:tcPr>
            </w:tcPrChange>
          </w:tcPr>
          <w:p w14:paraId="0A7E97C3" w14:textId="4B497ED6" w:rsidR="29581B92" w:rsidRDefault="29581B92">
            <w:r>
              <w:t>Observaciones: El usuario inhabilitado podrá proporcionar pruebas de que no fue él el que causó los daños en las bicicletas</w:t>
            </w:r>
          </w:p>
          <w:p w14:paraId="3D9907D4" w14:textId="3232B325" w:rsidR="29581B92" w:rsidRDefault="29581B92"/>
        </w:tc>
      </w:tr>
    </w:tbl>
    <w:p w14:paraId="6650BEDA" w14:textId="21680410" w:rsidR="29581B92" w:rsidRDefault="29581B92" w:rsidP="29581B92"/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4508"/>
        <w:gridCol w:w="4508"/>
        <w:tblGridChange w:id="631">
          <w:tblGrid>
            <w:gridCol w:w="360"/>
            <w:gridCol w:w="4148"/>
            <w:gridCol w:w="4508"/>
          </w:tblGrid>
        </w:tblGridChange>
      </w:tblGrid>
      <w:tr w:rsidR="29581B92" w14:paraId="03C079DC" w14:textId="77777777" w:rsidTr="29581B92">
        <w:tc>
          <w:tcPr>
            <w:tcW w:w="9016" w:type="dxa"/>
            <w:gridSpan w:val="2"/>
          </w:tcPr>
          <w:p w14:paraId="06AAC8BB" w14:textId="3CC413E2" w:rsidR="29581B92" w:rsidRDefault="29581B92">
            <w:r>
              <w:t>Historia de usuario</w:t>
            </w:r>
          </w:p>
        </w:tc>
      </w:tr>
      <w:tr w:rsidR="29581B92" w14:paraId="686A4741" w14:textId="77777777" w:rsidTr="29581B92">
        <w:tc>
          <w:tcPr>
            <w:tcW w:w="4508" w:type="dxa"/>
          </w:tcPr>
          <w:p w14:paraId="466E6ABC" w14:textId="0BF0CE51" w:rsidR="29581B92" w:rsidRDefault="29581B92" w:rsidP="29581B92">
            <w:pPr>
              <w:spacing w:line="259" w:lineRule="auto"/>
            </w:pPr>
            <w:r>
              <w:t xml:space="preserve">Identificador: </w:t>
            </w:r>
            <w:r w:rsidR="787C15B4">
              <w:t>4</w:t>
            </w:r>
          </w:p>
          <w:p w14:paraId="7165CDBD" w14:textId="644BFF3B" w:rsidR="29581B92" w:rsidRDefault="29581B92" w:rsidP="29581B92">
            <w:pPr>
              <w:spacing w:line="259" w:lineRule="auto"/>
            </w:pPr>
            <w:r>
              <w:t xml:space="preserve">Caso de uso: </w:t>
            </w:r>
            <w:r w:rsidR="646822EE">
              <w:t>Reportar Avería</w:t>
            </w:r>
          </w:p>
        </w:tc>
        <w:tc>
          <w:tcPr>
            <w:tcW w:w="4508" w:type="dxa"/>
          </w:tcPr>
          <w:p w14:paraId="2F432E52" w14:textId="3977C6F8" w:rsidR="29581B92" w:rsidRDefault="29581B92">
            <w:r>
              <w:t xml:space="preserve">Nombre de historia de usuario: Proceso de </w:t>
            </w:r>
            <w:r w:rsidR="209659C6">
              <w:t>reportar una avería encontrada en una de las bicicletas por un usuario.</w:t>
            </w:r>
          </w:p>
          <w:p w14:paraId="3A64FC08" w14:textId="0D3C0467" w:rsidR="29581B92" w:rsidRDefault="29581B92"/>
        </w:tc>
      </w:tr>
      <w:tr w:rsidR="29581B92" w14:paraId="0A341206" w14:textId="77777777" w:rsidTr="29581B92">
        <w:tc>
          <w:tcPr>
            <w:tcW w:w="9016" w:type="dxa"/>
            <w:gridSpan w:val="2"/>
          </w:tcPr>
          <w:p w14:paraId="467D8F91" w14:textId="28545AFD" w:rsidR="29581B92" w:rsidRDefault="29581B92">
            <w:r>
              <w:lastRenderedPageBreak/>
              <w:t>Usuario:</w:t>
            </w:r>
            <w:r w:rsidR="316A15AE">
              <w:t xml:space="preserve"> </w:t>
            </w:r>
            <w:r>
              <w:t>Pablo</w:t>
            </w:r>
          </w:p>
        </w:tc>
      </w:tr>
      <w:tr w:rsidR="29581B92" w14:paraId="116ACCC1" w14:textId="77777777" w:rsidTr="29581B92">
        <w:tc>
          <w:tcPr>
            <w:tcW w:w="4508" w:type="dxa"/>
          </w:tcPr>
          <w:p w14:paraId="6B0E9E99" w14:textId="5A9EC809" w:rsidR="29581B92" w:rsidRDefault="29581B92">
            <w:r>
              <w:t>Estimación:</w:t>
            </w:r>
            <w:r w:rsidR="6782F90D">
              <w:t>1</w:t>
            </w:r>
            <w:r>
              <w:t xml:space="preserve"> semanas</w:t>
            </w:r>
          </w:p>
        </w:tc>
        <w:tc>
          <w:tcPr>
            <w:tcW w:w="4508" w:type="dxa"/>
          </w:tcPr>
          <w:p w14:paraId="4531D6CB" w14:textId="415BBC17" w:rsidR="29581B92" w:rsidRDefault="29581B92">
            <w:r>
              <w:t>Iteración asignada:</w:t>
            </w:r>
          </w:p>
        </w:tc>
      </w:tr>
      <w:tr w:rsidR="29581B92" w14:paraId="6A6F8C66" w14:textId="77777777" w:rsidTr="29581B92">
        <w:tc>
          <w:tcPr>
            <w:tcW w:w="9016" w:type="dxa"/>
            <w:gridSpan w:val="2"/>
          </w:tcPr>
          <w:p w14:paraId="15C37EB0" w14:textId="6851F02A" w:rsidR="29581B92" w:rsidRDefault="29581B92">
            <w:r>
              <w:t>Desarrollador responsable:</w:t>
            </w:r>
            <w:r w:rsidR="02039876">
              <w:t xml:space="preserve"> </w:t>
            </w:r>
            <w:r>
              <w:t>Pablo</w:t>
            </w:r>
          </w:p>
        </w:tc>
      </w:tr>
      <w:tr w:rsidR="29581B92" w14:paraId="5979296D" w14:textId="77777777" w:rsidTr="29581B92">
        <w:tblPrEx>
          <w:tblW w:w="0" w:type="auto"/>
          <w:tblLook w:val="06A0" w:firstRow="1" w:lastRow="0" w:firstColumn="1" w:lastColumn="0" w:noHBand="1" w:noVBand="1"/>
          <w:tblPrExChange w:id="632" w:author="Jorge Blanco Rey" w:date="2021-02-18T14:24:00Z">
            <w:tblPrEx>
              <w:tblW w:w="0" w:type="auto"/>
              <w:tblLook w:val="06A0" w:firstRow="1" w:lastRow="0" w:firstColumn="1" w:lastColumn="0" w:noHBand="1" w:noVBand="1"/>
            </w:tblPrEx>
          </w:tblPrExChange>
        </w:tblPrEx>
        <w:trPr>
          <w:trHeight w:val="1459"/>
          <w:trPrChange w:id="633" w:author="Jorge Blanco Rey" w:date="2021-02-18T14:24:00Z">
            <w:trPr>
              <w:gridAfter w:val="0"/>
            </w:trPr>
          </w:trPrChange>
        </w:trPr>
        <w:tc>
          <w:tcPr>
            <w:tcW w:w="9016" w:type="dxa"/>
            <w:gridSpan w:val="2"/>
            <w:tcPrChange w:id="634" w:author="Jorge Blanco Rey" w:date="2021-02-18T14:24:00Z">
              <w:tcPr>
                <w:tcW w:w="0" w:type="auto"/>
              </w:tcPr>
            </w:tcPrChange>
          </w:tcPr>
          <w:p w14:paraId="6460CE88" w14:textId="27DA52C8" w:rsidR="29581B92" w:rsidRDefault="29581B92">
            <w:r>
              <w:t xml:space="preserve">Descripción: </w:t>
            </w:r>
            <w:r w:rsidR="247169DC">
              <w:t>Cuando un usuario detecte una avería en una de las bicicletas, este podrá reportar esta información al sistema.</w:t>
            </w:r>
          </w:p>
          <w:p w14:paraId="1CF6B82C" w14:textId="4F21F7A0" w:rsidR="29581B92" w:rsidRDefault="29581B92"/>
          <w:p w14:paraId="300A23BF" w14:textId="56665E15" w:rsidR="29581B92" w:rsidRDefault="29581B92"/>
        </w:tc>
      </w:tr>
      <w:tr w:rsidR="29581B92" w14:paraId="4252BBB5" w14:textId="77777777" w:rsidTr="29581B92">
        <w:tblPrEx>
          <w:tblW w:w="0" w:type="auto"/>
          <w:tblLook w:val="06A0" w:firstRow="1" w:lastRow="0" w:firstColumn="1" w:lastColumn="0" w:noHBand="1" w:noVBand="1"/>
          <w:tblPrExChange w:id="635" w:author="Jorge Blanco Rey" w:date="2021-02-18T14:24:00Z">
            <w:tblPrEx>
              <w:tblW w:w="0" w:type="auto"/>
              <w:tblLook w:val="06A0" w:firstRow="1" w:lastRow="0" w:firstColumn="1" w:lastColumn="0" w:noHBand="1" w:noVBand="1"/>
            </w:tblPrEx>
          </w:tblPrExChange>
        </w:tblPrEx>
        <w:trPr>
          <w:trHeight w:val="1536"/>
          <w:trPrChange w:id="636" w:author="Jorge Blanco Rey" w:date="2021-02-18T14:24:00Z">
            <w:trPr>
              <w:gridAfter w:val="0"/>
            </w:trPr>
          </w:trPrChange>
        </w:trPr>
        <w:tc>
          <w:tcPr>
            <w:tcW w:w="9016" w:type="dxa"/>
            <w:gridSpan w:val="2"/>
            <w:tcPrChange w:id="637" w:author="Jorge Blanco Rey" w:date="2021-02-18T14:24:00Z">
              <w:tcPr>
                <w:tcW w:w="0" w:type="auto"/>
              </w:tcPr>
            </w:tcPrChange>
          </w:tcPr>
          <w:p w14:paraId="6636976B" w14:textId="45A31C93" w:rsidR="29581B92" w:rsidRDefault="29581B92">
            <w:r>
              <w:t xml:space="preserve">Observaciones: </w:t>
            </w:r>
            <w:r w:rsidR="24F59BFE">
              <w:t>Si procede, un técnico revisará personalmente la bicicleta para determinar si necesita ser reparada.</w:t>
            </w:r>
          </w:p>
          <w:p w14:paraId="70C95E78" w14:textId="3232B325" w:rsidR="29581B92" w:rsidRDefault="29581B92"/>
        </w:tc>
      </w:tr>
    </w:tbl>
    <w:p w14:paraId="595324FE" w14:textId="4257EB77" w:rsidR="29581B92" w:rsidRDefault="29581B92" w:rsidP="29581B92"/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4508"/>
        <w:gridCol w:w="4508"/>
        <w:tblGridChange w:id="638">
          <w:tblGrid>
            <w:gridCol w:w="360"/>
            <w:gridCol w:w="4148"/>
            <w:gridCol w:w="4508"/>
          </w:tblGrid>
        </w:tblGridChange>
      </w:tblGrid>
      <w:tr w:rsidR="29581B92" w14:paraId="3F487841" w14:textId="77777777" w:rsidTr="29581B92">
        <w:tc>
          <w:tcPr>
            <w:tcW w:w="9016" w:type="dxa"/>
            <w:gridSpan w:val="2"/>
          </w:tcPr>
          <w:p w14:paraId="46B73758" w14:textId="3CC413E2" w:rsidR="29581B92" w:rsidRDefault="29581B92">
            <w:r>
              <w:t>Historia de usuario</w:t>
            </w:r>
          </w:p>
        </w:tc>
      </w:tr>
      <w:tr w:rsidR="29581B92" w14:paraId="786E82F1" w14:textId="77777777" w:rsidTr="29581B92">
        <w:tc>
          <w:tcPr>
            <w:tcW w:w="4508" w:type="dxa"/>
          </w:tcPr>
          <w:p w14:paraId="00B24290" w14:textId="1AC488D1" w:rsidR="29581B92" w:rsidRDefault="29581B92" w:rsidP="29581B92">
            <w:pPr>
              <w:spacing w:line="259" w:lineRule="auto"/>
            </w:pPr>
            <w:r>
              <w:t xml:space="preserve">Identificador: </w:t>
            </w:r>
            <w:r w:rsidR="63559682">
              <w:t>6</w:t>
            </w:r>
          </w:p>
          <w:p w14:paraId="23C2F8AA" w14:textId="0F178FF3" w:rsidR="29581B92" w:rsidRDefault="29581B92">
            <w:r>
              <w:t xml:space="preserve">Caso de uso: </w:t>
            </w:r>
            <w:r w:rsidR="72E0123E">
              <w:t>Revisar avería</w:t>
            </w:r>
          </w:p>
        </w:tc>
        <w:tc>
          <w:tcPr>
            <w:tcW w:w="4508" w:type="dxa"/>
          </w:tcPr>
          <w:p w14:paraId="5342CE4F" w14:textId="49C1E774" w:rsidR="29581B92" w:rsidRDefault="29581B92">
            <w:r>
              <w:t>Nombre de historia de usuario:</w:t>
            </w:r>
            <w:r w:rsidR="246A397E">
              <w:t xml:space="preserve"> Proceso de </w:t>
            </w:r>
            <w:r w:rsidR="0F39C768">
              <w:t>revisión realizado por un técnico de una bicicleta que fue reportada como averiada por un usuario.</w:t>
            </w:r>
          </w:p>
          <w:p w14:paraId="5C116DA1" w14:textId="0D3C0467" w:rsidR="29581B92" w:rsidRDefault="29581B92"/>
        </w:tc>
      </w:tr>
      <w:tr w:rsidR="29581B92" w14:paraId="28427303" w14:textId="77777777" w:rsidTr="29581B92">
        <w:tc>
          <w:tcPr>
            <w:tcW w:w="9016" w:type="dxa"/>
            <w:gridSpan w:val="2"/>
          </w:tcPr>
          <w:p w14:paraId="02E9C215" w14:textId="06BEF9AA" w:rsidR="29581B92" w:rsidRDefault="29581B92">
            <w:r>
              <w:t>Usuario:</w:t>
            </w:r>
            <w:r w:rsidR="6030BEAE">
              <w:t xml:space="preserve"> </w:t>
            </w:r>
            <w:r w:rsidR="76B69529">
              <w:t>Pablo</w:t>
            </w:r>
          </w:p>
        </w:tc>
      </w:tr>
      <w:tr w:rsidR="29581B92" w14:paraId="4CC4B6C8" w14:textId="77777777" w:rsidTr="29581B92">
        <w:tc>
          <w:tcPr>
            <w:tcW w:w="4508" w:type="dxa"/>
          </w:tcPr>
          <w:p w14:paraId="5FD72B5E" w14:textId="2115D4A0" w:rsidR="29581B92" w:rsidRDefault="29581B92">
            <w:r>
              <w:t>Estimación:</w:t>
            </w:r>
            <w:r w:rsidR="16E9D80E">
              <w:t>2 semanas</w:t>
            </w:r>
          </w:p>
        </w:tc>
        <w:tc>
          <w:tcPr>
            <w:tcW w:w="4508" w:type="dxa"/>
          </w:tcPr>
          <w:p w14:paraId="49E1968A" w14:textId="415BBC17" w:rsidR="29581B92" w:rsidRDefault="29581B92">
            <w:r>
              <w:t>Iteración asignada:</w:t>
            </w:r>
          </w:p>
        </w:tc>
      </w:tr>
      <w:tr w:rsidR="29581B92" w14:paraId="30149D07" w14:textId="77777777" w:rsidTr="29581B92">
        <w:tc>
          <w:tcPr>
            <w:tcW w:w="9016" w:type="dxa"/>
            <w:gridSpan w:val="2"/>
          </w:tcPr>
          <w:p w14:paraId="78A720F3" w14:textId="630562E9" w:rsidR="29581B92" w:rsidRDefault="29581B92">
            <w:r>
              <w:t>Desarrollador responsable:</w:t>
            </w:r>
            <w:r w:rsidR="5E8EA8F5">
              <w:t xml:space="preserve"> </w:t>
            </w:r>
            <w:r w:rsidR="0E63DE38">
              <w:t>Pablo</w:t>
            </w:r>
          </w:p>
        </w:tc>
      </w:tr>
      <w:tr w:rsidR="29581B92" w14:paraId="26F24B84" w14:textId="77777777" w:rsidTr="29581B92">
        <w:tblPrEx>
          <w:tblW w:w="0" w:type="auto"/>
          <w:tblLook w:val="06A0" w:firstRow="1" w:lastRow="0" w:firstColumn="1" w:lastColumn="0" w:noHBand="1" w:noVBand="1"/>
          <w:tblPrExChange w:id="639" w:author="Jorge Blanco Rey" w:date="2021-02-18T14:24:00Z">
            <w:tblPrEx>
              <w:tblW w:w="0" w:type="auto"/>
              <w:tblLook w:val="06A0" w:firstRow="1" w:lastRow="0" w:firstColumn="1" w:lastColumn="0" w:noHBand="1" w:noVBand="1"/>
            </w:tblPrEx>
          </w:tblPrExChange>
        </w:tblPrEx>
        <w:trPr>
          <w:trHeight w:val="1459"/>
          <w:trPrChange w:id="640" w:author="Jorge Blanco Rey" w:date="2021-02-18T14:24:00Z">
            <w:trPr>
              <w:gridAfter w:val="0"/>
            </w:trPr>
          </w:trPrChange>
        </w:trPr>
        <w:tc>
          <w:tcPr>
            <w:tcW w:w="9016" w:type="dxa"/>
            <w:gridSpan w:val="2"/>
            <w:tcPrChange w:id="641" w:author="Jorge Blanco Rey" w:date="2021-02-18T14:24:00Z">
              <w:tcPr>
                <w:tcW w:w="0" w:type="auto"/>
              </w:tcPr>
            </w:tcPrChange>
          </w:tcPr>
          <w:p w14:paraId="0514A184" w14:textId="64A04C0E" w:rsidR="29581B92" w:rsidRDefault="29581B92">
            <w:r>
              <w:t>Descripción:</w:t>
            </w:r>
            <w:r w:rsidR="09B479D1">
              <w:t xml:space="preserve"> </w:t>
            </w:r>
            <w:r w:rsidR="490E9F7F">
              <w:t xml:space="preserve">Una vez el usuario haya reportado que una de las bicicletas está averiada, un técnico deberá valorar el estado de </w:t>
            </w:r>
            <w:proofErr w:type="gramStart"/>
            <w:r w:rsidR="490E9F7F">
              <w:t>la misma</w:t>
            </w:r>
            <w:proofErr w:type="gramEnd"/>
            <w:r w:rsidR="490E9F7F">
              <w:t xml:space="preserve"> para </w:t>
            </w:r>
            <w:r w:rsidR="057A50D8">
              <w:t>arreglarla</w:t>
            </w:r>
            <w:r w:rsidR="490E9F7F">
              <w:t>.</w:t>
            </w:r>
          </w:p>
          <w:p w14:paraId="4D4857E2" w14:textId="4F21F7A0" w:rsidR="29581B92" w:rsidRDefault="29581B92"/>
          <w:p w14:paraId="47BB2BDD" w14:textId="56665E15" w:rsidR="29581B92" w:rsidRDefault="29581B92"/>
        </w:tc>
      </w:tr>
      <w:tr w:rsidR="29581B92" w14:paraId="044D1D8A" w14:textId="77777777" w:rsidTr="29581B92">
        <w:tblPrEx>
          <w:tblW w:w="0" w:type="auto"/>
          <w:tblLook w:val="06A0" w:firstRow="1" w:lastRow="0" w:firstColumn="1" w:lastColumn="0" w:noHBand="1" w:noVBand="1"/>
          <w:tblPrExChange w:id="642" w:author="Jorge Blanco Rey" w:date="2021-02-18T14:24:00Z">
            <w:tblPrEx>
              <w:tblW w:w="0" w:type="auto"/>
              <w:tblLook w:val="06A0" w:firstRow="1" w:lastRow="0" w:firstColumn="1" w:lastColumn="0" w:noHBand="1" w:noVBand="1"/>
            </w:tblPrEx>
          </w:tblPrExChange>
        </w:tblPrEx>
        <w:trPr>
          <w:trHeight w:val="1536"/>
          <w:trPrChange w:id="643" w:author="Jorge Blanco Rey" w:date="2021-02-18T14:24:00Z">
            <w:trPr>
              <w:gridAfter w:val="0"/>
            </w:trPr>
          </w:trPrChange>
        </w:trPr>
        <w:tc>
          <w:tcPr>
            <w:tcW w:w="9016" w:type="dxa"/>
            <w:gridSpan w:val="2"/>
            <w:tcPrChange w:id="644" w:author="Jorge Blanco Rey" w:date="2021-02-18T14:24:00Z">
              <w:tcPr>
                <w:tcW w:w="0" w:type="auto"/>
              </w:tcPr>
            </w:tcPrChange>
          </w:tcPr>
          <w:p w14:paraId="20654171" w14:textId="004C4BF0" w:rsidR="29581B92" w:rsidRDefault="29581B92">
            <w:r>
              <w:lastRenderedPageBreak/>
              <w:t>Observaciones:</w:t>
            </w:r>
            <w:r w:rsidR="4BBE358D">
              <w:t xml:space="preserve"> El </w:t>
            </w:r>
            <w:r w:rsidR="014CEE4D">
              <w:t>técnico deberá rellenar un informe sobre el estado real de la bicicleta, este informe se guardará en el sistema para hacer un seguimiento de</w:t>
            </w:r>
            <w:r w:rsidR="7DAC5D40">
              <w:t>l estado de</w:t>
            </w:r>
            <w:r w:rsidR="014CEE4D">
              <w:t xml:space="preserve"> la bicicleta en un futuro.</w:t>
            </w:r>
          </w:p>
          <w:p w14:paraId="62FCC4BC" w14:textId="3232B325" w:rsidR="29581B92" w:rsidRDefault="29581B92"/>
        </w:tc>
      </w:tr>
    </w:tbl>
    <w:p w14:paraId="4FBD98AC" w14:textId="27EDDD8F" w:rsidR="29581B92" w:rsidRDefault="29581B92" w:rsidP="29581B92"/>
    <w:sectPr w:rsidR="29581B92" w:rsidSect="008D5319">
      <w:pgSz w:w="16838" w:h="11906" w:orient="landscape"/>
      <w:pgMar w:top="1440" w:right="1440" w:bottom="1440" w:left="1440" w:header="720" w:footer="720" w:gutter="0"/>
      <w:cols w:space="720"/>
      <w:docGrid w:linePitch="360"/>
      <w:sectPrChange w:id="645" w:author="Rodrigo Juez Hernandez" w:date="2021-02-18T15:00:00Z">
        <w:sectPr w:rsidR="29581B92" w:rsidSect="008D5319">
          <w:pgSz w:w="11906" w:h="16838" w:orient="portrait"/>
          <w:pgMar w:top="1440" w:right="1440" w:bottom="1440" w:left="1440" w:header="720" w:footer="720" w:gutter="0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A4A612"/>
    <w:rsid w:val="000078F0"/>
    <w:rsid w:val="00021C0F"/>
    <w:rsid w:val="00034C5A"/>
    <w:rsid w:val="00050473"/>
    <w:rsid w:val="000557F0"/>
    <w:rsid w:val="00061CA5"/>
    <w:rsid w:val="000641B4"/>
    <w:rsid w:val="0007583E"/>
    <w:rsid w:val="00077D31"/>
    <w:rsid w:val="00094FCF"/>
    <w:rsid w:val="000A6BFC"/>
    <w:rsid w:val="000A73D7"/>
    <w:rsid w:val="000D7C34"/>
    <w:rsid w:val="000F16F0"/>
    <w:rsid w:val="00102904"/>
    <w:rsid w:val="001177D8"/>
    <w:rsid w:val="00120E08"/>
    <w:rsid w:val="0014606D"/>
    <w:rsid w:val="00182BFF"/>
    <w:rsid w:val="00183938"/>
    <w:rsid w:val="00185339"/>
    <w:rsid w:val="001A2EB2"/>
    <w:rsid w:val="001D4F54"/>
    <w:rsid w:val="001F16B8"/>
    <w:rsid w:val="00271940"/>
    <w:rsid w:val="0029048A"/>
    <w:rsid w:val="002A118A"/>
    <w:rsid w:val="002F707E"/>
    <w:rsid w:val="0031101B"/>
    <w:rsid w:val="00315114"/>
    <w:rsid w:val="003303A8"/>
    <w:rsid w:val="00341DF9"/>
    <w:rsid w:val="00346DBF"/>
    <w:rsid w:val="00354C8E"/>
    <w:rsid w:val="00367835"/>
    <w:rsid w:val="003719EF"/>
    <w:rsid w:val="003A7190"/>
    <w:rsid w:val="003C78F4"/>
    <w:rsid w:val="003C7CB4"/>
    <w:rsid w:val="003D0344"/>
    <w:rsid w:val="003D1A6C"/>
    <w:rsid w:val="004733B9"/>
    <w:rsid w:val="004D474E"/>
    <w:rsid w:val="00526C20"/>
    <w:rsid w:val="0057496C"/>
    <w:rsid w:val="00585E00"/>
    <w:rsid w:val="005B1634"/>
    <w:rsid w:val="005B4AFE"/>
    <w:rsid w:val="005C5476"/>
    <w:rsid w:val="005E3EB0"/>
    <w:rsid w:val="006110D8"/>
    <w:rsid w:val="00620BD1"/>
    <w:rsid w:val="0062182F"/>
    <w:rsid w:val="00672F47"/>
    <w:rsid w:val="00684B72"/>
    <w:rsid w:val="006A445A"/>
    <w:rsid w:val="006C5D54"/>
    <w:rsid w:val="006D4B2D"/>
    <w:rsid w:val="00721454"/>
    <w:rsid w:val="00753F7A"/>
    <w:rsid w:val="00754D67"/>
    <w:rsid w:val="00760AA0"/>
    <w:rsid w:val="007658FF"/>
    <w:rsid w:val="0079091B"/>
    <w:rsid w:val="00796893"/>
    <w:rsid w:val="007C7C2F"/>
    <w:rsid w:val="007E32AC"/>
    <w:rsid w:val="007F015D"/>
    <w:rsid w:val="007F2EB7"/>
    <w:rsid w:val="007F617D"/>
    <w:rsid w:val="008125CA"/>
    <w:rsid w:val="00840785"/>
    <w:rsid w:val="00846C57"/>
    <w:rsid w:val="00851EC2"/>
    <w:rsid w:val="00870575"/>
    <w:rsid w:val="00875471"/>
    <w:rsid w:val="0088352A"/>
    <w:rsid w:val="00884A2A"/>
    <w:rsid w:val="00891716"/>
    <w:rsid w:val="008B1495"/>
    <w:rsid w:val="008D5319"/>
    <w:rsid w:val="009217E7"/>
    <w:rsid w:val="009402C2"/>
    <w:rsid w:val="00941A98"/>
    <w:rsid w:val="00952209"/>
    <w:rsid w:val="00957979"/>
    <w:rsid w:val="00960E3C"/>
    <w:rsid w:val="00983EA9"/>
    <w:rsid w:val="009908B4"/>
    <w:rsid w:val="009C44D1"/>
    <w:rsid w:val="009D06F0"/>
    <w:rsid w:val="009E1366"/>
    <w:rsid w:val="00A02580"/>
    <w:rsid w:val="00A04039"/>
    <w:rsid w:val="00A0671E"/>
    <w:rsid w:val="00A211A1"/>
    <w:rsid w:val="00A375B4"/>
    <w:rsid w:val="00A43BAD"/>
    <w:rsid w:val="00AA1E2F"/>
    <w:rsid w:val="00AA6EF1"/>
    <w:rsid w:val="00AE4A75"/>
    <w:rsid w:val="00AF2AC8"/>
    <w:rsid w:val="00B472A2"/>
    <w:rsid w:val="00B56146"/>
    <w:rsid w:val="00B70A45"/>
    <w:rsid w:val="00B71A58"/>
    <w:rsid w:val="00B85B40"/>
    <w:rsid w:val="00B97926"/>
    <w:rsid w:val="00BA75BA"/>
    <w:rsid w:val="00BB4712"/>
    <w:rsid w:val="00BB744E"/>
    <w:rsid w:val="00BC44CC"/>
    <w:rsid w:val="00BE3D30"/>
    <w:rsid w:val="00C16FF0"/>
    <w:rsid w:val="00C23CDD"/>
    <w:rsid w:val="00C3595D"/>
    <w:rsid w:val="00C44472"/>
    <w:rsid w:val="00C73F4C"/>
    <w:rsid w:val="00C913D0"/>
    <w:rsid w:val="00CD4B10"/>
    <w:rsid w:val="00CE2844"/>
    <w:rsid w:val="00CF0B5D"/>
    <w:rsid w:val="00CF793F"/>
    <w:rsid w:val="00DC4B14"/>
    <w:rsid w:val="00DD342B"/>
    <w:rsid w:val="00DE1E1B"/>
    <w:rsid w:val="00DE6BB2"/>
    <w:rsid w:val="00E415FF"/>
    <w:rsid w:val="00E54F2E"/>
    <w:rsid w:val="00E61E60"/>
    <w:rsid w:val="00E97552"/>
    <w:rsid w:val="00E97982"/>
    <w:rsid w:val="00EE2475"/>
    <w:rsid w:val="00EE4B19"/>
    <w:rsid w:val="00EF28A3"/>
    <w:rsid w:val="00F07813"/>
    <w:rsid w:val="00F35628"/>
    <w:rsid w:val="00F56FD7"/>
    <w:rsid w:val="00F94180"/>
    <w:rsid w:val="00F95C3F"/>
    <w:rsid w:val="00FA7CD0"/>
    <w:rsid w:val="00FC0334"/>
    <w:rsid w:val="00FC04D5"/>
    <w:rsid w:val="014CEE4D"/>
    <w:rsid w:val="01DC83AB"/>
    <w:rsid w:val="01E6C680"/>
    <w:rsid w:val="02039876"/>
    <w:rsid w:val="02A2DD29"/>
    <w:rsid w:val="02BE7354"/>
    <w:rsid w:val="0420D291"/>
    <w:rsid w:val="05312D6C"/>
    <w:rsid w:val="057A50D8"/>
    <w:rsid w:val="0710C5CC"/>
    <w:rsid w:val="079C6E23"/>
    <w:rsid w:val="08255372"/>
    <w:rsid w:val="099A3202"/>
    <w:rsid w:val="09B479D1"/>
    <w:rsid w:val="0A6F184B"/>
    <w:rsid w:val="0C0572B9"/>
    <w:rsid w:val="0C731C00"/>
    <w:rsid w:val="0E350C7B"/>
    <w:rsid w:val="0E623E12"/>
    <w:rsid w:val="0E63DE38"/>
    <w:rsid w:val="0E6DA325"/>
    <w:rsid w:val="0F39C768"/>
    <w:rsid w:val="1044D1F4"/>
    <w:rsid w:val="110B9CBB"/>
    <w:rsid w:val="12897A0C"/>
    <w:rsid w:val="132BD26E"/>
    <w:rsid w:val="15C83E0B"/>
    <w:rsid w:val="1636BA69"/>
    <w:rsid w:val="16E9D80E"/>
    <w:rsid w:val="179E65E4"/>
    <w:rsid w:val="192D46E8"/>
    <w:rsid w:val="1AB7250C"/>
    <w:rsid w:val="1B05E8EA"/>
    <w:rsid w:val="1B1A6997"/>
    <w:rsid w:val="1DF20D49"/>
    <w:rsid w:val="1DF7A00B"/>
    <w:rsid w:val="1DFEEBB1"/>
    <w:rsid w:val="1E44ACE9"/>
    <w:rsid w:val="1E8B52CD"/>
    <w:rsid w:val="1F6700F5"/>
    <w:rsid w:val="1FC8CE12"/>
    <w:rsid w:val="203EDADC"/>
    <w:rsid w:val="209659C6"/>
    <w:rsid w:val="22E227CA"/>
    <w:rsid w:val="23006ED4"/>
    <w:rsid w:val="23C262F9"/>
    <w:rsid w:val="23EFF7F3"/>
    <w:rsid w:val="24473A56"/>
    <w:rsid w:val="246A397E"/>
    <w:rsid w:val="247169DC"/>
    <w:rsid w:val="2493A2D3"/>
    <w:rsid w:val="24F59BFE"/>
    <w:rsid w:val="25865DE5"/>
    <w:rsid w:val="261EE739"/>
    <w:rsid w:val="268F5D0D"/>
    <w:rsid w:val="272FD710"/>
    <w:rsid w:val="29183A16"/>
    <w:rsid w:val="2934C60F"/>
    <w:rsid w:val="2945CF10"/>
    <w:rsid w:val="29581B92"/>
    <w:rsid w:val="295EF49A"/>
    <w:rsid w:val="2968E0AF"/>
    <w:rsid w:val="29BA1E8E"/>
    <w:rsid w:val="2AC153D7"/>
    <w:rsid w:val="2D0D51FD"/>
    <w:rsid w:val="2D593958"/>
    <w:rsid w:val="2DEF08B6"/>
    <w:rsid w:val="3108B668"/>
    <w:rsid w:val="316199E0"/>
    <w:rsid w:val="316A15AE"/>
    <w:rsid w:val="323BBA43"/>
    <w:rsid w:val="32B1D029"/>
    <w:rsid w:val="32F1DB5A"/>
    <w:rsid w:val="331A2563"/>
    <w:rsid w:val="33B5D1D4"/>
    <w:rsid w:val="36C67D71"/>
    <w:rsid w:val="3751862F"/>
    <w:rsid w:val="378D03E9"/>
    <w:rsid w:val="3816E9DF"/>
    <w:rsid w:val="39F5A562"/>
    <w:rsid w:val="3AD336B6"/>
    <w:rsid w:val="3AE95190"/>
    <w:rsid w:val="3C7E280D"/>
    <w:rsid w:val="3CAC3A0D"/>
    <w:rsid w:val="3D980F7A"/>
    <w:rsid w:val="3DD477F1"/>
    <w:rsid w:val="40A4A612"/>
    <w:rsid w:val="411F4B49"/>
    <w:rsid w:val="4144BAC8"/>
    <w:rsid w:val="4154640E"/>
    <w:rsid w:val="417C3BA5"/>
    <w:rsid w:val="41AF2B9C"/>
    <w:rsid w:val="42C16E7F"/>
    <w:rsid w:val="42D13E60"/>
    <w:rsid w:val="433082FA"/>
    <w:rsid w:val="436FCF8B"/>
    <w:rsid w:val="46AE938A"/>
    <w:rsid w:val="479AD3EF"/>
    <w:rsid w:val="47D0E796"/>
    <w:rsid w:val="490E9F7F"/>
    <w:rsid w:val="49E17B5F"/>
    <w:rsid w:val="4AFFD184"/>
    <w:rsid w:val="4BBE358D"/>
    <w:rsid w:val="4C717865"/>
    <w:rsid w:val="4CD4A657"/>
    <w:rsid w:val="4F16D773"/>
    <w:rsid w:val="4F87F2C4"/>
    <w:rsid w:val="504EC3AA"/>
    <w:rsid w:val="508D61A5"/>
    <w:rsid w:val="513DC263"/>
    <w:rsid w:val="52495174"/>
    <w:rsid w:val="52751961"/>
    <w:rsid w:val="5311A755"/>
    <w:rsid w:val="537E2C15"/>
    <w:rsid w:val="53A34997"/>
    <w:rsid w:val="54B494A2"/>
    <w:rsid w:val="55007BFD"/>
    <w:rsid w:val="55291022"/>
    <w:rsid w:val="56297332"/>
    <w:rsid w:val="580461A2"/>
    <w:rsid w:val="59CF3433"/>
    <w:rsid w:val="5A0A6BBF"/>
    <w:rsid w:val="5AFCE455"/>
    <w:rsid w:val="5BD7F22F"/>
    <w:rsid w:val="5C83CC0E"/>
    <w:rsid w:val="5DE09E2B"/>
    <w:rsid w:val="5E3212A6"/>
    <w:rsid w:val="5E8EA8F5"/>
    <w:rsid w:val="5E9CD66B"/>
    <w:rsid w:val="5EE4800B"/>
    <w:rsid w:val="5F5E7C74"/>
    <w:rsid w:val="5FBB6CD0"/>
    <w:rsid w:val="6030BEAE"/>
    <w:rsid w:val="6080D080"/>
    <w:rsid w:val="609346B7"/>
    <w:rsid w:val="61463430"/>
    <w:rsid w:val="61A491C2"/>
    <w:rsid w:val="62916449"/>
    <w:rsid w:val="62B46F97"/>
    <w:rsid w:val="62DEE6DB"/>
    <w:rsid w:val="62F47AC8"/>
    <w:rsid w:val="63559682"/>
    <w:rsid w:val="6379D347"/>
    <w:rsid w:val="63C2FAEE"/>
    <w:rsid w:val="63CE44F6"/>
    <w:rsid w:val="6422AAFE"/>
    <w:rsid w:val="646822EE"/>
    <w:rsid w:val="65698E4D"/>
    <w:rsid w:val="671587A2"/>
    <w:rsid w:val="6782F90D"/>
    <w:rsid w:val="6837DBAE"/>
    <w:rsid w:val="68A1B619"/>
    <w:rsid w:val="695A2FBA"/>
    <w:rsid w:val="6A6E7793"/>
    <w:rsid w:val="6A8D3395"/>
    <w:rsid w:val="6AB76220"/>
    <w:rsid w:val="6B01D8C8"/>
    <w:rsid w:val="6B30DE75"/>
    <w:rsid w:val="6F91F680"/>
    <w:rsid w:val="6FDDDDDB"/>
    <w:rsid w:val="70AE6263"/>
    <w:rsid w:val="71B9B96D"/>
    <w:rsid w:val="728AF947"/>
    <w:rsid w:val="72E0123E"/>
    <w:rsid w:val="735589CE"/>
    <w:rsid w:val="756E5BEE"/>
    <w:rsid w:val="76B69529"/>
    <w:rsid w:val="7768F416"/>
    <w:rsid w:val="78009217"/>
    <w:rsid w:val="780E655E"/>
    <w:rsid w:val="7831E496"/>
    <w:rsid w:val="787C15B4"/>
    <w:rsid w:val="7930B96A"/>
    <w:rsid w:val="793677BB"/>
    <w:rsid w:val="7999C654"/>
    <w:rsid w:val="7A31176B"/>
    <w:rsid w:val="7A3EE6BF"/>
    <w:rsid w:val="7A820FA6"/>
    <w:rsid w:val="7ADF0002"/>
    <w:rsid w:val="7CA0B2C0"/>
    <w:rsid w:val="7CD293E8"/>
    <w:rsid w:val="7DAC5D40"/>
    <w:rsid w:val="7F22B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4A612"/>
  <w15:chartTrackingRefBased/>
  <w15:docId w15:val="{F1E498C1-8860-4FB5-9895-0C11F3FF5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E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in">
    <w:name w:val="Revision"/>
    <w:hidden/>
    <w:uiPriority w:val="99"/>
    <w:semiHidden/>
    <w:rsid w:val="006218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8D178F566609C4CA4019295963025CF" ma:contentTypeVersion="13" ma:contentTypeDescription="Crear nuevo documento." ma:contentTypeScope="" ma:versionID="61c438f57c1cc83e273b459e18cf51bd">
  <xsd:schema xmlns:xsd="http://www.w3.org/2001/XMLSchema" xmlns:xs="http://www.w3.org/2001/XMLSchema" xmlns:p="http://schemas.microsoft.com/office/2006/metadata/properties" xmlns:ns3="86caabfa-722a-46c9-b256-6bd04d943c52" xmlns:ns4="6ba2d9d8-4816-4700-a09a-fcd23c52c7ee" targetNamespace="http://schemas.microsoft.com/office/2006/metadata/properties" ma:root="true" ma:fieldsID="ea0293b86ae42f3a6e2b97a1b08c3c85" ns3:_="" ns4:_="">
    <xsd:import namespace="86caabfa-722a-46c9-b256-6bd04d943c52"/>
    <xsd:import namespace="6ba2d9d8-4816-4700-a09a-fcd23c52c7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caabfa-722a-46c9-b256-6bd04d943c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a2d9d8-4816-4700-a09a-fcd23c52c7e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A63957-E31D-4C4A-A9B6-0C7AB44D45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0FC84A7-2E39-4AFD-8862-543BB7034E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2D1445-55FD-4138-AA5A-429673AA1E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caabfa-722a-46c9-b256-6bd04d943c52"/>
    <ds:schemaRef ds:uri="6ba2d9d8-4816-4700-a09a-fcd23c52c7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1443</Words>
  <Characters>7940</Characters>
  <Application>Microsoft Office Word</Application>
  <DocSecurity>0</DocSecurity>
  <Lines>66</Lines>
  <Paragraphs>18</Paragraphs>
  <ScaleCrop>false</ScaleCrop>
  <Company/>
  <LinksUpToDate>false</LinksUpToDate>
  <CharactersWithSpaces>9365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Blanco Rey</dc:creator>
  <cp:keywords/>
  <dc:description/>
  <cp:lastModifiedBy>Rodrigo Juez Hernandez</cp:lastModifiedBy>
  <cp:revision>3</cp:revision>
  <dcterms:created xsi:type="dcterms:W3CDTF">2021-02-19T14:59:00Z</dcterms:created>
  <dcterms:modified xsi:type="dcterms:W3CDTF">2021-03-12T16:32:00Z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0x01010068D178F566609C4CA4019295963025CF</vt:lpwstr>
  </property>
</Properties>
</file>