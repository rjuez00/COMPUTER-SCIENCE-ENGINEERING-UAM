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8693E0" w14:textId="77777777" w:rsidR="00FD4B47" w:rsidRDefault="00FD4B47" w:rsidP="00251FFE">
      <w:pPr>
        <w:ind w:left="708" w:hanging="708"/>
        <w:rPr>
          <w:b/>
          <w:sz w:val="40"/>
        </w:rPr>
      </w:pPr>
      <w:bookmarkStart w:id="0" w:name="_Hlk69806491"/>
      <w:bookmarkEnd w:id="0"/>
    </w:p>
    <w:p w14:paraId="47E3E086" w14:textId="77777777" w:rsidR="00FD4B47" w:rsidRDefault="00FD4B47">
      <w:pPr>
        <w:rPr>
          <w:b/>
          <w:sz w:val="40"/>
        </w:rPr>
      </w:pPr>
    </w:p>
    <w:p w14:paraId="07202568" w14:textId="2156386D" w:rsidR="00FD4B47" w:rsidRDefault="0016463C" w:rsidP="00DD13A2">
      <w:pPr>
        <w:jc w:val="center"/>
        <w:rPr>
          <w:b/>
          <w:sz w:val="72"/>
        </w:rPr>
      </w:pPr>
      <w:r w:rsidRPr="00FD4B47">
        <w:rPr>
          <w:b/>
          <w:sz w:val="72"/>
        </w:rPr>
        <w:t xml:space="preserve">Proyecto </w:t>
      </w:r>
      <w:proofErr w:type="spellStart"/>
      <w:r w:rsidR="00546687">
        <w:rPr>
          <w:b/>
          <w:sz w:val="72"/>
        </w:rPr>
        <w:t>BiciUrban</w:t>
      </w:r>
      <w:proofErr w:type="spellEnd"/>
    </w:p>
    <w:p w14:paraId="03BF7083" w14:textId="77777777" w:rsidR="008922C3" w:rsidRDefault="008922C3" w:rsidP="00DD13A2">
      <w:pPr>
        <w:jc w:val="center"/>
        <w:rPr>
          <w:b/>
          <w:sz w:val="72"/>
        </w:rPr>
      </w:pPr>
    </w:p>
    <w:p w14:paraId="5E025686" w14:textId="4918521E" w:rsidR="00DD13A2" w:rsidRDefault="00DD13A2" w:rsidP="00DD13A2">
      <w:pPr>
        <w:spacing w:after="240"/>
        <w:jc w:val="center"/>
        <w:rPr>
          <w:b/>
          <w:sz w:val="72"/>
        </w:rPr>
      </w:pPr>
      <w:r>
        <w:rPr>
          <w:noProof/>
        </w:rPr>
        <w:drawing>
          <wp:inline distT="0" distB="0" distL="0" distR="0" wp14:anchorId="3EF431A6" wp14:editId="35EBB27E">
            <wp:extent cx="3055620" cy="1617181"/>
            <wp:effectExtent l="0" t="0" r="0" b="2540"/>
            <wp:docPr id="1" name="Picture 1"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3055620" cy="1617181"/>
                    </a:xfrm>
                    <a:prstGeom prst="rect">
                      <a:avLst/>
                    </a:prstGeom>
                  </pic:spPr>
                </pic:pic>
              </a:graphicData>
            </a:graphic>
          </wp:inline>
        </w:drawing>
      </w:r>
    </w:p>
    <w:p w14:paraId="451312C7" w14:textId="77777777" w:rsidR="00DD13A2" w:rsidRPr="00FD4B47" w:rsidRDefault="00DD13A2" w:rsidP="00DD13A2">
      <w:pPr>
        <w:spacing w:after="240"/>
        <w:jc w:val="center"/>
        <w:rPr>
          <w:b/>
          <w:sz w:val="72"/>
        </w:rPr>
      </w:pPr>
    </w:p>
    <w:p w14:paraId="6DC4C06E" w14:textId="2A79362D" w:rsidR="0016463C" w:rsidRPr="00FD4B47" w:rsidRDefault="0016463C" w:rsidP="00FD4B47">
      <w:pPr>
        <w:jc w:val="center"/>
        <w:rPr>
          <w:b/>
          <w:sz w:val="72"/>
        </w:rPr>
      </w:pPr>
      <w:r w:rsidRPr="00FD4B47">
        <w:rPr>
          <w:b/>
          <w:sz w:val="72"/>
        </w:rPr>
        <w:t>Documento de Análisis</w:t>
      </w:r>
    </w:p>
    <w:p w14:paraId="30173CD7" w14:textId="77777777" w:rsidR="0016463C" w:rsidRDefault="0016463C"/>
    <w:p w14:paraId="6DEF3220" w14:textId="77777777" w:rsidR="00762B42" w:rsidRDefault="00762B42"/>
    <w:p w14:paraId="3F8F23A1" w14:textId="584CD3E7" w:rsidR="004178AB" w:rsidRDefault="005556C9" w:rsidP="00FD4B47">
      <w:pPr>
        <w:jc w:val="center"/>
        <w:rPr>
          <w:sz w:val="32"/>
        </w:rPr>
      </w:pPr>
      <w:r>
        <w:rPr>
          <w:sz w:val="32"/>
        </w:rPr>
        <w:t xml:space="preserve">EC-DA. Versión </w:t>
      </w:r>
      <w:r w:rsidR="00615875">
        <w:rPr>
          <w:sz w:val="32"/>
        </w:rPr>
        <w:t>4</w:t>
      </w:r>
      <w:r w:rsidR="004178AB">
        <w:rPr>
          <w:sz w:val="32"/>
        </w:rPr>
        <w:t>.0</w:t>
      </w:r>
      <w:r w:rsidR="00FD4B47" w:rsidRPr="00762B42">
        <w:rPr>
          <w:sz w:val="32"/>
        </w:rPr>
        <w:t xml:space="preserve"> </w:t>
      </w:r>
    </w:p>
    <w:p w14:paraId="6D654083" w14:textId="1F0AAFDB" w:rsidR="00E45CA9" w:rsidRDefault="00CD6762" w:rsidP="00E45CA9">
      <w:pPr>
        <w:jc w:val="center"/>
        <w:rPr>
          <w:sz w:val="32"/>
        </w:rPr>
      </w:pPr>
      <w:r>
        <w:rPr>
          <w:sz w:val="32"/>
        </w:rPr>
        <w:t>30</w:t>
      </w:r>
      <w:r w:rsidR="00AD3C1F">
        <w:rPr>
          <w:sz w:val="32"/>
        </w:rPr>
        <w:t>/0</w:t>
      </w:r>
      <w:r>
        <w:rPr>
          <w:sz w:val="32"/>
        </w:rPr>
        <w:t>4</w:t>
      </w:r>
      <w:r w:rsidR="00AD3C1F">
        <w:rPr>
          <w:sz w:val="32"/>
        </w:rPr>
        <w:t>/2021</w:t>
      </w:r>
    </w:p>
    <w:p w14:paraId="0139D7D0" w14:textId="7156A004" w:rsidR="00FD4B47" w:rsidRPr="00762B42" w:rsidRDefault="00FD4B47" w:rsidP="00FD4B47">
      <w:pPr>
        <w:jc w:val="center"/>
        <w:rPr>
          <w:sz w:val="32"/>
        </w:rPr>
      </w:pPr>
      <w:r w:rsidRPr="00762B42">
        <w:rPr>
          <w:sz w:val="32"/>
        </w:rPr>
        <w:t>Estatus: Restringido</w:t>
      </w:r>
    </w:p>
    <w:p w14:paraId="477D9D00" w14:textId="38FCD9EC" w:rsidR="00DD13A2" w:rsidRDefault="00DD13A2" w:rsidP="003A7323">
      <w:pPr>
        <w:pStyle w:val="paragraph"/>
        <w:jc w:val="center"/>
        <w:textAlignment w:val="baseline"/>
        <w:rPr>
          <w:rStyle w:val="normaltextrun"/>
          <w:rFonts w:asciiTheme="minorHAnsi" w:hAnsiTheme="minorHAnsi" w:cs="Calibri"/>
        </w:rPr>
      </w:pPr>
    </w:p>
    <w:p w14:paraId="5741132A" w14:textId="3DAEBAF0" w:rsidR="00DD13A2" w:rsidRDefault="00DD13A2" w:rsidP="003A7323">
      <w:pPr>
        <w:pStyle w:val="paragraph"/>
        <w:jc w:val="center"/>
        <w:textAlignment w:val="baseline"/>
        <w:rPr>
          <w:rStyle w:val="normaltextrun"/>
          <w:rFonts w:asciiTheme="minorHAnsi" w:hAnsiTheme="minorHAnsi" w:cs="Calibri"/>
        </w:rPr>
      </w:pPr>
    </w:p>
    <w:p w14:paraId="3CE018F6" w14:textId="77777777" w:rsidR="00DD13A2" w:rsidRDefault="00DD13A2" w:rsidP="003A7323">
      <w:pPr>
        <w:pStyle w:val="paragraph"/>
        <w:jc w:val="center"/>
        <w:textAlignment w:val="baseline"/>
        <w:rPr>
          <w:rStyle w:val="normaltextrun"/>
          <w:rFonts w:asciiTheme="minorHAnsi" w:hAnsiTheme="minorHAnsi" w:cs="Calibri"/>
        </w:rPr>
      </w:pPr>
    </w:p>
    <w:p w14:paraId="47EC14D9" w14:textId="63D7F7C6" w:rsidR="003A7323" w:rsidRPr="00794355" w:rsidRDefault="003A7323" w:rsidP="00B566C7">
      <w:pPr>
        <w:pStyle w:val="paragraph"/>
        <w:spacing w:before="0" w:beforeAutospacing="0" w:after="0" w:afterAutospacing="0"/>
        <w:jc w:val="center"/>
        <w:textAlignment w:val="baseline"/>
        <w:rPr>
          <w:rFonts w:asciiTheme="minorHAnsi" w:hAnsiTheme="minorHAnsi"/>
        </w:rPr>
      </w:pPr>
      <w:r w:rsidRPr="00794355">
        <w:rPr>
          <w:rStyle w:val="normaltextrun"/>
          <w:rFonts w:asciiTheme="minorHAnsi" w:hAnsiTheme="minorHAnsi" w:cs="Calibri"/>
        </w:rPr>
        <w:t>Jorge Blanco Rey</w:t>
      </w:r>
      <w:r w:rsidRPr="00794355">
        <w:rPr>
          <w:rStyle w:val="eop"/>
          <w:rFonts w:asciiTheme="minorHAnsi" w:hAnsiTheme="minorHAnsi" w:cs="Calibri"/>
        </w:rPr>
        <w:t> </w:t>
      </w:r>
    </w:p>
    <w:p w14:paraId="46E8B2C8" w14:textId="77777777" w:rsidR="003A7323" w:rsidRPr="00794355" w:rsidRDefault="003A7323" w:rsidP="00B566C7">
      <w:pPr>
        <w:pStyle w:val="paragraph"/>
        <w:spacing w:before="0" w:beforeAutospacing="0" w:after="0" w:afterAutospacing="0"/>
        <w:jc w:val="center"/>
        <w:textAlignment w:val="baseline"/>
        <w:rPr>
          <w:rFonts w:asciiTheme="minorHAnsi" w:hAnsiTheme="minorHAnsi"/>
        </w:rPr>
      </w:pPr>
      <w:r w:rsidRPr="00794355">
        <w:rPr>
          <w:rStyle w:val="normaltextrun"/>
          <w:rFonts w:asciiTheme="minorHAnsi" w:hAnsiTheme="minorHAnsi" w:cs="Calibri"/>
        </w:rPr>
        <w:t>Ángel Casanova Bienzobas</w:t>
      </w:r>
      <w:r w:rsidRPr="00794355">
        <w:rPr>
          <w:rStyle w:val="eop"/>
          <w:rFonts w:asciiTheme="minorHAnsi" w:hAnsiTheme="minorHAnsi" w:cs="Calibri"/>
        </w:rPr>
        <w:t> </w:t>
      </w:r>
    </w:p>
    <w:p w14:paraId="681F7659" w14:textId="77777777" w:rsidR="003A7323" w:rsidRPr="00794355" w:rsidRDefault="003A7323" w:rsidP="00B566C7">
      <w:pPr>
        <w:pStyle w:val="paragraph"/>
        <w:spacing w:before="0" w:beforeAutospacing="0" w:after="0" w:afterAutospacing="0"/>
        <w:jc w:val="center"/>
        <w:textAlignment w:val="baseline"/>
        <w:rPr>
          <w:rFonts w:asciiTheme="minorHAnsi" w:hAnsiTheme="minorHAnsi"/>
        </w:rPr>
      </w:pPr>
      <w:r w:rsidRPr="00794355">
        <w:rPr>
          <w:rStyle w:val="normaltextrun"/>
          <w:rFonts w:asciiTheme="minorHAnsi" w:hAnsiTheme="minorHAnsi" w:cs="Calibri"/>
        </w:rPr>
        <w:t>Rodrigo Juez Hernández</w:t>
      </w:r>
      <w:r w:rsidRPr="00794355">
        <w:rPr>
          <w:rStyle w:val="eop"/>
          <w:rFonts w:asciiTheme="minorHAnsi" w:hAnsiTheme="minorHAnsi" w:cs="Calibri"/>
        </w:rPr>
        <w:t> </w:t>
      </w:r>
    </w:p>
    <w:p w14:paraId="1A0C306A" w14:textId="77777777" w:rsidR="003A7323" w:rsidRPr="00794355" w:rsidRDefault="003A7323" w:rsidP="00B566C7">
      <w:pPr>
        <w:pStyle w:val="paragraph"/>
        <w:spacing w:before="0" w:beforeAutospacing="0" w:after="0" w:afterAutospacing="0"/>
        <w:jc w:val="center"/>
        <w:textAlignment w:val="baseline"/>
        <w:rPr>
          <w:rFonts w:asciiTheme="minorHAnsi" w:hAnsiTheme="minorHAnsi"/>
        </w:rPr>
      </w:pPr>
      <w:r w:rsidRPr="00794355">
        <w:rPr>
          <w:rStyle w:val="normaltextrun"/>
          <w:rFonts w:asciiTheme="minorHAnsi" w:hAnsiTheme="minorHAnsi" w:cs="Calibri"/>
        </w:rPr>
        <w:t>Pablo Soëtard García</w:t>
      </w:r>
      <w:r w:rsidRPr="00794355">
        <w:rPr>
          <w:rStyle w:val="eop"/>
          <w:rFonts w:asciiTheme="minorHAnsi" w:hAnsiTheme="minorHAnsi" w:cs="Calibri"/>
        </w:rPr>
        <w:t> </w:t>
      </w:r>
    </w:p>
    <w:p w14:paraId="60AA248D" w14:textId="77777777" w:rsidR="003A7323" w:rsidRPr="00A96711" w:rsidRDefault="003A7323" w:rsidP="00B566C7">
      <w:pPr>
        <w:pStyle w:val="paragraph"/>
        <w:spacing w:before="0" w:beforeAutospacing="0" w:after="0" w:afterAutospacing="0"/>
        <w:jc w:val="center"/>
        <w:textAlignment w:val="baseline"/>
        <w:rPr>
          <w:rStyle w:val="eop"/>
          <w:rFonts w:ascii="Calibri" w:hAnsi="Calibri" w:cs="Calibri"/>
        </w:rPr>
      </w:pPr>
      <w:r w:rsidRPr="00794355">
        <w:rPr>
          <w:rStyle w:val="eop"/>
          <w:rFonts w:asciiTheme="minorHAnsi" w:hAnsiTheme="minorHAnsi" w:cs="Calibri"/>
        </w:rPr>
        <w:t> </w:t>
      </w:r>
    </w:p>
    <w:p w14:paraId="720C0C16" w14:textId="77777777" w:rsidR="00DD13A2" w:rsidRDefault="00DD13A2" w:rsidP="00B566C7">
      <w:pPr>
        <w:pStyle w:val="paragraph"/>
        <w:spacing w:before="0" w:beforeAutospacing="0" w:after="0" w:afterAutospacing="0"/>
        <w:jc w:val="center"/>
        <w:textAlignment w:val="baseline"/>
        <w:rPr>
          <w:rStyle w:val="eop"/>
          <w:rFonts w:asciiTheme="minorHAnsi" w:hAnsiTheme="minorHAnsi" w:cs="Calibri"/>
        </w:rPr>
      </w:pPr>
    </w:p>
    <w:p w14:paraId="40B5EB2F" w14:textId="77777777" w:rsidR="00DD13A2" w:rsidRDefault="00DD13A2" w:rsidP="00B566C7">
      <w:pPr>
        <w:pStyle w:val="paragraph"/>
        <w:spacing w:before="0" w:beforeAutospacing="0" w:after="0" w:afterAutospacing="0"/>
        <w:jc w:val="center"/>
        <w:textAlignment w:val="baseline"/>
        <w:rPr>
          <w:rStyle w:val="eop"/>
          <w:rFonts w:asciiTheme="minorHAnsi" w:hAnsiTheme="minorHAnsi" w:cs="Calibri"/>
        </w:rPr>
      </w:pPr>
    </w:p>
    <w:p w14:paraId="7A493173" w14:textId="1E0C390D" w:rsidR="003A7323" w:rsidRPr="00794355" w:rsidRDefault="003A7323" w:rsidP="00B566C7">
      <w:pPr>
        <w:pStyle w:val="paragraph"/>
        <w:spacing w:before="0" w:beforeAutospacing="0" w:after="0" w:afterAutospacing="0"/>
        <w:jc w:val="center"/>
        <w:textAlignment w:val="baseline"/>
        <w:rPr>
          <w:rFonts w:asciiTheme="minorHAnsi" w:hAnsiTheme="minorHAnsi"/>
        </w:rPr>
      </w:pPr>
      <w:r w:rsidRPr="00794355">
        <w:rPr>
          <w:rStyle w:val="eop"/>
          <w:rFonts w:asciiTheme="minorHAnsi" w:hAnsiTheme="minorHAnsi" w:cs="Calibri"/>
        </w:rPr>
        <w:t> </w:t>
      </w:r>
    </w:p>
    <w:p w14:paraId="64FB0F1F" w14:textId="758A7258" w:rsidR="003A7323" w:rsidRPr="00794355" w:rsidRDefault="003A7323" w:rsidP="00B566C7">
      <w:pPr>
        <w:pStyle w:val="paragraph"/>
        <w:spacing w:before="0" w:beforeAutospacing="0" w:after="0" w:afterAutospacing="0"/>
        <w:jc w:val="center"/>
        <w:textAlignment w:val="baseline"/>
        <w:rPr>
          <w:rFonts w:asciiTheme="minorHAnsi" w:hAnsiTheme="minorHAnsi"/>
        </w:rPr>
      </w:pPr>
      <w:r w:rsidRPr="00794355">
        <w:rPr>
          <w:rStyle w:val="normaltextrun"/>
          <w:rFonts w:asciiTheme="minorHAnsi" w:hAnsiTheme="minorHAnsi" w:cs="Calibri"/>
        </w:rPr>
        <w:t>Gr</w:t>
      </w:r>
      <w:r w:rsidR="00C96CDA">
        <w:rPr>
          <w:rStyle w:val="normaltextrun"/>
          <w:rFonts w:asciiTheme="minorHAnsi" w:hAnsiTheme="minorHAnsi" w:cs="Calibri"/>
        </w:rPr>
        <w:t>upo</w:t>
      </w:r>
      <w:r w:rsidRPr="00794355">
        <w:rPr>
          <w:rStyle w:val="normaltextrun"/>
          <w:rFonts w:asciiTheme="minorHAnsi" w:hAnsiTheme="minorHAnsi" w:cs="Calibri"/>
        </w:rPr>
        <w:t>: 2391</w:t>
      </w:r>
      <w:r w:rsidRPr="00794355">
        <w:rPr>
          <w:rStyle w:val="eop"/>
          <w:rFonts w:asciiTheme="minorHAnsi" w:hAnsiTheme="minorHAnsi" w:cs="Calibri"/>
        </w:rPr>
        <w:t> </w:t>
      </w:r>
    </w:p>
    <w:p w14:paraId="6165B3DA" w14:textId="7AD282BD" w:rsidR="003A7323" w:rsidRPr="008922C3" w:rsidRDefault="00C96CDA" w:rsidP="008922C3">
      <w:pPr>
        <w:pStyle w:val="paragraph"/>
        <w:spacing w:before="0" w:beforeAutospacing="0" w:after="0" w:afterAutospacing="0"/>
        <w:jc w:val="center"/>
        <w:textAlignment w:val="baseline"/>
        <w:rPr>
          <w:rFonts w:asciiTheme="minorHAnsi" w:hAnsiTheme="minorHAnsi"/>
        </w:rPr>
      </w:pPr>
      <w:r>
        <w:rPr>
          <w:rStyle w:val="normaltextrun"/>
          <w:rFonts w:asciiTheme="minorHAnsi" w:hAnsiTheme="minorHAnsi" w:cs="Calibri"/>
        </w:rPr>
        <w:t>Equipo</w:t>
      </w:r>
      <w:r w:rsidR="003A7323" w:rsidRPr="00794355">
        <w:rPr>
          <w:rStyle w:val="normaltextrun"/>
          <w:rFonts w:asciiTheme="minorHAnsi" w:hAnsiTheme="minorHAnsi" w:cs="Calibri"/>
        </w:rPr>
        <w:t xml:space="preserve">: </w:t>
      </w:r>
      <w:r w:rsidR="00B6454A" w:rsidRPr="00794355">
        <w:rPr>
          <w:rStyle w:val="normaltextrun"/>
          <w:rFonts w:asciiTheme="minorHAnsi" w:hAnsiTheme="minorHAnsi" w:cs="Calibri"/>
        </w:rPr>
        <w:t>4</w:t>
      </w:r>
      <w:r w:rsidR="003A7323">
        <w:rPr>
          <w:rStyle w:val="eop"/>
          <w:rFonts w:ascii="Calibri" w:hAnsi="Calibri" w:cs="Calibri"/>
        </w:rPr>
        <w:t> </w:t>
      </w:r>
    </w:p>
    <w:p w14:paraId="70E6169C" w14:textId="53D80E71" w:rsidR="007842BF" w:rsidRPr="00252080" w:rsidRDefault="007842BF" w:rsidP="00E71AF5">
      <w:pPr>
        <w:sectPr w:rsidR="007842BF" w:rsidRPr="00252080" w:rsidSect="00FA359C">
          <w:headerReference w:type="default" r:id="rId9"/>
          <w:footerReference w:type="default" r:id="rId10"/>
          <w:headerReference w:type="first" r:id="rId11"/>
          <w:footerReference w:type="first" r:id="rId12"/>
          <w:pgSz w:w="11900" w:h="16840"/>
          <w:pgMar w:top="1417" w:right="1701" w:bottom="1417" w:left="1701" w:header="708" w:footer="708" w:gutter="0"/>
          <w:cols w:space="708"/>
          <w:titlePg/>
        </w:sectPr>
      </w:pPr>
    </w:p>
    <w:tbl>
      <w:tblPr>
        <w:tblStyle w:val="Tablaconcuadrcula"/>
        <w:tblW w:w="10491" w:type="dxa"/>
        <w:tblInd w:w="-99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135"/>
        <w:gridCol w:w="992"/>
        <w:gridCol w:w="1418"/>
        <w:gridCol w:w="2832"/>
        <w:gridCol w:w="1276"/>
        <w:gridCol w:w="1134"/>
        <w:gridCol w:w="1704"/>
      </w:tblGrid>
      <w:tr w:rsidR="0070002D" w14:paraId="66E65F8D" w14:textId="77777777" w:rsidTr="2B556525">
        <w:tc>
          <w:tcPr>
            <w:tcW w:w="1135" w:type="dxa"/>
            <w:shd w:val="clear" w:color="auto" w:fill="BFBFBF" w:themeFill="background1" w:themeFillShade="BF"/>
          </w:tcPr>
          <w:p w14:paraId="6BDB90E1" w14:textId="78D1AACA" w:rsidR="001D160B" w:rsidRPr="00945C4D" w:rsidRDefault="001D160B">
            <w:pPr>
              <w:rPr>
                <w:sz w:val="20"/>
                <w:szCs w:val="20"/>
              </w:rPr>
            </w:pPr>
            <w:r w:rsidRPr="00945C4D">
              <w:rPr>
                <w:sz w:val="20"/>
                <w:szCs w:val="20"/>
              </w:rPr>
              <w:lastRenderedPageBreak/>
              <w:t>ID</w:t>
            </w:r>
          </w:p>
        </w:tc>
        <w:tc>
          <w:tcPr>
            <w:tcW w:w="992" w:type="dxa"/>
            <w:shd w:val="clear" w:color="auto" w:fill="BFBFBF" w:themeFill="background1" w:themeFillShade="BF"/>
          </w:tcPr>
          <w:p w14:paraId="61520850" w14:textId="78E5F416" w:rsidR="001D160B" w:rsidRPr="00945C4D" w:rsidRDefault="00945C4D">
            <w:pPr>
              <w:rPr>
                <w:sz w:val="20"/>
                <w:szCs w:val="20"/>
              </w:rPr>
            </w:pPr>
            <w:r>
              <w:rPr>
                <w:sz w:val="20"/>
                <w:szCs w:val="20"/>
              </w:rPr>
              <w:t>V</w:t>
            </w:r>
            <w:r w:rsidRPr="00945C4D">
              <w:rPr>
                <w:sz w:val="20"/>
                <w:szCs w:val="20"/>
              </w:rPr>
              <w:t>ersión</w:t>
            </w:r>
          </w:p>
        </w:tc>
        <w:tc>
          <w:tcPr>
            <w:tcW w:w="1418" w:type="dxa"/>
            <w:shd w:val="clear" w:color="auto" w:fill="BFBFBF" w:themeFill="background1" w:themeFillShade="BF"/>
          </w:tcPr>
          <w:p w14:paraId="2315D994" w14:textId="3FDD072D" w:rsidR="001D160B" w:rsidRPr="00945C4D" w:rsidRDefault="00945C4D">
            <w:pPr>
              <w:rPr>
                <w:sz w:val="20"/>
                <w:szCs w:val="20"/>
              </w:rPr>
            </w:pPr>
            <w:r w:rsidRPr="00945C4D">
              <w:rPr>
                <w:sz w:val="20"/>
                <w:szCs w:val="20"/>
              </w:rPr>
              <w:t>Fecha</w:t>
            </w:r>
          </w:p>
        </w:tc>
        <w:tc>
          <w:tcPr>
            <w:tcW w:w="2832" w:type="dxa"/>
            <w:shd w:val="clear" w:color="auto" w:fill="BFBFBF" w:themeFill="background1" w:themeFillShade="BF"/>
          </w:tcPr>
          <w:p w14:paraId="1848C78D" w14:textId="170EDAA5" w:rsidR="001D160B" w:rsidRPr="00945C4D" w:rsidRDefault="00945C4D">
            <w:pPr>
              <w:rPr>
                <w:sz w:val="20"/>
                <w:szCs w:val="20"/>
              </w:rPr>
            </w:pPr>
            <w:r>
              <w:rPr>
                <w:sz w:val="20"/>
                <w:szCs w:val="20"/>
              </w:rPr>
              <w:t>D</w:t>
            </w:r>
            <w:r w:rsidRPr="00945C4D">
              <w:rPr>
                <w:sz w:val="20"/>
                <w:szCs w:val="20"/>
              </w:rPr>
              <w:t>escripción del elemento / Versi</w:t>
            </w:r>
            <w:r>
              <w:rPr>
                <w:sz w:val="20"/>
                <w:szCs w:val="20"/>
              </w:rPr>
              <w:t>ó</w:t>
            </w:r>
            <w:r w:rsidRPr="00945C4D">
              <w:rPr>
                <w:sz w:val="20"/>
                <w:szCs w:val="20"/>
              </w:rPr>
              <w:t>n</w:t>
            </w:r>
          </w:p>
        </w:tc>
        <w:tc>
          <w:tcPr>
            <w:tcW w:w="1276" w:type="dxa"/>
            <w:shd w:val="clear" w:color="auto" w:fill="BFBFBF" w:themeFill="background1" w:themeFillShade="BF"/>
          </w:tcPr>
          <w:p w14:paraId="3B1C3C52" w14:textId="2A34BB91" w:rsidR="001D160B" w:rsidRPr="00945C4D" w:rsidRDefault="00945C4D">
            <w:pPr>
              <w:rPr>
                <w:sz w:val="20"/>
                <w:szCs w:val="20"/>
              </w:rPr>
            </w:pPr>
            <w:r w:rsidRPr="00945C4D">
              <w:rPr>
                <w:sz w:val="20"/>
                <w:szCs w:val="20"/>
              </w:rPr>
              <w:t>Realización</w:t>
            </w:r>
          </w:p>
        </w:tc>
        <w:tc>
          <w:tcPr>
            <w:tcW w:w="1134" w:type="dxa"/>
            <w:shd w:val="clear" w:color="auto" w:fill="BFBFBF" w:themeFill="background1" w:themeFillShade="BF"/>
          </w:tcPr>
          <w:p w14:paraId="4542F64C" w14:textId="15918706" w:rsidR="001D160B" w:rsidRPr="00945C4D" w:rsidRDefault="00945C4D">
            <w:pPr>
              <w:rPr>
                <w:sz w:val="20"/>
                <w:szCs w:val="20"/>
              </w:rPr>
            </w:pPr>
            <w:r w:rsidRPr="00945C4D">
              <w:rPr>
                <w:sz w:val="20"/>
                <w:szCs w:val="20"/>
              </w:rPr>
              <w:t>Validaci</w:t>
            </w:r>
            <w:r>
              <w:rPr>
                <w:sz w:val="20"/>
                <w:szCs w:val="20"/>
              </w:rPr>
              <w:t>ó</w:t>
            </w:r>
            <w:r w:rsidRPr="00945C4D">
              <w:rPr>
                <w:sz w:val="20"/>
                <w:szCs w:val="20"/>
              </w:rPr>
              <w:t>n</w:t>
            </w:r>
          </w:p>
        </w:tc>
        <w:tc>
          <w:tcPr>
            <w:tcW w:w="1704" w:type="dxa"/>
            <w:shd w:val="clear" w:color="auto" w:fill="BFBFBF" w:themeFill="background1" w:themeFillShade="BF"/>
          </w:tcPr>
          <w:p w14:paraId="34EF99A7" w14:textId="0FD10F24" w:rsidR="001D160B" w:rsidRPr="00945C4D" w:rsidRDefault="00945C4D">
            <w:pPr>
              <w:rPr>
                <w:sz w:val="20"/>
                <w:szCs w:val="20"/>
              </w:rPr>
            </w:pPr>
            <w:r w:rsidRPr="00945C4D">
              <w:rPr>
                <w:sz w:val="20"/>
                <w:szCs w:val="20"/>
              </w:rPr>
              <w:t>Revisi</w:t>
            </w:r>
            <w:r>
              <w:rPr>
                <w:sz w:val="20"/>
                <w:szCs w:val="20"/>
              </w:rPr>
              <w:t>ó</w:t>
            </w:r>
            <w:r w:rsidRPr="00945C4D">
              <w:rPr>
                <w:sz w:val="20"/>
                <w:szCs w:val="20"/>
              </w:rPr>
              <w:t>n formal</w:t>
            </w:r>
          </w:p>
        </w:tc>
      </w:tr>
      <w:tr w:rsidR="004F3EC5" w14:paraId="66ADA71B" w14:textId="77777777" w:rsidTr="2B556525">
        <w:tc>
          <w:tcPr>
            <w:tcW w:w="1135" w:type="dxa"/>
          </w:tcPr>
          <w:p w14:paraId="57EFDDDB" w14:textId="2A72306C" w:rsidR="001D160B" w:rsidRPr="00945C4D" w:rsidRDefault="00945C4D">
            <w:pPr>
              <w:rPr>
                <w:sz w:val="20"/>
                <w:szCs w:val="20"/>
              </w:rPr>
            </w:pPr>
            <w:r>
              <w:rPr>
                <w:sz w:val="20"/>
                <w:szCs w:val="20"/>
              </w:rPr>
              <w:t>EC-DC</w:t>
            </w:r>
            <w:r w:rsidR="004C5991">
              <w:rPr>
                <w:sz w:val="20"/>
                <w:szCs w:val="20"/>
              </w:rPr>
              <w:t>U</w:t>
            </w:r>
          </w:p>
        </w:tc>
        <w:tc>
          <w:tcPr>
            <w:tcW w:w="992" w:type="dxa"/>
          </w:tcPr>
          <w:p w14:paraId="281F045C" w14:textId="330494EE" w:rsidR="00AA423B" w:rsidRPr="00945C4D" w:rsidRDefault="00AA423B">
            <w:pPr>
              <w:rPr>
                <w:sz w:val="20"/>
                <w:szCs w:val="20"/>
              </w:rPr>
            </w:pPr>
            <w:r>
              <w:rPr>
                <w:sz w:val="20"/>
                <w:szCs w:val="20"/>
              </w:rPr>
              <w:t>0</w:t>
            </w:r>
            <w:r w:rsidR="00D04766">
              <w:rPr>
                <w:sz w:val="20"/>
                <w:szCs w:val="20"/>
              </w:rPr>
              <w:t>.</w:t>
            </w:r>
            <w:r w:rsidR="004C5991">
              <w:rPr>
                <w:sz w:val="20"/>
                <w:szCs w:val="20"/>
              </w:rPr>
              <w:t>5</w:t>
            </w:r>
          </w:p>
        </w:tc>
        <w:tc>
          <w:tcPr>
            <w:tcW w:w="1418" w:type="dxa"/>
          </w:tcPr>
          <w:p w14:paraId="48F7032E" w14:textId="01940FE7" w:rsidR="001D160B" w:rsidRPr="00945C4D" w:rsidRDefault="00B61887">
            <w:pPr>
              <w:rPr>
                <w:sz w:val="20"/>
                <w:szCs w:val="20"/>
              </w:rPr>
            </w:pPr>
            <w:r>
              <w:rPr>
                <w:sz w:val="20"/>
                <w:szCs w:val="20"/>
              </w:rPr>
              <w:t>08</w:t>
            </w:r>
            <w:r w:rsidR="00581772">
              <w:rPr>
                <w:sz w:val="20"/>
                <w:szCs w:val="20"/>
              </w:rPr>
              <w:t>/02/2021</w:t>
            </w:r>
          </w:p>
        </w:tc>
        <w:tc>
          <w:tcPr>
            <w:tcW w:w="2832" w:type="dxa"/>
          </w:tcPr>
          <w:p w14:paraId="4741D9AC" w14:textId="304A826D" w:rsidR="001D160B" w:rsidRPr="00945C4D" w:rsidRDefault="00B21FA9">
            <w:pPr>
              <w:rPr>
                <w:sz w:val="20"/>
                <w:szCs w:val="20"/>
              </w:rPr>
            </w:pPr>
            <w:r>
              <w:rPr>
                <w:sz w:val="20"/>
                <w:szCs w:val="20"/>
              </w:rPr>
              <w:t xml:space="preserve">Diagrama de Casos de Uso Inicial con la funcionabilidad </w:t>
            </w:r>
            <w:r w:rsidR="00887070">
              <w:rPr>
                <w:sz w:val="20"/>
                <w:szCs w:val="20"/>
              </w:rPr>
              <w:t>básica deseable</w:t>
            </w:r>
          </w:p>
        </w:tc>
        <w:tc>
          <w:tcPr>
            <w:tcW w:w="1276" w:type="dxa"/>
          </w:tcPr>
          <w:p w14:paraId="44486CC8" w14:textId="17A46DCA" w:rsidR="001D160B" w:rsidRPr="00945C4D" w:rsidRDefault="00270342">
            <w:pPr>
              <w:rPr>
                <w:sz w:val="20"/>
                <w:szCs w:val="20"/>
              </w:rPr>
            </w:pPr>
            <w:r>
              <w:rPr>
                <w:sz w:val="20"/>
                <w:szCs w:val="20"/>
              </w:rPr>
              <w:t>Equipo de desarrollo</w:t>
            </w:r>
          </w:p>
        </w:tc>
        <w:tc>
          <w:tcPr>
            <w:tcW w:w="1134" w:type="dxa"/>
          </w:tcPr>
          <w:p w14:paraId="29821192" w14:textId="710E43D8" w:rsidR="001D160B" w:rsidRPr="00945C4D" w:rsidRDefault="00270342">
            <w:pPr>
              <w:rPr>
                <w:sz w:val="20"/>
                <w:szCs w:val="20"/>
              </w:rPr>
            </w:pPr>
            <w:r>
              <w:rPr>
                <w:sz w:val="20"/>
                <w:szCs w:val="20"/>
              </w:rPr>
              <w:t>Usuario y Equipo de Desarrollo</w:t>
            </w:r>
          </w:p>
        </w:tc>
        <w:tc>
          <w:tcPr>
            <w:tcW w:w="1704" w:type="dxa"/>
          </w:tcPr>
          <w:p w14:paraId="7DE8CA81" w14:textId="43116017" w:rsidR="001D160B" w:rsidRPr="00945C4D" w:rsidRDefault="001D160B">
            <w:pPr>
              <w:rPr>
                <w:sz w:val="20"/>
                <w:szCs w:val="20"/>
              </w:rPr>
            </w:pPr>
          </w:p>
        </w:tc>
      </w:tr>
      <w:tr w:rsidR="004F3EC5" w14:paraId="187E6507" w14:textId="77777777" w:rsidTr="2B556525">
        <w:tc>
          <w:tcPr>
            <w:tcW w:w="1135" w:type="dxa"/>
          </w:tcPr>
          <w:p w14:paraId="2EF0948C" w14:textId="2A92E290" w:rsidR="001D160B" w:rsidRPr="00945C4D" w:rsidRDefault="00945C4D">
            <w:pPr>
              <w:rPr>
                <w:sz w:val="20"/>
                <w:szCs w:val="20"/>
              </w:rPr>
            </w:pPr>
            <w:r>
              <w:rPr>
                <w:sz w:val="20"/>
                <w:szCs w:val="20"/>
              </w:rPr>
              <w:t>EC-DCU</w:t>
            </w:r>
          </w:p>
        </w:tc>
        <w:tc>
          <w:tcPr>
            <w:tcW w:w="992" w:type="dxa"/>
          </w:tcPr>
          <w:p w14:paraId="5E7F7B40" w14:textId="3F614E9F" w:rsidR="001D160B" w:rsidRPr="00945C4D" w:rsidRDefault="004C5991">
            <w:pPr>
              <w:rPr>
                <w:sz w:val="20"/>
                <w:szCs w:val="20"/>
              </w:rPr>
            </w:pPr>
            <w:r>
              <w:rPr>
                <w:sz w:val="20"/>
                <w:szCs w:val="20"/>
              </w:rPr>
              <w:t>1.0</w:t>
            </w:r>
          </w:p>
        </w:tc>
        <w:tc>
          <w:tcPr>
            <w:tcW w:w="1418" w:type="dxa"/>
          </w:tcPr>
          <w:p w14:paraId="5BA82F86" w14:textId="6E0B7DCF" w:rsidR="001D160B" w:rsidRPr="00945C4D" w:rsidRDefault="00B61887">
            <w:pPr>
              <w:rPr>
                <w:sz w:val="20"/>
                <w:szCs w:val="20"/>
              </w:rPr>
            </w:pPr>
            <w:r>
              <w:rPr>
                <w:sz w:val="20"/>
                <w:szCs w:val="20"/>
              </w:rPr>
              <w:t>10</w:t>
            </w:r>
            <w:r w:rsidR="00581772">
              <w:rPr>
                <w:sz w:val="20"/>
                <w:szCs w:val="20"/>
              </w:rPr>
              <w:t>/02/2021</w:t>
            </w:r>
          </w:p>
        </w:tc>
        <w:tc>
          <w:tcPr>
            <w:tcW w:w="2832" w:type="dxa"/>
          </w:tcPr>
          <w:p w14:paraId="5E340962" w14:textId="63B4F5E7" w:rsidR="001D160B" w:rsidRPr="00945C4D" w:rsidRDefault="00887070">
            <w:pPr>
              <w:rPr>
                <w:sz w:val="20"/>
                <w:szCs w:val="20"/>
              </w:rPr>
            </w:pPr>
            <w:r>
              <w:rPr>
                <w:sz w:val="20"/>
                <w:szCs w:val="20"/>
              </w:rPr>
              <w:t xml:space="preserve">Diagrama de casos de Uso </w:t>
            </w:r>
            <w:r w:rsidR="008D21FF">
              <w:rPr>
                <w:sz w:val="20"/>
                <w:szCs w:val="20"/>
              </w:rPr>
              <w:t>refinado con funcionabilidad ampliada.</w:t>
            </w:r>
          </w:p>
        </w:tc>
        <w:tc>
          <w:tcPr>
            <w:tcW w:w="1276" w:type="dxa"/>
          </w:tcPr>
          <w:p w14:paraId="0D58EF6A" w14:textId="410C8057" w:rsidR="001D160B" w:rsidRPr="00945C4D" w:rsidRDefault="00270342">
            <w:pPr>
              <w:rPr>
                <w:sz w:val="20"/>
                <w:szCs w:val="20"/>
              </w:rPr>
            </w:pPr>
            <w:r>
              <w:rPr>
                <w:sz w:val="20"/>
                <w:szCs w:val="20"/>
              </w:rPr>
              <w:t>Equipo de desarrollo</w:t>
            </w:r>
          </w:p>
        </w:tc>
        <w:tc>
          <w:tcPr>
            <w:tcW w:w="1134" w:type="dxa"/>
          </w:tcPr>
          <w:p w14:paraId="27E55DD2" w14:textId="4B4D9C6B" w:rsidR="001D160B" w:rsidRPr="00945C4D" w:rsidRDefault="00270342">
            <w:pPr>
              <w:rPr>
                <w:sz w:val="20"/>
                <w:szCs w:val="20"/>
              </w:rPr>
            </w:pPr>
            <w:r>
              <w:rPr>
                <w:sz w:val="20"/>
                <w:szCs w:val="20"/>
              </w:rPr>
              <w:t>Usuario y Equipo de Desarrollo</w:t>
            </w:r>
          </w:p>
        </w:tc>
        <w:tc>
          <w:tcPr>
            <w:tcW w:w="1704" w:type="dxa"/>
          </w:tcPr>
          <w:p w14:paraId="254D107D" w14:textId="0A2831F6" w:rsidR="001D160B" w:rsidRPr="00945C4D" w:rsidRDefault="001D160B">
            <w:pPr>
              <w:rPr>
                <w:sz w:val="20"/>
                <w:szCs w:val="20"/>
              </w:rPr>
            </w:pPr>
          </w:p>
        </w:tc>
      </w:tr>
      <w:tr w:rsidR="00AB2040" w14:paraId="157C2649" w14:textId="77777777" w:rsidTr="2B556525">
        <w:tc>
          <w:tcPr>
            <w:tcW w:w="1135" w:type="dxa"/>
          </w:tcPr>
          <w:p w14:paraId="27000FAE" w14:textId="10A72A7B" w:rsidR="00AB2040" w:rsidRPr="00074D8E" w:rsidRDefault="00AB2040" w:rsidP="00AB2040">
            <w:pPr>
              <w:rPr>
                <w:color w:val="FF0000"/>
                <w:sz w:val="20"/>
                <w:szCs w:val="20"/>
              </w:rPr>
            </w:pPr>
            <w:r w:rsidRPr="00074D8E">
              <w:rPr>
                <w:color w:val="FF0000"/>
                <w:sz w:val="20"/>
                <w:szCs w:val="20"/>
              </w:rPr>
              <w:t>EC-DCU</w:t>
            </w:r>
          </w:p>
        </w:tc>
        <w:tc>
          <w:tcPr>
            <w:tcW w:w="992" w:type="dxa"/>
          </w:tcPr>
          <w:p w14:paraId="486656AF" w14:textId="65C3B399" w:rsidR="00AB2040" w:rsidRPr="00074D8E" w:rsidRDefault="00AB2040" w:rsidP="00AB2040">
            <w:pPr>
              <w:rPr>
                <w:color w:val="FF0000"/>
                <w:sz w:val="20"/>
                <w:szCs w:val="20"/>
              </w:rPr>
            </w:pPr>
            <w:r w:rsidRPr="00074D8E">
              <w:rPr>
                <w:color w:val="FF0000"/>
                <w:sz w:val="20"/>
                <w:szCs w:val="20"/>
              </w:rPr>
              <w:t>2.0</w:t>
            </w:r>
          </w:p>
        </w:tc>
        <w:tc>
          <w:tcPr>
            <w:tcW w:w="1418" w:type="dxa"/>
          </w:tcPr>
          <w:p w14:paraId="19185490" w14:textId="4CBD8CC1" w:rsidR="00AB2040" w:rsidRPr="00074D8E" w:rsidRDefault="00AB2040" w:rsidP="00AB2040">
            <w:pPr>
              <w:rPr>
                <w:color w:val="FF0000"/>
                <w:sz w:val="20"/>
                <w:szCs w:val="20"/>
              </w:rPr>
            </w:pPr>
            <w:r w:rsidRPr="00074D8E">
              <w:rPr>
                <w:color w:val="FF0000"/>
                <w:sz w:val="20"/>
                <w:szCs w:val="20"/>
              </w:rPr>
              <w:t>1</w:t>
            </w:r>
            <w:r w:rsidR="00124CF1">
              <w:rPr>
                <w:color w:val="FF0000"/>
                <w:sz w:val="20"/>
                <w:szCs w:val="20"/>
              </w:rPr>
              <w:t>8</w:t>
            </w:r>
            <w:r w:rsidRPr="00074D8E">
              <w:rPr>
                <w:color w:val="FF0000"/>
                <w:sz w:val="20"/>
                <w:szCs w:val="20"/>
              </w:rPr>
              <w:t>/0</w:t>
            </w:r>
            <w:r w:rsidR="00914C79">
              <w:rPr>
                <w:color w:val="FF0000"/>
                <w:sz w:val="20"/>
                <w:szCs w:val="20"/>
              </w:rPr>
              <w:t>4</w:t>
            </w:r>
            <w:r w:rsidRPr="00074D8E">
              <w:rPr>
                <w:color w:val="FF0000"/>
                <w:sz w:val="20"/>
                <w:szCs w:val="20"/>
              </w:rPr>
              <w:t>/2021</w:t>
            </w:r>
          </w:p>
        </w:tc>
        <w:tc>
          <w:tcPr>
            <w:tcW w:w="2832" w:type="dxa"/>
          </w:tcPr>
          <w:p w14:paraId="5570DBBF" w14:textId="16BACC1B" w:rsidR="00AB2040" w:rsidRPr="00074D8E" w:rsidRDefault="00147A8F" w:rsidP="00AB2040">
            <w:pPr>
              <w:rPr>
                <w:color w:val="FF0000"/>
                <w:sz w:val="20"/>
                <w:szCs w:val="20"/>
              </w:rPr>
            </w:pPr>
            <w:r>
              <w:rPr>
                <w:color w:val="FF0000"/>
                <w:sz w:val="20"/>
                <w:szCs w:val="20"/>
              </w:rPr>
              <w:t xml:space="preserve">Añadido al diagrama de casos de uso </w:t>
            </w:r>
            <w:r w:rsidR="008436F6">
              <w:rPr>
                <w:color w:val="FF0000"/>
                <w:sz w:val="20"/>
                <w:szCs w:val="20"/>
              </w:rPr>
              <w:t>nuevos caminos para que el usuario pueda valorar la experiencia.</w:t>
            </w:r>
          </w:p>
        </w:tc>
        <w:tc>
          <w:tcPr>
            <w:tcW w:w="1276" w:type="dxa"/>
          </w:tcPr>
          <w:p w14:paraId="65AB1A82" w14:textId="6A6E9079" w:rsidR="00AB2040" w:rsidRPr="00074D8E" w:rsidRDefault="00AB2040" w:rsidP="00AB2040">
            <w:pPr>
              <w:rPr>
                <w:color w:val="FF0000"/>
                <w:sz w:val="20"/>
                <w:szCs w:val="20"/>
              </w:rPr>
            </w:pPr>
            <w:r w:rsidRPr="00074D8E">
              <w:rPr>
                <w:color w:val="FF0000"/>
                <w:sz w:val="20"/>
                <w:szCs w:val="20"/>
              </w:rPr>
              <w:t>Equipo de desarrollo</w:t>
            </w:r>
          </w:p>
        </w:tc>
        <w:tc>
          <w:tcPr>
            <w:tcW w:w="1134" w:type="dxa"/>
          </w:tcPr>
          <w:p w14:paraId="7024CB2F" w14:textId="2EA95B3C" w:rsidR="00AB2040" w:rsidRPr="00074D8E" w:rsidRDefault="00AB2040" w:rsidP="00AB2040">
            <w:pPr>
              <w:rPr>
                <w:color w:val="FF0000"/>
                <w:sz w:val="20"/>
                <w:szCs w:val="20"/>
              </w:rPr>
            </w:pPr>
            <w:r w:rsidRPr="00074D8E">
              <w:rPr>
                <w:color w:val="FF0000"/>
                <w:sz w:val="20"/>
                <w:szCs w:val="20"/>
              </w:rPr>
              <w:t>Usuario y Equipo de Desarrollo</w:t>
            </w:r>
          </w:p>
        </w:tc>
        <w:tc>
          <w:tcPr>
            <w:tcW w:w="1704" w:type="dxa"/>
          </w:tcPr>
          <w:p w14:paraId="4E93C1BC" w14:textId="77777777" w:rsidR="00AB2040" w:rsidRPr="00074D8E" w:rsidRDefault="00AB2040" w:rsidP="00AB2040">
            <w:pPr>
              <w:rPr>
                <w:color w:val="FF0000"/>
                <w:sz w:val="20"/>
                <w:szCs w:val="20"/>
              </w:rPr>
            </w:pPr>
          </w:p>
        </w:tc>
      </w:tr>
      <w:tr w:rsidR="00F26CD2" w14:paraId="75DC201D" w14:textId="77777777" w:rsidTr="2B556525">
        <w:tc>
          <w:tcPr>
            <w:tcW w:w="1135" w:type="dxa"/>
          </w:tcPr>
          <w:p w14:paraId="5070535A" w14:textId="0DC3F139" w:rsidR="00F26CD2" w:rsidRPr="00074D8E" w:rsidRDefault="00F26CD2" w:rsidP="00F26CD2">
            <w:pPr>
              <w:rPr>
                <w:color w:val="FF0000"/>
                <w:sz w:val="20"/>
                <w:szCs w:val="20"/>
              </w:rPr>
            </w:pPr>
            <w:r w:rsidRPr="00074D8E">
              <w:rPr>
                <w:color w:val="FF0000"/>
                <w:sz w:val="20"/>
                <w:szCs w:val="20"/>
              </w:rPr>
              <w:t>EC-DCU</w:t>
            </w:r>
          </w:p>
        </w:tc>
        <w:tc>
          <w:tcPr>
            <w:tcW w:w="992" w:type="dxa"/>
          </w:tcPr>
          <w:p w14:paraId="003A9717" w14:textId="047235D2" w:rsidR="00F26CD2" w:rsidRPr="00074D8E" w:rsidRDefault="00F26CD2" w:rsidP="00F26CD2">
            <w:pPr>
              <w:rPr>
                <w:color w:val="FF0000"/>
                <w:sz w:val="20"/>
                <w:szCs w:val="20"/>
              </w:rPr>
            </w:pPr>
            <w:r>
              <w:rPr>
                <w:color w:val="FF0000"/>
                <w:sz w:val="20"/>
                <w:szCs w:val="20"/>
              </w:rPr>
              <w:t>3.0</w:t>
            </w:r>
          </w:p>
        </w:tc>
        <w:tc>
          <w:tcPr>
            <w:tcW w:w="1418" w:type="dxa"/>
          </w:tcPr>
          <w:p w14:paraId="62C2F657" w14:textId="0672E0EE" w:rsidR="00F26CD2" w:rsidRPr="00074D8E" w:rsidRDefault="00F26CD2" w:rsidP="00F26CD2">
            <w:pPr>
              <w:rPr>
                <w:color w:val="FF0000"/>
                <w:sz w:val="20"/>
                <w:szCs w:val="20"/>
              </w:rPr>
            </w:pPr>
            <w:r>
              <w:rPr>
                <w:color w:val="FF0000"/>
                <w:sz w:val="20"/>
                <w:szCs w:val="20"/>
              </w:rPr>
              <w:t>24</w:t>
            </w:r>
            <w:r w:rsidRPr="00074D8E">
              <w:rPr>
                <w:color w:val="FF0000"/>
                <w:sz w:val="20"/>
                <w:szCs w:val="20"/>
              </w:rPr>
              <w:t>/0</w:t>
            </w:r>
            <w:r>
              <w:rPr>
                <w:color w:val="FF0000"/>
                <w:sz w:val="20"/>
                <w:szCs w:val="20"/>
              </w:rPr>
              <w:t>4</w:t>
            </w:r>
            <w:r w:rsidRPr="00074D8E">
              <w:rPr>
                <w:color w:val="FF0000"/>
                <w:sz w:val="20"/>
                <w:szCs w:val="20"/>
              </w:rPr>
              <w:t>/2021</w:t>
            </w:r>
          </w:p>
        </w:tc>
        <w:tc>
          <w:tcPr>
            <w:tcW w:w="2832" w:type="dxa"/>
          </w:tcPr>
          <w:p w14:paraId="6C714F28" w14:textId="3705C4F0" w:rsidR="00F26CD2" w:rsidRDefault="00F26CD2" w:rsidP="00F26CD2">
            <w:pPr>
              <w:rPr>
                <w:color w:val="FF0000"/>
                <w:sz w:val="20"/>
                <w:szCs w:val="20"/>
              </w:rPr>
            </w:pPr>
            <w:r>
              <w:rPr>
                <w:color w:val="FF0000"/>
                <w:sz w:val="20"/>
                <w:szCs w:val="20"/>
              </w:rPr>
              <w:t xml:space="preserve">Añadido al diagrama de casos </w:t>
            </w:r>
            <w:r w:rsidR="0000578F">
              <w:rPr>
                <w:color w:val="FF0000"/>
                <w:sz w:val="20"/>
                <w:szCs w:val="20"/>
              </w:rPr>
              <w:t>nuevas viñetas</w:t>
            </w:r>
            <w:r w:rsidR="0055301B">
              <w:rPr>
                <w:color w:val="FF0000"/>
                <w:sz w:val="20"/>
                <w:szCs w:val="20"/>
              </w:rPr>
              <w:t xml:space="preserve"> de autenticación del técnico mediante identificador y contraseña y de técnico autenticado.</w:t>
            </w:r>
          </w:p>
        </w:tc>
        <w:tc>
          <w:tcPr>
            <w:tcW w:w="1276" w:type="dxa"/>
          </w:tcPr>
          <w:p w14:paraId="51F69ACE" w14:textId="670707E3" w:rsidR="00F26CD2" w:rsidRPr="00074D8E" w:rsidRDefault="00F26CD2" w:rsidP="00F26CD2">
            <w:pPr>
              <w:rPr>
                <w:color w:val="FF0000"/>
                <w:sz w:val="20"/>
                <w:szCs w:val="20"/>
              </w:rPr>
            </w:pPr>
            <w:r w:rsidRPr="00074D8E">
              <w:rPr>
                <w:color w:val="FF0000"/>
                <w:sz w:val="20"/>
                <w:szCs w:val="20"/>
              </w:rPr>
              <w:t>Equipo de desarrollo</w:t>
            </w:r>
          </w:p>
        </w:tc>
        <w:tc>
          <w:tcPr>
            <w:tcW w:w="1134" w:type="dxa"/>
          </w:tcPr>
          <w:p w14:paraId="7C9DB29D" w14:textId="13C66A95" w:rsidR="00F26CD2" w:rsidRPr="00074D8E" w:rsidRDefault="00F26CD2" w:rsidP="00F26CD2">
            <w:pPr>
              <w:rPr>
                <w:color w:val="FF0000"/>
                <w:sz w:val="20"/>
                <w:szCs w:val="20"/>
              </w:rPr>
            </w:pPr>
            <w:r w:rsidRPr="00074D8E">
              <w:rPr>
                <w:color w:val="FF0000"/>
                <w:sz w:val="20"/>
                <w:szCs w:val="20"/>
              </w:rPr>
              <w:t>Usuario y Equipo de Desarrollo</w:t>
            </w:r>
          </w:p>
        </w:tc>
        <w:tc>
          <w:tcPr>
            <w:tcW w:w="1704" w:type="dxa"/>
          </w:tcPr>
          <w:p w14:paraId="48DA32D0" w14:textId="77777777" w:rsidR="00F26CD2" w:rsidRPr="00074D8E" w:rsidRDefault="00F26CD2" w:rsidP="00F26CD2">
            <w:pPr>
              <w:rPr>
                <w:color w:val="FF0000"/>
                <w:sz w:val="20"/>
                <w:szCs w:val="20"/>
              </w:rPr>
            </w:pPr>
          </w:p>
        </w:tc>
      </w:tr>
      <w:tr w:rsidR="1DF34D33" w14:paraId="66F006C7" w14:textId="77777777" w:rsidTr="2B556525">
        <w:trPr>
          <w:trHeight w:val="1125"/>
        </w:trPr>
        <w:tc>
          <w:tcPr>
            <w:tcW w:w="1135" w:type="dxa"/>
          </w:tcPr>
          <w:p w14:paraId="7074EA44" w14:textId="0DC3F139" w:rsidR="1DF34D33" w:rsidRDefault="1DF34D33" w:rsidP="1DF34D33">
            <w:pPr>
              <w:rPr>
                <w:color w:val="FF0000"/>
                <w:sz w:val="20"/>
                <w:szCs w:val="20"/>
              </w:rPr>
            </w:pPr>
            <w:r w:rsidRPr="1DF34D33">
              <w:rPr>
                <w:color w:val="FF0000"/>
                <w:sz w:val="20"/>
                <w:szCs w:val="20"/>
              </w:rPr>
              <w:t>EC-DCU</w:t>
            </w:r>
          </w:p>
        </w:tc>
        <w:tc>
          <w:tcPr>
            <w:tcW w:w="992" w:type="dxa"/>
          </w:tcPr>
          <w:p w14:paraId="1493F2F3" w14:textId="6AB30C55" w:rsidR="115076C3" w:rsidRDefault="115076C3" w:rsidP="1DF34D33">
            <w:pPr>
              <w:rPr>
                <w:color w:val="FF0000"/>
                <w:sz w:val="20"/>
                <w:szCs w:val="20"/>
              </w:rPr>
            </w:pPr>
            <w:r w:rsidRPr="1DF34D33">
              <w:rPr>
                <w:color w:val="FF0000"/>
                <w:sz w:val="20"/>
                <w:szCs w:val="20"/>
              </w:rPr>
              <w:t>4</w:t>
            </w:r>
            <w:r w:rsidR="1DF34D33" w:rsidRPr="1DF34D33">
              <w:rPr>
                <w:color w:val="FF0000"/>
                <w:sz w:val="20"/>
                <w:szCs w:val="20"/>
              </w:rPr>
              <w:t>.0</w:t>
            </w:r>
          </w:p>
        </w:tc>
        <w:tc>
          <w:tcPr>
            <w:tcW w:w="1418" w:type="dxa"/>
          </w:tcPr>
          <w:p w14:paraId="1994F1D9" w14:textId="11892017" w:rsidR="7F0C34BB" w:rsidRDefault="7F0C34BB" w:rsidP="1DF34D33">
            <w:pPr>
              <w:rPr>
                <w:color w:val="FF0000"/>
                <w:sz w:val="20"/>
                <w:szCs w:val="20"/>
              </w:rPr>
            </w:pPr>
            <w:r w:rsidRPr="1DF34D33">
              <w:rPr>
                <w:color w:val="FF0000"/>
                <w:sz w:val="20"/>
                <w:szCs w:val="20"/>
              </w:rPr>
              <w:t>30</w:t>
            </w:r>
            <w:r w:rsidR="1DF34D33" w:rsidRPr="1DF34D33">
              <w:rPr>
                <w:color w:val="FF0000"/>
                <w:sz w:val="20"/>
                <w:szCs w:val="20"/>
              </w:rPr>
              <w:t>/04/2021</w:t>
            </w:r>
          </w:p>
        </w:tc>
        <w:tc>
          <w:tcPr>
            <w:tcW w:w="2832" w:type="dxa"/>
          </w:tcPr>
          <w:p w14:paraId="26BD6DC7" w14:textId="29249D06" w:rsidR="7F0C34BB" w:rsidRDefault="7F0C34BB" w:rsidP="1DF34D33">
            <w:pPr>
              <w:rPr>
                <w:color w:val="FF0000"/>
                <w:sz w:val="20"/>
                <w:szCs w:val="20"/>
              </w:rPr>
            </w:pPr>
            <w:r w:rsidRPr="1DF34D33">
              <w:rPr>
                <w:color w:val="FF0000"/>
                <w:sz w:val="20"/>
                <w:szCs w:val="20"/>
              </w:rPr>
              <w:t>Nuevo actor al diagrama de casos de uso (sistema), que representara a los procesos preprogramados en el sistema que toman acciones automáticas (</w:t>
            </w:r>
            <w:proofErr w:type="spellStart"/>
            <w:r w:rsidRPr="1DF34D33">
              <w:rPr>
                <w:color w:val="FF0000"/>
                <w:sz w:val="20"/>
                <w:szCs w:val="20"/>
              </w:rPr>
              <w:t>triggers</w:t>
            </w:r>
            <w:proofErr w:type="spellEnd"/>
            <w:r w:rsidRPr="1DF34D33">
              <w:rPr>
                <w:color w:val="FF0000"/>
                <w:sz w:val="20"/>
                <w:szCs w:val="20"/>
              </w:rPr>
              <w:t>).</w:t>
            </w:r>
          </w:p>
        </w:tc>
        <w:tc>
          <w:tcPr>
            <w:tcW w:w="1276" w:type="dxa"/>
          </w:tcPr>
          <w:p w14:paraId="5CEDB8DF" w14:textId="670707E3" w:rsidR="1DF34D33" w:rsidRDefault="1DF34D33" w:rsidP="1DF34D33">
            <w:pPr>
              <w:rPr>
                <w:color w:val="FF0000"/>
                <w:sz w:val="20"/>
                <w:szCs w:val="20"/>
              </w:rPr>
            </w:pPr>
            <w:r w:rsidRPr="1DF34D33">
              <w:rPr>
                <w:color w:val="FF0000"/>
                <w:sz w:val="20"/>
                <w:szCs w:val="20"/>
              </w:rPr>
              <w:t>Equipo de desarrollo</w:t>
            </w:r>
          </w:p>
        </w:tc>
        <w:tc>
          <w:tcPr>
            <w:tcW w:w="1134" w:type="dxa"/>
          </w:tcPr>
          <w:p w14:paraId="7EA1F9FD" w14:textId="13C66A95" w:rsidR="1DF34D33" w:rsidRDefault="1DF34D33" w:rsidP="1DF34D33">
            <w:pPr>
              <w:rPr>
                <w:color w:val="FF0000"/>
                <w:sz w:val="20"/>
                <w:szCs w:val="20"/>
              </w:rPr>
            </w:pPr>
            <w:r w:rsidRPr="1DF34D33">
              <w:rPr>
                <w:color w:val="FF0000"/>
                <w:sz w:val="20"/>
                <w:szCs w:val="20"/>
              </w:rPr>
              <w:t>Usuario y Equipo de Desarrollo</w:t>
            </w:r>
          </w:p>
        </w:tc>
        <w:tc>
          <w:tcPr>
            <w:tcW w:w="1704" w:type="dxa"/>
          </w:tcPr>
          <w:p w14:paraId="67832E53" w14:textId="77777777" w:rsidR="1DF34D33" w:rsidRDefault="1DF34D33" w:rsidP="1DF34D33">
            <w:pPr>
              <w:rPr>
                <w:color w:val="FF0000"/>
                <w:sz w:val="20"/>
                <w:szCs w:val="20"/>
              </w:rPr>
            </w:pPr>
          </w:p>
        </w:tc>
      </w:tr>
      <w:tr w:rsidR="00F26CD2" w14:paraId="2737C060" w14:textId="77777777" w:rsidTr="2B556525">
        <w:tc>
          <w:tcPr>
            <w:tcW w:w="1135" w:type="dxa"/>
          </w:tcPr>
          <w:p w14:paraId="0925B6DF" w14:textId="2FA59712" w:rsidR="00F26CD2" w:rsidRDefault="00F26CD2" w:rsidP="00F26CD2">
            <w:pPr>
              <w:rPr>
                <w:sz w:val="20"/>
                <w:szCs w:val="20"/>
              </w:rPr>
            </w:pPr>
            <w:r>
              <w:rPr>
                <w:sz w:val="20"/>
                <w:szCs w:val="20"/>
              </w:rPr>
              <w:t>EC-CU2</w:t>
            </w:r>
          </w:p>
        </w:tc>
        <w:tc>
          <w:tcPr>
            <w:tcW w:w="992" w:type="dxa"/>
          </w:tcPr>
          <w:p w14:paraId="06E53C6B" w14:textId="6B8260E4" w:rsidR="00F26CD2" w:rsidRDefault="00F26CD2" w:rsidP="00F26CD2">
            <w:pPr>
              <w:rPr>
                <w:sz w:val="20"/>
                <w:szCs w:val="20"/>
              </w:rPr>
            </w:pPr>
            <w:r>
              <w:rPr>
                <w:sz w:val="20"/>
                <w:szCs w:val="20"/>
              </w:rPr>
              <w:t>1.0</w:t>
            </w:r>
          </w:p>
        </w:tc>
        <w:tc>
          <w:tcPr>
            <w:tcW w:w="1418" w:type="dxa"/>
          </w:tcPr>
          <w:p w14:paraId="234B7937" w14:textId="7FBF1570" w:rsidR="00F26CD2" w:rsidRDefault="00F26CD2" w:rsidP="00F26CD2">
            <w:pPr>
              <w:rPr>
                <w:sz w:val="20"/>
                <w:szCs w:val="20"/>
              </w:rPr>
            </w:pPr>
            <w:r>
              <w:rPr>
                <w:sz w:val="20"/>
                <w:szCs w:val="20"/>
              </w:rPr>
              <w:t>10/02/2021</w:t>
            </w:r>
          </w:p>
        </w:tc>
        <w:tc>
          <w:tcPr>
            <w:tcW w:w="2832" w:type="dxa"/>
          </w:tcPr>
          <w:p w14:paraId="2175EA21" w14:textId="5F1E80E8" w:rsidR="00F26CD2" w:rsidRDefault="00F26CD2" w:rsidP="00F26CD2">
            <w:pPr>
              <w:rPr>
                <w:sz w:val="20"/>
                <w:szCs w:val="20"/>
              </w:rPr>
            </w:pPr>
            <w:r>
              <w:rPr>
                <w:sz w:val="20"/>
                <w:szCs w:val="20"/>
              </w:rPr>
              <w:t>Añadir una nueva bicicleta</w:t>
            </w:r>
          </w:p>
        </w:tc>
        <w:tc>
          <w:tcPr>
            <w:tcW w:w="1276" w:type="dxa"/>
          </w:tcPr>
          <w:p w14:paraId="43A3C1D7" w14:textId="00B5CEEB" w:rsidR="00F26CD2" w:rsidRDefault="00F26CD2" w:rsidP="00F26CD2">
            <w:pPr>
              <w:rPr>
                <w:sz w:val="20"/>
                <w:szCs w:val="20"/>
              </w:rPr>
            </w:pPr>
            <w:r>
              <w:rPr>
                <w:sz w:val="20"/>
                <w:szCs w:val="20"/>
              </w:rPr>
              <w:t>Equipo de desarrollo</w:t>
            </w:r>
          </w:p>
        </w:tc>
        <w:tc>
          <w:tcPr>
            <w:tcW w:w="1134" w:type="dxa"/>
          </w:tcPr>
          <w:p w14:paraId="7C502460" w14:textId="59CFACFD" w:rsidR="00F26CD2" w:rsidRDefault="00F26CD2" w:rsidP="00F26CD2">
            <w:pPr>
              <w:rPr>
                <w:sz w:val="20"/>
                <w:szCs w:val="20"/>
              </w:rPr>
            </w:pPr>
            <w:r>
              <w:rPr>
                <w:sz w:val="20"/>
                <w:szCs w:val="20"/>
              </w:rPr>
              <w:t>Usuario y Equipo de Desarrollo</w:t>
            </w:r>
          </w:p>
        </w:tc>
        <w:tc>
          <w:tcPr>
            <w:tcW w:w="1704" w:type="dxa"/>
          </w:tcPr>
          <w:p w14:paraId="29907DD3" w14:textId="77777777" w:rsidR="00F26CD2" w:rsidRPr="00945C4D" w:rsidRDefault="00F26CD2" w:rsidP="00F26CD2">
            <w:pPr>
              <w:rPr>
                <w:sz w:val="20"/>
                <w:szCs w:val="20"/>
              </w:rPr>
            </w:pPr>
          </w:p>
        </w:tc>
      </w:tr>
      <w:tr w:rsidR="00F26CD2" w14:paraId="7EAC34C2" w14:textId="77777777" w:rsidTr="2B556525">
        <w:tc>
          <w:tcPr>
            <w:tcW w:w="1135" w:type="dxa"/>
          </w:tcPr>
          <w:p w14:paraId="2D489E59" w14:textId="068C1735" w:rsidR="00F26CD2" w:rsidRDefault="00F26CD2" w:rsidP="00F26CD2">
            <w:pPr>
              <w:rPr>
                <w:sz w:val="20"/>
                <w:szCs w:val="20"/>
              </w:rPr>
            </w:pPr>
            <w:r>
              <w:rPr>
                <w:sz w:val="20"/>
                <w:szCs w:val="20"/>
              </w:rPr>
              <w:t>EC-CU11</w:t>
            </w:r>
          </w:p>
        </w:tc>
        <w:tc>
          <w:tcPr>
            <w:tcW w:w="992" w:type="dxa"/>
          </w:tcPr>
          <w:p w14:paraId="55EF7833" w14:textId="33899C63" w:rsidR="00F26CD2" w:rsidRDefault="00F26CD2" w:rsidP="00F26CD2">
            <w:pPr>
              <w:rPr>
                <w:sz w:val="20"/>
                <w:szCs w:val="20"/>
              </w:rPr>
            </w:pPr>
            <w:r>
              <w:rPr>
                <w:sz w:val="20"/>
                <w:szCs w:val="20"/>
              </w:rPr>
              <w:t>1.0</w:t>
            </w:r>
          </w:p>
        </w:tc>
        <w:tc>
          <w:tcPr>
            <w:tcW w:w="1418" w:type="dxa"/>
          </w:tcPr>
          <w:p w14:paraId="5EE31B63" w14:textId="0E8C3201" w:rsidR="00F26CD2" w:rsidRDefault="00F26CD2" w:rsidP="00F26CD2">
            <w:pPr>
              <w:rPr>
                <w:sz w:val="20"/>
                <w:szCs w:val="20"/>
              </w:rPr>
            </w:pPr>
            <w:r>
              <w:rPr>
                <w:sz w:val="20"/>
                <w:szCs w:val="20"/>
              </w:rPr>
              <w:t>10/02/2021</w:t>
            </w:r>
          </w:p>
        </w:tc>
        <w:tc>
          <w:tcPr>
            <w:tcW w:w="2832" w:type="dxa"/>
          </w:tcPr>
          <w:p w14:paraId="499E7D28" w14:textId="1332738A" w:rsidR="00F26CD2" w:rsidRDefault="00F26CD2" w:rsidP="00F26CD2">
            <w:pPr>
              <w:rPr>
                <w:sz w:val="20"/>
                <w:szCs w:val="20"/>
              </w:rPr>
            </w:pPr>
            <w:r>
              <w:rPr>
                <w:sz w:val="20"/>
                <w:szCs w:val="20"/>
              </w:rPr>
              <w:t>Alquilar bicicleta con abono</w:t>
            </w:r>
          </w:p>
        </w:tc>
        <w:tc>
          <w:tcPr>
            <w:tcW w:w="1276" w:type="dxa"/>
          </w:tcPr>
          <w:p w14:paraId="6034395A" w14:textId="68C589E4" w:rsidR="00F26CD2" w:rsidRDefault="00F26CD2" w:rsidP="00F26CD2">
            <w:pPr>
              <w:rPr>
                <w:sz w:val="20"/>
                <w:szCs w:val="20"/>
              </w:rPr>
            </w:pPr>
            <w:r>
              <w:rPr>
                <w:sz w:val="20"/>
                <w:szCs w:val="20"/>
              </w:rPr>
              <w:t>Equipo de desarrollo</w:t>
            </w:r>
          </w:p>
        </w:tc>
        <w:tc>
          <w:tcPr>
            <w:tcW w:w="1134" w:type="dxa"/>
          </w:tcPr>
          <w:p w14:paraId="4E891905" w14:textId="7D47F1FA" w:rsidR="00F26CD2" w:rsidRDefault="00F26CD2" w:rsidP="00F26CD2">
            <w:pPr>
              <w:rPr>
                <w:sz w:val="20"/>
                <w:szCs w:val="20"/>
              </w:rPr>
            </w:pPr>
            <w:r>
              <w:rPr>
                <w:sz w:val="20"/>
                <w:szCs w:val="20"/>
              </w:rPr>
              <w:t>Usuario y Equipo de Desarrollo</w:t>
            </w:r>
          </w:p>
        </w:tc>
        <w:tc>
          <w:tcPr>
            <w:tcW w:w="1704" w:type="dxa"/>
          </w:tcPr>
          <w:p w14:paraId="7C91C129" w14:textId="77777777" w:rsidR="00F26CD2" w:rsidRPr="00945C4D" w:rsidRDefault="00F26CD2" w:rsidP="00F26CD2">
            <w:pPr>
              <w:rPr>
                <w:sz w:val="20"/>
                <w:szCs w:val="20"/>
              </w:rPr>
            </w:pPr>
          </w:p>
        </w:tc>
      </w:tr>
      <w:tr w:rsidR="00F26CD2" w14:paraId="5B50232C" w14:textId="77777777" w:rsidTr="2B556525">
        <w:tc>
          <w:tcPr>
            <w:tcW w:w="1135" w:type="dxa"/>
          </w:tcPr>
          <w:p w14:paraId="7BDBF994" w14:textId="2484A9E0" w:rsidR="00F26CD2" w:rsidRDefault="00F26CD2" w:rsidP="00F26CD2">
            <w:pPr>
              <w:rPr>
                <w:sz w:val="20"/>
                <w:szCs w:val="20"/>
              </w:rPr>
            </w:pPr>
            <w:r>
              <w:rPr>
                <w:sz w:val="20"/>
                <w:szCs w:val="20"/>
              </w:rPr>
              <w:t>EC-CU3</w:t>
            </w:r>
          </w:p>
        </w:tc>
        <w:tc>
          <w:tcPr>
            <w:tcW w:w="992" w:type="dxa"/>
          </w:tcPr>
          <w:p w14:paraId="41029B8D" w14:textId="5E0E1273" w:rsidR="00F26CD2" w:rsidRDefault="00F26CD2" w:rsidP="00F26CD2">
            <w:pPr>
              <w:rPr>
                <w:sz w:val="20"/>
                <w:szCs w:val="20"/>
              </w:rPr>
            </w:pPr>
            <w:r>
              <w:rPr>
                <w:sz w:val="20"/>
                <w:szCs w:val="20"/>
              </w:rPr>
              <w:t>1.0</w:t>
            </w:r>
          </w:p>
        </w:tc>
        <w:tc>
          <w:tcPr>
            <w:tcW w:w="1418" w:type="dxa"/>
          </w:tcPr>
          <w:p w14:paraId="1C164292" w14:textId="260FE5D5" w:rsidR="00F26CD2" w:rsidRDefault="00F26CD2" w:rsidP="00F26CD2">
            <w:pPr>
              <w:rPr>
                <w:sz w:val="20"/>
                <w:szCs w:val="20"/>
              </w:rPr>
            </w:pPr>
            <w:r>
              <w:rPr>
                <w:sz w:val="20"/>
                <w:szCs w:val="20"/>
              </w:rPr>
              <w:t>10/02/2021</w:t>
            </w:r>
          </w:p>
        </w:tc>
        <w:tc>
          <w:tcPr>
            <w:tcW w:w="2832" w:type="dxa"/>
          </w:tcPr>
          <w:p w14:paraId="1D04A66B" w14:textId="78FB45A2" w:rsidR="00F26CD2" w:rsidRDefault="00F26CD2" w:rsidP="00F26CD2">
            <w:pPr>
              <w:rPr>
                <w:sz w:val="20"/>
                <w:szCs w:val="20"/>
              </w:rPr>
            </w:pPr>
            <w:r>
              <w:rPr>
                <w:sz w:val="20"/>
                <w:szCs w:val="20"/>
              </w:rPr>
              <w:t>Denegar servicio</w:t>
            </w:r>
          </w:p>
        </w:tc>
        <w:tc>
          <w:tcPr>
            <w:tcW w:w="1276" w:type="dxa"/>
          </w:tcPr>
          <w:p w14:paraId="5671265E" w14:textId="3644D09F" w:rsidR="00F26CD2" w:rsidRDefault="00F26CD2" w:rsidP="00F26CD2">
            <w:pPr>
              <w:rPr>
                <w:sz w:val="20"/>
                <w:szCs w:val="20"/>
              </w:rPr>
            </w:pPr>
            <w:r>
              <w:rPr>
                <w:sz w:val="20"/>
                <w:szCs w:val="20"/>
              </w:rPr>
              <w:t>Equipo de desarrollo</w:t>
            </w:r>
          </w:p>
        </w:tc>
        <w:tc>
          <w:tcPr>
            <w:tcW w:w="1134" w:type="dxa"/>
          </w:tcPr>
          <w:p w14:paraId="4DD9D9A3" w14:textId="09044639" w:rsidR="00F26CD2" w:rsidRDefault="00F26CD2" w:rsidP="00F26CD2">
            <w:pPr>
              <w:rPr>
                <w:sz w:val="20"/>
                <w:szCs w:val="20"/>
              </w:rPr>
            </w:pPr>
            <w:r>
              <w:rPr>
                <w:sz w:val="20"/>
                <w:szCs w:val="20"/>
              </w:rPr>
              <w:t>Usuario y Equipo de Desarrollo</w:t>
            </w:r>
          </w:p>
        </w:tc>
        <w:tc>
          <w:tcPr>
            <w:tcW w:w="1704" w:type="dxa"/>
          </w:tcPr>
          <w:p w14:paraId="397F14DD" w14:textId="77777777" w:rsidR="00F26CD2" w:rsidRPr="00945C4D" w:rsidRDefault="00F26CD2" w:rsidP="00F26CD2">
            <w:pPr>
              <w:rPr>
                <w:sz w:val="20"/>
                <w:szCs w:val="20"/>
              </w:rPr>
            </w:pPr>
          </w:p>
        </w:tc>
      </w:tr>
      <w:tr w:rsidR="00F26CD2" w14:paraId="64EC8586" w14:textId="77777777" w:rsidTr="2B556525">
        <w:tc>
          <w:tcPr>
            <w:tcW w:w="1135" w:type="dxa"/>
          </w:tcPr>
          <w:p w14:paraId="4DD9EF4A" w14:textId="29D7E886" w:rsidR="00F26CD2" w:rsidRDefault="00F26CD2" w:rsidP="00F26CD2">
            <w:pPr>
              <w:rPr>
                <w:sz w:val="20"/>
                <w:szCs w:val="20"/>
              </w:rPr>
            </w:pPr>
            <w:r>
              <w:rPr>
                <w:sz w:val="20"/>
                <w:szCs w:val="20"/>
              </w:rPr>
              <w:t>EC-CU7</w:t>
            </w:r>
          </w:p>
        </w:tc>
        <w:tc>
          <w:tcPr>
            <w:tcW w:w="992" w:type="dxa"/>
          </w:tcPr>
          <w:p w14:paraId="3CBDCB84" w14:textId="63EDEB7A" w:rsidR="00F26CD2" w:rsidRDefault="00F26CD2" w:rsidP="00F26CD2">
            <w:pPr>
              <w:rPr>
                <w:sz w:val="20"/>
                <w:szCs w:val="20"/>
              </w:rPr>
            </w:pPr>
            <w:r>
              <w:rPr>
                <w:sz w:val="20"/>
                <w:szCs w:val="20"/>
              </w:rPr>
              <w:t>1.0</w:t>
            </w:r>
          </w:p>
        </w:tc>
        <w:tc>
          <w:tcPr>
            <w:tcW w:w="1418" w:type="dxa"/>
          </w:tcPr>
          <w:p w14:paraId="5835546E" w14:textId="079B44D3" w:rsidR="00F26CD2" w:rsidRDefault="00F26CD2" w:rsidP="00F26CD2">
            <w:pPr>
              <w:rPr>
                <w:sz w:val="20"/>
                <w:szCs w:val="20"/>
              </w:rPr>
            </w:pPr>
            <w:r>
              <w:rPr>
                <w:sz w:val="20"/>
                <w:szCs w:val="20"/>
              </w:rPr>
              <w:t>10/02/2021</w:t>
            </w:r>
          </w:p>
        </w:tc>
        <w:tc>
          <w:tcPr>
            <w:tcW w:w="2832" w:type="dxa"/>
          </w:tcPr>
          <w:p w14:paraId="10F4D2C3" w14:textId="1911BF34" w:rsidR="00F26CD2" w:rsidRDefault="00F26CD2" w:rsidP="00F26CD2">
            <w:pPr>
              <w:rPr>
                <w:sz w:val="20"/>
                <w:szCs w:val="20"/>
              </w:rPr>
            </w:pPr>
            <w:r>
              <w:rPr>
                <w:sz w:val="20"/>
                <w:szCs w:val="20"/>
              </w:rPr>
              <w:t>Alquilar bicicleta individual</w:t>
            </w:r>
          </w:p>
        </w:tc>
        <w:tc>
          <w:tcPr>
            <w:tcW w:w="1276" w:type="dxa"/>
          </w:tcPr>
          <w:p w14:paraId="1B462B4E" w14:textId="6A337DFE" w:rsidR="00F26CD2" w:rsidRDefault="00F26CD2" w:rsidP="00F26CD2">
            <w:pPr>
              <w:rPr>
                <w:sz w:val="20"/>
                <w:szCs w:val="20"/>
              </w:rPr>
            </w:pPr>
            <w:r>
              <w:rPr>
                <w:sz w:val="20"/>
                <w:szCs w:val="20"/>
              </w:rPr>
              <w:t>Equipo de desarrollo</w:t>
            </w:r>
          </w:p>
        </w:tc>
        <w:tc>
          <w:tcPr>
            <w:tcW w:w="1134" w:type="dxa"/>
          </w:tcPr>
          <w:p w14:paraId="6DF8061B" w14:textId="54755F53" w:rsidR="00F26CD2" w:rsidRDefault="00F26CD2" w:rsidP="00F26CD2">
            <w:pPr>
              <w:rPr>
                <w:sz w:val="20"/>
                <w:szCs w:val="20"/>
              </w:rPr>
            </w:pPr>
            <w:r>
              <w:rPr>
                <w:sz w:val="20"/>
                <w:szCs w:val="20"/>
              </w:rPr>
              <w:t>Usuario y Equipo de Desarrollo</w:t>
            </w:r>
          </w:p>
        </w:tc>
        <w:tc>
          <w:tcPr>
            <w:tcW w:w="1704" w:type="dxa"/>
          </w:tcPr>
          <w:p w14:paraId="5F0F318B" w14:textId="77777777" w:rsidR="00F26CD2" w:rsidRPr="00945C4D" w:rsidRDefault="00F26CD2" w:rsidP="00F26CD2">
            <w:pPr>
              <w:rPr>
                <w:sz w:val="20"/>
                <w:szCs w:val="20"/>
              </w:rPr>
            </w:pPr>
          </w:p>
        </w:tc>
      </w:tr>
      <w:tr w:rsidR="00F26CD2" w14:paraId="5D8BCFF9" w14:textId="77777777" w:rsidTr="2B556525">
        <w:tc>
          <w:tcPr>
            <w:tcW w:w="1135" w:type="dxa"/>
          </w:tcPr>
          <w:p w14:paraId="29AAE06E" w14:textId="55D91C1F" w:rsidR="00F26CD2" w:rsidRDefault="00F26CD2" w:rsidP="00F26CD2">
            <w:pPr>
              <w:rPr>
                <w:sz w:val="20"/>
                <w:szCs w:val="20"/>
              </w:rPr>
            </w:pPr>
            <w:r>
              <w:rPr>
                <w:sz w:val="20"/>
                <w:szCs w:val="20"/>
              </w:rPr>
              <w:t>EC-CU13</w:t>
            </w:r>
          </w:p>
        </w:tc>
        <w:tc>
          <w:tcPr>
            <w:tcW w:w="992" w:type="dxa"/>
          </w:tcPr>
          <w:p w14:paraId="1B709236" w14:textId="492B6160" w:rsidR="00F26CD2" w:rsidRDefault="00F26CD2" w:rsidP="00F26CD2">
            <w:pPr>
              <w:rPr>
                <w:sz w:val="20"/>
                <w:szCs w:val="20"/>
              </w:rPr>
            </w:pPr>
            <w:r>
              <w:rPr>
                <w:sz w:val="20"/>
                <w:szCs w:val="20"/>
              </w:rPr>
              <w:t>1.0</w:t>
            </w:r>
          </w:p>
        </w:tc>
        <w:tc>
          <w:tcPr>
            <w:tcW w:w="1418" w:type="dxa"/>
          </w:tcPr>
          <w:p w14:paraId="48A5E893" w14:textId="3963D593" w:rsidR="00F26CD2" w:rsidRDefault="00F26CD2" w:rsidP="00F26CD2">
            <w:pPr>
              <w:rPr>
                <w:sz w:val="20"/>
                <w:szCs w:val="20"/>
              </w:rPr>
            </w:pPr>
            <w:r>
              <w:rPr>
                <w:sz w:val="20"/>
                <w:szCs w:val="20"/>
              </w:rPr>
              <w:t>10/02/2021</w:t>
            </w:r>
          </w:p>
        </w:tc>
        <w:tc>
          <w:tcPr>
            <w:tcW w:w="2832" w:type="dxa"/>
          </w:tcPr>
          <w:p w14:paraId="1FD829C5" w14:textId="4FD69A95" w:rsidR="00F26CD2" w:rsidRDefault="00F26CD2" w:rsidP="00F26CD2">
            <w:pPr>
              <w:rPr>
                <w:sz w:val="20"/>
                <w:szCs w:val="20"/>
              </w:rPr>
            </w:pPr>
            <w:r>
              <w:rPr>
                <w:sz w:val="20"/>
                <w:szCs w:val="20"/>
              </w:rPr>
              <w:t>Finalizar alquiler</w:t>
            </w:r>
          </w:p>
        </w:tc>
        <w:tc>
          <w:tcPr>
            <w:tcW w:w="1276" w:type="dxa"/>
          </w:tcPr>
          <w:p w14:paraId="42C7204A" w14:textId="590DA7FC" w:rsidR="00F26CD2" w:rsidRDefault="00F26CD2" w:rsidP="00F26CD2">
            <w:pPr>
              <w:rPr>
                <w:sz w:val="20"/>
                <w:szCs w:val="20"/>
              </w:rPr>
            </w:pPr>
            <w:r>
              <w:rPr>
                <w:sz w:val="20"/>
                <w:szCs w:val="20"/>
              </w:rPr>
              <w:t>Equipo de desarrollo</w:t>
            </w:r>
          </w:p>
        </w:tc>
        <w:tc>
          <w:tcPr>
            <w:tcW w:w="1134" w:type="dxa"/>
          </w:tcPr>
          <w:p w14:paraId="6C2E99C9" w14:textId="7BF24682" w:rsidR="00F26CD2" w:rsidRDefault="00F26CD2" w:rsidP="00F26CD2">
            <w:pPr>
              <w:rPr>
                <w:sz w:val="20"/>
                <w:szCs w:val="20"/>
              </w:rPr>
            </w:pPr>
            <w:r>
              <w:rPr>
                <w:sz w:val="20"/>
                <w:szCs w:val="20"/>
              </w:rPr>
              <w:t>Usuario y Equipo de Desarrollo</w:t>
            </w:r>
          </w:p>
        </w:tc>
        <w:tc>
          <w:tcPr>
            <w:tcW w:w="1704" w:type="dxa"/>
          </w:tcPr>
          <w:p w14:paraId="52CEAB3B" w14:textId="77777777" w:rsidR="00F26CD2" w:rsidRPr="00945C4D" w:rsidRDefault="00F26CD2" w:rsidP="00F26CD2">
            <w:pPr>
              <w:rPr>
                <w:sz w:val="20"/>
                <w:szCs w:val="20"/>
              </w:rPr>
            </w:pPr>
          </w:p>
        </w:tc>
      </w:tr>
      <w:tr w:rsidR="00F26CD2" w14:paraId="41C53215" w14:textId="77777777" w:rsidTr="2B556525">
        <w:tc>
          <w:tcPr>
            <w:tcW w:w="1135" w:type="dxa"/>
          </w:tcPr>
          <w:p w14:paraId="3B963942" w14:textId="0518A57C" w:rsidR="00F26CD2" w:rsidRDefault="00F26CD2" w:rsidP="00F26CD2">
            <w:pPr>
              <w:rPr>
                <w:sz w:val="20"/>
                <w:szCs w:val="20"/>
              </w:rPr>
            </w:pPr>
            <w:r>
              <w:rPr>
                <w:sz w:val="20"/>
                <w:szCs w:val="20"/>
              </w:rPr>
              <w:t>EC-CU6</w:t>
            </w:r>
          </w:p>
        </w:tc>
        <w:tc>
          <w:tcPr>
            <w:tcW w:w="992" w:type="dxa"/>
          </w:tcPr>
          <w:p w14:paraId="0D1F64F5" w14:textId="484F8300" w:rsidR="00F26CD2" w:rsidRDefault="00F26CD2" w:rsidP="00F26CD2">
            <w:pPr>
              <w:rPr>
                <w:sz w:val="20"/>
                <w:szCs w:val="20"/>
              </w:rPr>
            </w:pPr>
            <w:r>
              <w:rPr>
                <w:sz w:val="20"/>
                <w:szCs w:val="20"/>
              </w:rPr>
              <w:t>1.0</w:t>
            </w:r>
          </w:p>
        </w:tc>
        <w:tc>
          <w:tcPr>
            <w:tcW w:w="1418" w:type="dxa"/>
          </w:tcPr>
          <w:p w14:paraId="0870C587" w14:textId="54F9097D" w:rsidR="00F26CD2" w:rsidRDefault="00F26CD2" w:rsidP="00F26CD2">
            <w:pPr>
              <w:rPr>
                <w:sz w:val="20"/>
                <w:szCs w:val="20"/>
              </w:rPr>
            </w:pPr>
            <w:r>
              <w:rPr>
                <w:sz w:val="20"/>
                <w:szCs w:val="20"/>
              </w:rPr>
              <w:t>10/02/2021</w:t>
            </w:r>
          </w:p>
        </w:tc>
        <w:tc>
          <w:tcPr>
            <w:tcW w:w="2832" w:type="dxa"/>
          </w:tcPr>
          <w:p w14:paraId="69567A32" w14:textId="6B154C19" w:rsidR="00F26CD2" w:rsidRDefault="00F26CD2" w:rsidP="00F26CD2">
            <w:pPr>
              <w:rPr>
                <w:sz w:val="20"/>
                <w:szCs w:val="20"/>
              </w:rPr>
            </w:pPr>
            <w:r>
              <w:rPr>
                <w:sz w:val="20"/>
                <w:szCs w:val="20"/>
              </w:rPr>
              <w:t>Revisar avería</w:t>
            </w:r>
          </w:p>
        </w:tc>
        <w:tc>
          <w:tcPr>
            <w:tcW w:w="1276" w:type="dxa"/>
          </w:tcPr>
          <w:p w14:paraId="359ACC2C" w14:textId="058A3C5B" w:rsidR="00F26CD2" w:rsidRDefault="00F26CD2" w:rsidP="00F26CD2">
            <w:pPr>
              <w:rPr>
                <w:sz w:val="20"/>
                <w:szCs w:val="20"/>
              </w:rPr>
            </w:pPr>
            <w:r>
              <w:rPr>
                <w:sz w:val="20"/>
                <w:szCs w:val="20"/>
              </w:rPr>
              <w:t>Equipo de desarrollo</w:t>
            </w:r>
          </w:p>
        </w:tc>
        <w:tc>
          <w:tcPr>
            <w:tcW w:w="1134" w:type="dxa"/>
          </w:tcPr>
          <w:p w14:paraId="0E977F11" w14:textId="233A16EC" w:rsidR="00F26CD2" w:rsidRDefault="00F26CD2" w:rsidP="00F26CD2">
            <w:pPr>
              <w:rPr>
                <w:sz w:val="20"/>
                <w:szCs w:val="20"/>
              </w:rPr>
            </w:pPr>
            <w:r>
              <w:rPr>
                <w:sz w:val="20"/>
                <w:szCs w:val="20"/>
              </w:rPr>
              <w:t>Usuario y Equipo de Desarrollo</w:t>
            </w:r>
          </w:p>
        </w:tc>
        <w:tc>
          <w:tcPr>
            <w:tcW w:w="1704" w:type="dxa"/>
          </w:tcPr>
          <w:p w14:paraId="64F262CD" w14:textId="77777777" w:rsidR="00F26CD2" w:rsidRPr="00945C4D" w:rsidRDefault="00F26CD2" w:rsidP="00F26CD2">
            <w:pPr>
              <w:rPr>
                <w:sz w:val="20"/>
                <w:szCs w:val="20"/>
              </w:rPr>
            </w:pPr>
          </w:p>
        </w:tc>
      </w:tr>
      <w:tr w:rsidR="00F26CD2" w14:paraId="378A28EF" w14:textId="77777777" w:rsidTr="2B556525">
        <w:tc>
          <w:tcPr>
            <w:tcW w:w="1135" w:type="dxa"/>
          </w:tcPr>
          <w:p w14:paraId="71BEFCF0" w14:textId="47E02F82" w:rsidR="00F26CD2" w:rsidRDefault="00F26CD2" w:rsidP="00F26CD2">
            <w:pPr>
              <w:rPr>
                <w:sz w:val="20"/>
                <w:szCs w:val="20"/>
              </w:rPr>
            </w:pPr>
            <w:r>
              <w:rPr>
                <w:sz w:val="20"/>
                <w:szCs w:val="20"/>
              </w:rPr>
              <w:t>EC-CU1</w:t>
            </w:r>
          </w:p>
        </w:tc>
        <w:tc>
          <w:tcPr>
            <w:tcW w:w="992" w:type="dxa"/>
          </w:tcPr>
          <w:p w14:paraId="46FA68B7" w14:textId="5F653B81" w:rsidR="00F26CD2" w:rsidRDefault="00F26CD2" w:rsidP="00F26CD2">
            <w:pPr>
              <w:rPr>
                <w:sz w:val="20"/>
                <w:szCs w:val="20"/>
              </w:rPr>
            </w:pPr>
            <w:r>
              <w:rPr>
                <w:sz w:val="20"/>
                <w:szCs w:val="20"/>
              </w:rPr>
              <w:t>1.0</w:t>
            </w:r>
          </w:p>
        </w:tc>
        <w:tc>
          <w:tcPr>
            <w:tcW w:w="1418" w:type="dxa"/>
          </w:tcPr>
          <w:p w14:paraId="0F90131E" w14:textId="6B8A3042" w:rsidR="00F26CD2" w:rsidRDefault="00F26CD2" w:rsidP="00F26CD2">
            <w:pPr>
              <w:rPr>
                <w:sz w:val="20"/>
                <w:szCs w:val="20"/>
              </w:rPr>
            </w:pPr>
            <w:r>
              <w:rPr>
                <w:sz w:val="20"/>
                <w:szCs w:val="20"/>
              </w:rPr>
              <w:t>10/02/2021</w:t>
            </w:r>
          </w:p>
        </w:tc>
        <w:tc>
          <w:tcPr>
            <w:tcW w:w="2832" w:type="dxa"/>
          </w:tcPr>
          <w:p w14:paraId="253A2930" w14:textId="4A73D54F" w:rsidR="00F26CD2" w:rsidRDefault="00F26CD2" w:rsidP="00F26CD2">
            <w:pPr>
              <w:rPr>
                <w:sz w:val="20"/>
                <w:szCs w:val="20"/>
              </w:rPr>
            </w:pPr>
            <w:r>
              <w:rPr>
                <w:sz w:val="20"/>
                <w:szCs w:val="20"/>
              </w:rPr>
              <w:t>Autentificar Técnico</w:t>
            </w:r>
          </w:p>
        </w:tc>
        <w:tc>
          <w:tcPr>
            <w:tcW w:w="1276" w:type="dxa"/>
          </w:tcPr>
          <w:p w14:paraId="434ACE42" w14:textId="76B81BE4" w:rsidR="00F26CD2" w:rsidRDefault="00F26CD2" w:rsidP="00F26CD2">
            <w:pPr>
              <w:rPr>
                <w:sz w:val="20"/>
                <w:szCs w:val="20"/>
              </w:rPr>
            </w:pPr>
            <w:r>
              <w:rPr>
                <w:sz w:val="20"/>
                <w:szCs w:val="20"/>
              </w:rPr>
              <w:t>Equipo de desarrollo</w:t>
            </w:r>
          </w:p>
        </w:tc>
        <w:tc>
          <w:tcPr>
            <w:tcW w:w="1134" w:type="dxa"/>
          </w:tcPr>
          <w:p w14:paraId="27D7A02E" w14:textId="1013002E" w:rsidR="00F26CD2" w:rsidRDefault="00F26CD2" w:rsidP="00F26CD2">
            <w:pPr>
              <w:rPr>
                <w:sz w:val="20"/>
                <w:szCs w:val="20"/>
              </w:rPr>
            </w:pPr>
            <w:r>
              <w:rPr>
                <w:sz w:val="20"/>
                <w:szCs w:val="20"/>
              </w:rPr>
              <w:t>Usuario y Equipo de Desarrollo</w:t>
            </w:r>
          </w:p>
        </w:tc>
        <w:tc>
          <w:tcPr>
            <w:tcW w:w="1704" w:type="dxa"/>
          </w:tcPr>
          <w:p w14:paraId="1628D543" w14:textId="77777777" w:rsidR="00F26CD2" w:rsidRPr="00945C4D" w:rsidRDefault="00F26CD2" w:rsidP="00F26CD2">
            <w:pPr>
              <w:rPr>
                <w:sz w:val="20"/>
                <w:szCs w:val="20"/>
              </w:rPr>
            </w:pPr>
          </w:p>
        </w:tc>
      </w:tr>
      <w:tr w:rsidR="00F26CD2" w14:paraId="3C4DB892" w14:textId="77777777" w:rsidTr="2B556525">
        <w:tc>
          <w:tcPr>
            <w:tcW w:w="1135" w:type="dxa"/>
          </w:tcPr>
          <w:p w14:paraId="539A5B9C" w14:textId="406E61B5" w:rsidR="00F26CD2" w:rsidRPr="00891C95" w:rsidRDefault="664E1D67" w:rsidP="00F26CD2">
            <w:pPr>
              <w:rPr>
                <w:color w:val="FF0000"/>
                <w:sz w:val="20"/>
                <w:szCs w:val="20"/>
              </w:rPr>
            </w:pPr>
            <w:r w:rsidRPr="1DF34D33">
              <w:rPr>
                <w:color w:val="FF0000"/>
                <w:sz w:val="20"/>
                <w:szCs w:val="20"/>
              </w:rPr>
              <w:t>EC-</w:t>
            </w:r>
            <w:r w:rsidR="6EDBFBB7" w:rsidRPr="1DF34D33">
              <w:rPr>
                <w:color w:val="FF0000"/>
                <w:sz w:val="20"/>
                <w:szCs w:val="20"/>
              </w:rPr>
              <w:t>C</w:t>
            </w:r>
            <w:r w:rsidRPr="1DF34D33">
              <w:rPr>
                <w:color w:val="FF0000"/>
                <w:sz w:val="20"/>
                <w:szCs w:val="20"/>
              </w:rPr>
              <w:t>U4</w:t>
            </w:r>
          </w:p>
        </w:tc>
        <w:tc>
          <w:tcPr>
            <w:tcW w:w="992" w:type="dxa"/>
          </w:tcPr>
          <w:p w14:paraId="63B96216" w14:textId="3381BE63" w:rsidR="00F26CD2" w:rsidRPr="00891C95" w:rsidRDefault="00F26CD2" w:rsidP="00F26CD2">
            <w:pPr>
              <w:rPr>
                <w:color w:val="FF0000"/>
                <w:sz w:val="20"/>
                <w:szCs w:val="20"/>
              </w:rPr>
            </w:pPr>
            <w:r w:rsidRPr="00891C95">
              <w:rPr>
                <w:color w:val="FF0000"/>
                <w:sz w:val="20"/>
                <w:szCs w:val="20"/>
              </w:rPr>
              <w:t>1.0</w:t>
            </w:r>
          </w:p>
        </w:tc>
        <w:tc>
          <w:tcPr>
            <w:tcW w:w="1418" w:type="dxa"/>
          </w:tcPr>
          <w:p w14:paraId="59F4CDD7" w14:textId="16F669F2" w:rsidR="00F26CD2" w:rsidRPr="00891C95" w:rsidRDefault="00F26CD2" w:rsidP="00F26CD2">
            <w:pPr>
              <w:rPr>
                <w:color w:val="FF0000"/>
                <w:sz w:val="20"/>
                <w:szCs w:val="20"/>
              </w:rPr>
            </w:pPr>
            <w:r w:rsidRPr="00891C95">
              <w:rPr>
                <w:color w:val="FF0000"/>
                <w:sz w:val="20"/>
                <w:szCs w:val="20"/>
              </w:rPr>
              <w:t>18/04/2021</w:t>
            </w:r>
          </w:p>
        </w:tc>
        <w:tc>
          <w:tcPr>
            <w:tcW w:w="2832" w:type="dxa"/>
          </w:tcPr>
          <w:p w14:paraId="1F89A7DE" w14:textId="06FBCDFC" w:rsidR="00F26CD2" w:rsidRPr="00891C95" w:rsidRDefault="00F26CD2" w:rsidP="00F26CD2">
            <w:pPr>
              <w:rPr>
                <w:color w:val="FF0000"/>
                <w:sz w:val="20"/>
                <w:szCs w:val="20"/>
              </w:rPr>
            </w:pPr>
            <w:r w:rsidRPr="00891C95">
              <w:rPr>
                <w:color w:val="FF0000"/>
                <w:sz w:val="20"/>
                <w:szCs w:val="20"/>
              </w:rPr>
              <w:t>Valorar experiencia con estrellas.</w:t>
            </w:r>
          </w:p>
        </w:tc>
        <w:tc>
          <w:tcPr>
            <w:tcW w:w="1276" w:type="dxa"/>
          </w:tcPr>
          <w:p w14:paraId="7EF9C5AA" w14:textId="298909E3" w:rsidR="00F26CD2" w:rsidRPr="00891C95" w:rsidRDefault="00F26CD2" w:rsidP="00F26CD2">
            <w:pPr>
              <w:rPr>
                <w:color w:val="FF0000"/>
                <w:sz w:val="20"/>
                <w:szCs w:val="20"/>
              </w:rPr>
            </w:pPr>
            <w:r w:rsidRPr="00891C95">
              <w:rPr>
                <w:color w:val="FF0000"/>
                <w:sz w:val="20"/>
                <w:szCs w:val="20"/>
              </w:rPr>
              <w:t>Equipo de desarrollo</w:t>
            </w:r>
          </w:p>
        </w:tc>
        <w:tc>
          <w:tcPr>
            <w:tcW w:w="1134" w:type="dxa"/>
          </w:tcPr>
          <w:p w14:paraId="4F20F8AD" w14:textId="094D0C61" w:rsidR="00F26CD2" w:rsidRPr="00891C95" w:rsidRDefault="00F26CD2" w:rsidP="00F26CD2">
            <w:pPr>
              <w:rPr>
                <w:color w:val="FF0000"/>
                <w:sz w:val="20"/>
                <w:szCs w:val="20"/>
              </w:rPr>
            </w:pPr>
            <w:r w:rsidRPr="00891C95">
              <w:rPr>
                <w:color w:val="FF0000"/>
                <w:sz w:val="20"/>
                <w:szCs w:val="20"/>
              </w:rPr>
              <w:t>Usuario y Equipo de Desarrollo</w:t>
            </w:r>
          </w:p>
        </w:tc>
        <w:tc>
          <w:tcPr>
            <w:tcW w:w="1704" w:type="dxa"/>
          </w:tcPr>
          <w:p w14:paraId="3EF0F0AB" w14:textId="77777777" w:rsidR="00F26CD2" w:rsidRPr="00891C95" w:rsidRDefault="00F26CD2" w:rsidP="00F26CD2">
            <w:pPr>
              <w:rPr>
                <w:color w:val="FF0000"/>
                <w:sz w:val="20"/>
                <w:szCs w:val="20"/>
              </w:rPr>
            </w:pPr>
          </w:p>
        </w:tc>
      </w:tr>
      <w:tr w:rsidR="00F26CD2" w14:paraId="5889FF41" w14:textId="77777777" w:rsidTr="2B556525">
        <w:tc>
          <w:tcPr>
            <w:tcW w:w="1135" w:type="dxa"/>
          </w:tcPr>
          <w:p w14:paraId="3FD9AC9A" w14:textId="4A9F38A9" w:rsidR="00F26CD2" w:rsidRPr="00CF1CAD" w:rsidRDefault="664E1D67" w:rsidP="00F26CD2">
            <w:pPr>
              <w:rPr>
                <w:color w:val="FF0000"/>
                <w:sz w:val="20"/>
                <w:szCs w:val="20"/>
              </w:rPr>
            </w:pPr>
            <w:r w:rsidRPr="1DF34D33">
              <w:rPr>
                <w:color w:val="FF0000"/>
                <w:sz w:val="20"/>
                <w:szCs w:val="20"/>
              </w:rPr>
              <w:t>EC_</w:t>
            </w:r>
            <w:r w:rsidR="73095E42" w:rsidRPr="1DF34D33">
              <w:rPr>
                <w:color w:val="FF0000"/>
                <w:sz w:val="20"/>
                <w:szCs w:val="20"/>
              </w:rPr>
              <w:t>C</w:t>
            </w:r>
            <w:r w:rsidRPr="1DF34D33">
              <w:rPr>
                <w:color w:val="FF0000"/>
                <w:sz w:val="20"/>
                <w:szCs w:val="20"/>
              </w:rPr>
              <w:t>U5</w:t>
            </w:r>
          </w:p>
        </w:tc>
        <w:tc>
          <w:tcPr>
            <w:tcW w:w="992" w:type="dxa"/>
          </w:tcPr>
          <w:p w14:paraId="1CBF72B4" w14:textId="5A349FE8" w:rsidR="00F26CD2" w:rsidRPr="00CF1CAD" w:rsidRDefault="00F26CD2" w:rsidP="00F26CD2">
            <w:pPr>
              <w:rPr>
                <w:color w:val="FF0000"/>
                <w:sz w:val="20"/>
                <w:szCs w:val="20"/>
              </w:rPr>
            </w:pPr>
            <w:r>
              <w:rPr>
                <w:color w:val="FF0000"/>
                <w:sz w:val="20"/>
                <w:szCs w:val="20"/>
              </w:rPr>
              <w:t>1.0</w:t>
            </w:r>
          </w:p>
        </w:tc>
        <w:tc>
          <w:tcPr>
            <w:tcW w:w="1418" w:type="dxa"/>
          </w:tcPr>
          <w:p w14:paraId="77A0264C" w14:textId="625E882C" w:rsidR="00F26CD2" w:rsidRPr="00CF1CAD" w:rsidRDefault="45A09000" w:rsidP="00F26CD2">
            <w:pPr>
              <w:rPr>
                <w:color w:val="FF0000"/>
                <w:sz w:val="20"/>
                <w:szCs w:val="20"/>
              </w:rPr>
            </w:pPr>
            <w:r w:rsidRPr="1DF34D33">
              <w:rPr>
                <w:color w:val="FF0000"/>
                <w:sz w:val="20"/>
                <w:szCs w:val="20"/>
              </w:rPr>
              <w:t>30</w:t>
            </w:r>
            <w:r w:rsidR="664E1D67" w:rsidRPr="1DF34D33">
              <w:rPr>
                <w:color w:val="FF0000"/>
                <w:sz w:val="20"/>
                <w:szCs w:val="20"/>
              </w:rPr>
              <w:t>/04/2021</w:t>
            </w:r>
          </w:p>
        </w:tc>
        <w:tc>
          <w:tcPr>
            <w:tcW w:w="2832" w:type="dxa"/>
          </w:tcPr>
          <w:p w14:paraId="55EA39AE" w14:textId="13A6A520" w:rsidR="00F26CD2" w:rsidRPr="00CF1CAD" w:rsidRDefault="2B9BC2D6" w:rsidP="09CAEE11">
            <w:r w:rsidRPr="1DF34D33">
              <w:rPr>
                <w:color w:val="FF0000"/>
                <w:sz w:val="20"/>
                <w:szCs w:val="20"/>
              </w:rPr>
              <w:t>Informe de facturación por terminal de bicicletas.</w:t>
            </w:r>
          </w:p>
        </w:tc>
        <w:tc>
          <w:tcPr>
            <w:tcW w:w="1276" w:type="dxa"/>
          </w:tcPr>
          <w:p w14:paraId="15B39CA8" w14:textId="0ECDF34E" w:rsidR="00F26CD2" w:rsidRPr="00CF1CAD" w:rsidRDefault="00F26CD2" w:rsidP="00F26CD2">
            <w:pPr>
              <w:rPr>
                <w:color w:val="FF0000"/>
                <w:sz w:val="20"/>
                <w:szCs w:val="20"/>
              </w:rPr>
            </w:pPr>
            <w:r w:rsidRPr="00891C95">
              <w:rPr>
                <w:color w:val="FF0000"/>
                <w:sz w:val="20"/>
                <w:szCs w:val="20"/>
              </w:rPr>
              <w:t>Equipo de desarrollo</w:t>
            </w:r>
          </w:p>
        </w:tc>
        <w:tc>
          <w:tcPr>
            <w:tcW w:w="1134" w:type="dxa"/>
          </w:tcPr>
          <w:p w14:paraId="268DA7B5" w14:textId="0DFBB232" w:rsidR="00F26CD2" w:rsidRPr="00CF1CAD" w:rsidRDefault="00F26CD2" w:rsidP="00F26CD2">
            <w:pPr>
              <w:rPr>
                <w:color w:val="FF0000"/>
                <w:sz w:val="20"/>
                <w:szCs w:val="20"/>
              </w:rPr>
            </w:pPr>
            <w:r w:rsidRPr="00891C95">
              <w:rPr>
                <w:color w:val="FF0000"/>
                <w:sz w:val="20"/>
                <w:szCs w:val="20"/>
              </w:rPr>
              <w:t>Usuario y Equipo de Desarrollo</w:t>
            </w:r>
          </w:p>
        </w:tc>
        <w:tc>
          <w:tcPr>
            <w:tcW w:w="1704" w:type="dxa"/>
          </w:tcPr>
          <w:p w14:paraId="236799F5" w14:textId="77777777" w:rsidR="00F26CD2" w:rsidRPr="00CF1CAD" w:rsidRDefault="00F26CD2" w:rsidP="00F26CD2">
            <w:pPr>
              <w:rPr>
                <w:color w:val="FF0000"/>
                <w:sz w:val="20"/>
                <w:szCs w:val="20"/>
              </w:rPr>
            </w:pPr>
          </w:p>
        </w:tc>
      </w:tr>
      <w:tr w:rsidR="00F26CD2" w14:paraId="11FF590F" w14:textId="77777777" w:rsidTr="2B556525">
        <w:tc>
          <w:tcPr>
            <w:tcW w:w="1135" w:type="dxa"/>
          </w:tcPr>
          <w:p w14:paraId="7785C066" w14:textId="71AD4987" w:rsidR="00F26CD2" w:rsidRPr="00945C4D" w:rsidRDefault="00F26CD2" w:rsidP="00F26CD2">
            <w:pPr>
              <w:rPr>
                <w:sz w:val="20"/>
                <w:szCs w:val="20"/>
              </w:rPr>
            </w:pPr>
            <w:r>
              <w:rPr>
                <w:sz w:val="20"/>
                <w:szCs w:val="20"/>
              </w:rPr>
              <w:t>EC-DA</w:t>
            </w:r>
          </w:p>
        </w:tc>
        <w:tc>
          <w:tcPr>
            <w:tcW w:w="992" w:type="dxa"/>
          </w:tcPr>
          <w:p w14:paraId="6132FCAB" w14:textId="202F520F" w:rsidR="00F26CD2" w:rsidRPr="00945C4D" w:rsidRDefault="00F26CD2" w:rsidP="00F26CD2">
            <w:pPr>
              <w:rPr>
                <w:sz w:val="20"/>
                <w:szCs w:val="20"/>
              </w:rPr>
            </w:pPr>
            <w:r>
              <w:rPr>
                <w:sz w:val="20"/>
                <w:szCs w:val="20"/>
              </w:rPr>
              <w:t>0.5</w:t>
            </w:r>
          </w:p>
        </w:tc>
        <w:tc>
          <w:tcPr>
            <w:tcW w:w="1418" w:type="dxa"/>
          </w:tcPr>
          <w:p w14:paraId="7C141072" w14:textId="0241C80D" w:rsidR="00F26CD2" w:rsidRPr="00945C4D" w:rsidRDefault="00F26CD2" w:rsidP="00F26CD2">
            <w:pPr>
              <w:rPr>
                <w:sz w:val="20"/>
                <w:szCs w:val="20"/>
              </w:rPr>
            </w:pPr>
            <w:r>
              <w:rPr>
                <w:sz w:val="20"/>
                <w:szCs w:val="20"/>
              </w:rPr>
              <w:t>20/02/2021</w:t>
            </w:r>
          </w:p>
        </w:tc>
        <w:tc>
          <w:tcPr>
            <w:tcW w:w="2832" w:type="dxa"/>
          </w:tcPr>
          <w:p w14:paraId="28C7EDEF" w14:textId="29BEDC02" w:rsidR="00F26CD2" w:rsidRPr="00945C4D" w:rsidRDefault="00F26CD2" w:rsidP="00F26CD2">
            <w:pPr>
              <w:rPr>
                <w:sz w:val="20"/>
                <w:szCs w:val="20"/>
              </w:rPr>
            </w:pPr>
            <w:r>
              <w:rPr>
                <w:sz w:val="20"/>
                <w:szCs w:val="20"/>
              </w:rPr>
              <w:t>Documento de Análisis inicial. Quedan por formalizar el Resumen y la descripción del sistema</w:t>
            </w:r>
          </w:p>
        </w:tc>
        <w:tc>
          <w:tcPr>
            <w:tcW w:w="1276" w:type="dxa"/>
          </w:tcPr>
          <w:p w14:paraId="18FFC1DE" w14:textId="05C3439F" w:rsidR="00F26CD2" w:rsidRPr="00945C4D" w:rsidRDefault="00F26CD2" w:rsidP="00F26CD2">
            <w:pPr>
              <w:rPr>
                <w:sz w:val="20"/>
                <w:szCs w:val="20"/>
              </w:rPr>
            </w:pPr>
            <w:r>
              <w:rPr>
                <w:sz w:val="20"/>
                <w:szCs w:val="20"/>
              </w:rPr>
              <w:t>Equipo de desarrollo</w:t>
            </w:r>
          </w:p>
        </w:tc>
        <w:tc>
          <w:tcPr>
            <w:tcW w:w="1134" w:type="dxa"/>
          </w:tcPr>
          <w:p w14:paraId="26BD2589" w14:textId="19430F41" w:rsidR="00F26CD2" w:rsidRPr="00945C4D" w:rsidRDefault="00F26CD2" w:rsidP="00F26CD2">
            <w:pPr>
              <w:rPr>
                <w:sz w:val="20"/>
                <w:szCs w:val="20"/>
              </w:rPr>
            </w:pPr>
            <w:r>
              <w:rPr>
                <w:sz w:val="20"/>
                <w:szCs w:val="20"/>
              </w:rPr>
              <w:t>Equipo de Desarrollo</w:t>
            </w:r>
          </w:p>
        </w:tc>
        <w:tc>
          <w:tcPr>
            <w:tcW w:w="1704" w:type="dxa"/>
          </w:tcPr>
          <w:p w14:paraId="4155C1FA" w14:textId="7AFBC284" w:rsidR="00F26CD2" w:rsidRPr="00945C4D" w:rsidRDefault="00F26CD2" w:rsidP="00F26CD2">
            <w:pPr>
              <w:rPr>
                <w:sz w:val="20"/>
                <w:szCs w:val="20"/>
              </w:rPr>
            </w:pPr>
          </w:p>
        </w:tc>
      </w:tr>
      <w:tr w:rsidR="00F26CD2" w14:paraId="1740C295" w14:textId="77777777" w:rsidTr="2B556525">
        <w:tc>
          <w:tcPr>
            <w:tcW w:w="1135" w:type="dxa"/>
          </w:tcPr>
          <w:p w14:paraId="0C0841A2" w14:textId="787282DB" w:rsidR="00F26CD2" w:rsidRPr="00945C4D" w:rsidRDefault="00F26CD2" w:rsidP="00F26CD2">
            <w:pPr>
              <w:rPr>
                <w:sz w:val="20"/>
                <w:szCs w:val="20"/>
              </w:rPr>
            </w:pPr>
            <w:r w:rsidRPr="45641184">
              <w:rPr>
                <w:sz w:val="20"/>
                <w:szCs w:val="20"/>
              </w:rPr>
              <w:t>EC-DA</w:t>
            </w:r>
          </w:p>
        </w:tc>
        <w:tc>
          <w:tcPr>
            <w:tcW w:w="992" w:type="dxa"/>
          </w:tcPr>
          <w:p w14:paraId="33CAABA2" w14:textId="2EA7D667" w:rsidR="00F26CD2" w:rsidRPr="00945C4D" w:rsidRDefault="00F26CD2" w:rsidP="00F26CD2">
            <w:pPr>
              <w:rPr>
                <w:sz w:val="20"/>
                <w:szCs w:val="20"/>
              </w:rPr>
            </w:pPr>
            <w:r>
              <w:rPr>
                <w:sz w:val="20"/>
                <w:szCs w:val="20"/>
              </w:rPr>
              <w:t>1.0</w:t>
            </w:r>
          </w:p>
        </w:tc>
        <w:tc>
          <w:tcPr>
            <w:tcW w:w="1418" w:type="dxa"/>
          </w:tcPr>
          <w:p w14:paraId="01274025" w14:textId="72E42A5B" w:rsidR="00F26CD2" w:rsidRPr="00945C4D" w:rsidRDefault="00F26CD2" w:rsidP="00F26CD2">
            <w:pPr>
              <w:rPr>
                <w:sz w:val="20"/>
                <w:szCs w:val="20"/>
              </w:rPr>
            </w:pPr>
            <w:r>
              <w:rPr>
                <w:sz w:val="20"/>
                <w:szCs w:val="20"/>
              </w:rPr>
              <w:t>01</w:t>
            </w:r>
            <w:r w:rsidRPr="00945C4D">
              <w:rPr>
                <w:sz w:val="20"/>
                <w:szCs w:val="20"/>
              </w:rPr>
              <w:t>/</w:t>
            </w:r>
            <w:r>
              <w:rPr>
                <w:sz w:val="20"/>
                <w:szCs w:val="20"/>
              </w:rPr>
              <w:t>03</w:t>
            </w:r>
            <w:r w:rsidRPr="00945C4D">
              <w:rPr>
                <w:sz w:val="20"/>
                <w:szCs w:val="20"/>
              </w:rPr>
              <w:t>/2021</w:t>
            </w:r>
          </w:p>
        </w:tc>
        <w:tc>
          <w:tcPr>
            <w:tcW w:w="2832" w:type="dxa"/>
          </w:tcPr>
          <w:p w14:paraId="59D47A32" w14:textId="4679ED12" w:rsidR="00F26CD2" w:rsidRPr="00945C4D" w:rsidRDefault="00F26CD2" w:rsidP="00F26CD2">
            <w:pPr>
              <w:rPr>
                <w:sz w:val="20"/>
                <w:szCs w:val="20"/>
              </w:rPr>
            </w:pPr>
            <w:r>
              <w:rPr>
                <w:sz w:val="20"/>
                <w:szCs w:val="20"/>
              </w:rPr>
              <w:t>Documento de Análisis Inicial</w:t>
            </w:r>
          </w:p>
        </w:tc>
        <w:tc>
          <w:tcPr>
            <w:tcW w:w="1276" w:type="dxa"/>
          </w:tcPr>
          <w:p w14:paraId="4760B731" w14:textId="269A8B9A" w:rsidR="00F26CD2" w:rsidRPr="00945C4D" w:rsidRDefault="00F26CD2" w:rsidP="00F26CD2">
            <w:pPr>
              <w:rPr>
                <w:sz w:val="20"/>
                <w:szCs w:val="20"/>
              </w:rPr>
            </w:pPr>
            <w:r>
              <w:rPr>
                <w:sz w:val="20"/>
                <w:szCs w:val="20"/>
              </w:rPr>
              <w:t>Equipo de desarrollo</w:t>
            </w:r>
          </w:p>
        </w:tc>
        <w:tc>
          <w:tcPr>
            <w:tcW w:w="1134" w:type="dxa"/>
          </w:tcPr>
          <w:p w14:paraId="6460AEBC" w14:textId="20130F3F" w:rsidR="00F26CD2" w:rsidRPr="00945C4D" w:rsidRDefault="00F26CD2" w:rsidP="00F26CD2">
            <w:pPr>
              <w:rPr>
                <w:sz w:val="20"/>
                <w:szCs w:val="20"/>
              </w:rPr>
            </w:pPr>
            <w:r>
              <w:rPr>
                <w:sz w:val="20"/>
                <w:szCs w:val="20"/>
              </w:rPr>
              <w:t>Equipo de Desarrollo</w:t>
            </w:r>
          </w:p>
        </w:tc>
        <w:tc>
          <w:tcPr>
            <w:tcW w:w="1704" w:type="dxa"/>
          </w:tcPr>
          <w:p w14:paraId="6C1C5DA0" w14:textId="6F722361" w:rsidR="00F26CD2" w:rsidRPr="00945C4D" w:rsidRDefault="00F26CD2" w:rsidP="00F26CD2">
            <w:pPr>
              <w:rPr>
                <w:sz w:val="20"/>
                <w:szCs w:val="20"/>
              </w:rPr>
            </w:pPr>
          </w:p>
        </w:tc>
      </w:tr>
      <w:tr w:rsidR="00F26CD2" w14:paraId="279AE072" w14:textId="77777777" w:rsidTr="2B556525">
        <w:tc>
          <w:tcPr>
            <w:tcW w:w="1135" w:type="dxa"/>
          </w:tcPr>
          <w:p w14:paraId="14734A7A" w14:textId="77777777" w:rsidR="00F26CD2" w:rsidRPr="00F25F6C" w:rsidRDefault="00F26CD2" w:rsidP="00F26CD2">
            <w:pPr>
              <w:rPr>
                <w:color w:val="FF0000"/>
                <w:sz w:val="20"/>
                <w:szCs w:val="20"/>
              </w:rPr>
            </w:pPr>
            <w:r w:rsidRPr="00F25F6C">
              <w:rPr>
                <w:color w:val="FF0000"/>
                <w:sz w:val="20"/>
                <w:szCs w:val="20"/>
              </w:rPr>
              <w:lastRenderedPageBreak/>
              <w:t>EC-DA</w:t>
            </w:r>
          </w:p>
          <w:p w14:paraId="5B177E5E" w14:textId="079334D5" w:rsidR="00F26CD2" w:rsidRPr="00F25F6C" w:rsidRDefault="00F26CD2" w:rsidP="00F26CD2">
            <w:pPr>
              <w:rPr>
                <w:color w:val="FF0000"/>
                <w:sz w:val="20"/>
                <w:szCs w:val="20"/>
              </w:rPr>
            </w:pPr>
          </w:p>
        </w:tc>
        <w:tc>
          <w:tcPr>
            <w:tcW w:w="992" w:type="dxa"/>
          </w:tcPr>
          <w:p w14:paraId="32EFCA1D" w14:textId="011D21B7" w:rsidR="00F26CD2" w:rsidRPr="00F25F6C" w:rsidRDefault="00F26CD2" w:rsidP="00F26CD2">
            <w:pPr>
              <w:rPr>
                <w:color w:val="FF0000"/>
                <w:sz w:val="20"/>
                <w:szCs w:val="20"/>
              </w:rPr>
            </w:pPr>
            <w:r>
              <w:rPr>
                <w:color w:val="FF0000"/>
                <w:sz w:val="20"/>
                <w:szCs w:val="20"/>
              </w:rPr>
              <w:t>2.0</w:t>
            </w:r>
          </w:p>
        </w:tc>
        <w:tc>
          <w:tcPr>
            <w:tcW w:w="1418" w:type="dxa"/>
          </w:tcPr>
          <w:p w14:paraId="79391A17" w14:textId="61D3680A" w:rsidR="00F26CD2" w:rsidRDefault="00F26CD2" w:rsidP="00F26CD2">
            <w:pPr>
              <w:spacing w:line="259" w:lineRule="auto"/>
              <w:rPr>
                <w:color w:val="FF0000"/>
                <w:sz w:val="20"/>
                <w:szCs w:val="20"/>
              </w:rPr>
            </w:pPr>
            <w:r w:rsidRPr="00891C95">
              <w:rPr>
                <w:color w:val="FF0000"/>
                <w:sz w:val="20"/>
                <w:szCs w:val="20"/>
              </w:rPr>
              <w:t>18/04/2021</w:t>
            </w:r>
          </w:p>
        </w:tc>
        <w:tc>
          <w:tcPr>
            <w:tcW w:w="2832" w:type="dxa"/>
          </w:tcPr>
          <w:p w14:paraId="2517E0D0" w14:textId="54A302FE" w:rsidR="00F26CD2" w:rsidRPr="00F25F6C" w:rsidRDefault="00F26CD2" w:rsidP="00F26CD2">
            <w:pPr>
              <w:rPr>
                <w:color w:val="FF0000"/>
                <w:sz w:val="20"/>
                <w:szCs w:val="20"/>
              </w:rPr>
            </w:pPr>
            <w:r w:rsidRPr="00F25F6C">
              <w:rPr>
                <w:color w:val="FF0000"/>
                <w:sz w:val="20"/>
                <w:szCs w:val="20"/>
              </w:rPr>
              <w:t>Añadido el caso de uso valorar experiencia al diagrama de casos de uso y una tarjeta de caso de uso.</w:t>
            </w:r>
          </w:p>
        </w:tc>
        <w:tc>
          <w:tcPr>
            <w:tcW w:w="1276" w:type="dxa"/>
          </w:tcPr>
          <w:p w14:paraId="3ECF0101" w14:textId="6CD4B7B8" w:rsidR="00F26CD2" w:rsidRPr="00F25F6C" w:rsidRDefault="00F26CD2" w:rsidP="00F26CD2">
            <w:pPr>
              <w:rPr>
                <w:color w:val="FF0000"/>
                <w:sz w:val="20"/>
                <w:szCs w:val="20"/>
              </w:rPr>
            </w:pPr>
            <w:r w:rsidRPr="00F25F6C">
              <w:rPr>
                <w:color w:val="FF0000"/>
                <w:sz w:val="20"/>
                <w:szCs w:val="20"/>
              </w:rPr>
              <w:t>Equipo de desarrollo.</w:t>
            </w:r>
          </w:p>
        </w:tc>
        <w:tc>
          <w:tcPr>
            <w:tcW w:w="1134" w:type="dxa"/>
          </w:tcPr>
          <w:p w14:paraId="797A4D70" w14:textId="262CE744" w:rsidR="00F26CD2" w:rsidRPr="00F25F6C" w:rsidRDefault="00F26CD2" w:rsidP="00F26CD2">
            <w:pPr>
              <w:rPr>
                <w:color w:val="FF0000"/>
                <w:sz w:val="20"/>
                <w:szCs w:val="20"/>
              </w:rPr>
            </w:pPr>
            <w:r w:rsidRPr="00F25F6C">
              <w:rPr>
                <w:color w:val="FF0000"/>
                <w:sz w:val="20"/>
                <w:szCs w:val="20"/>
              </w:rPr>
              <w:t>Equipo de desarrollo</w:t>
            </w:r>
          </w:p>
        </w:tc>
        <w:tc>
          <w:tcPr>
            <w:tcW w:w="1704" w:type="dxa"/>
          </w:tcPr>
          <w:p w14:paraId="72C5CC61" w14:textId="74F59ACC" w:rsidR="00F26CD2" w:rsidRPr="00F25F6C" w:rsidRDefault="00F26CD2" w:rsidP="00F26CD2">
            <w:pPr>
              <w:rPr>
                <w:color w:val="FF0000"/>
                <w:sz w:val="20"/>
                <w:szCs w:val="20"/>
              </w:rPr>
            </w:pPr>
          </w:p>
        </w:tc>
      </w:tr>
      <w:tr w:rsidR="00F26CD2" w14:paraId="390A92A0" w14:textId="77777777" w:rsidTr="2B556525">
        <w:tc>
          <w:tcPr>
            <w:tcW w:w="1135" w:type="dxa"/>
          </w:tcPr>
          <w:p w14:paraId="308FF2D1" w14:textId="2DA3CFFF" w:rsidR="00F26CD2" w:rsidRPr="00F25F6C" w:rsidRDefault="00F26CD2" w:rsidP="00F26CD2">
            <w:pPr>
              <w:rPr>
                <w:color w:val="FF0000"/>
                <w:sz w:val="20"/>
                <w:szCs w:val="20"/>
              </w:rPr>
            </w:pPr>
            <w:r w:rsidRPr="00F25F6C">
              <w:rPr>
                <w:color w:val="FF0000"/>
                <w:sz w:val="20"/>
                <w:szCs w:val="20"/>
              </w:rPr>
              <w:t>EC-D</w:t>
            </w:r>
            <w:r w:rsidR="0000578F">
              <w:rPr>
                <w:color w:val="FF0000"/>
                <w:sz w:val="20"/>
                <w:szCs w:val="20"/>
              </w:rPr>
              <w:t>A</w:t>
            </w:r>
          </w:p>
          <w:p w14:paraId="3D001737" w14:textId="77777777" w:rsidR="00F26CD2" w:rsidRPr="00F25F6C" w:rsidRDefault="00F26CD2" w:rsidP="00F26CD2">
            <w:pPr>
              <w:rPr>
                <w:color w:val="FF0000"/>
                <w:sz w:val="20"/>
                <w:szCs w:val="20"/>
              </w:rPr>
            </w:pPr>
          </w:p>
        </w:tc>
        <w:tc>
          <w:tcPr>
            <w:tcW w:w="992" w:type="dxa"/>
          </w:tcPr>
          <w:p w14:paraId="47876CE6" w14:textId="3AD43FF3" w:rsidR="00F26CD2" w:rsidRPr="00F25F6C" w:rsidRDefault="00F26CD2" w:rsidP="00F26CD2">
            <w:pPr>
              <w:rPr>
                <w:color w:val="FF0000"/>
                <w:sz w:val="20"/>
                <w:szCs w:val="20"/>
              </w:rPr>
            </w:pPr>
            <w:r>
              <w:rPr>
                <w:color w:val="FF0000"/>
                <w:sz w:val="20"/>
                <w:szCs w:val="20"/>
              </w:rPr>
              <w:t>3.0</w:t>
            </w:r>
          </w:p>
        </w:tc>
        <w:tc>
          <w:tcPr>
            <w:tcW w:w="1418" w:type="dxa"/>
          </w:tcPr>
          <w:p w14:paraId="31699E2E" w14:textId="4FD109D7" w:rsidR="00F26CD2" w:rsidRPr="45641184" w:rsidRDefault="00F26CD2" w:rsidP="00F26CD2">
            <w:pPr>
              <w:spacing w:line="259" w:lineRule="auto"/>
              <w:rPr>
                <w:color w:val="FF0000"/>
                <w:sz w:val="20"/>
                <w:szCs w:val="20"/>
              </w:rPr>
            </w:pPr>
            <w:r>
              <w:rPr>
                <w:color w:val="FF0000"/>
                <w:sz w:val="20"/>
                <w:szCs w:val="20"/>
              </w:rPr>
              <w:t>24/04/2021</w:t>
            </w:r>
          </w:p>
        </w:tc>
        <w:tc>
          <w:tcPr>
            <w:tcW w:w="2832" w:type="dxa"/>
          </w:tcPr>
          <w:p w14:paraId="3BE61065" w14:textId="30B64868" w:rsidR="00F26CD2" w:rsidRPr="00F25F6C" w:rsidRDefault="00B06AB7" w:rsidP="00F26CD2">
            <w:pPr>
              <w:rPr>
                <w:color w:val="FF0000"/>
                <w:sz w:val="20"/>
                <w:szCs w:val="20"/>
              </w:rPr>
            </w:pPr>
            <w:r w:rsidRPr="00B06AB7">
              <w:rPr>
                <w:color w:val="FF0000"/>
                <w:sz w:val="20"/>
                <w:szCs w:val="20"/>
              </w:rPr>
              <w:t>Añadimos el Diagrama de Casos de Uso modificado, y modificamos la tabla de gestión de configuración.</w:t>
            </w:r>
          </w:p>
        </w:tc>
        <w:tc>
          <w:tcPr>
            <w:tcW w:w="1276" w:type="dxa"/>
          </w:tcPr>
          <w:p w14:paraId="040FC9B0" w14:textId="0EEE4934" w:rsidR="00F26CD2" w:rsidRPr="00F25F6C" w:rsidRDefault="00F26CD2" w:rsidP="00F26CD2">
            <w:pPr>
              <w:rPr>
                <w:color w:val="FF0000"/>
                <w:sz w:val="20"/>
                <w:szCs w:val="20"/>
              </w:rPr>
            </w:pPr>
            <w:r w:rsidRPr="00F25F6C">
              <w:rPr>
                <w:color w:val="FF0000"/>
                <w:sz w:val="20"/>
                <w:szCs w:val="20"/>
              </w:rPr>
              <w:t>Equipo de desarrollo.</w:t>
            </w:r>
          </w:p>
        </w:tc>
        <w:tc>
          <w:tcPr>
            <w:tcW w:w="1134" w:type="dxa"/>
          </w:tcPr>
          <w:p w14:paraId="6CB913FD" w14:textId="5597EF18" w:rsidR="00F26CD2" w:rsidRPr="00F25F6C" w:rsidRDefault="00F26CD2" w:rsidP="00F26CD2">
            <w:pPr>
              <w:rPr>
                <w:color w:val="FF0000"/>
                <w:sz w:val="20"/>
                <w:szCs w:val="20"/>
              </w:rPr>
            </w:pPr>
            <w:r w:rsidRPr="00F25F6C">
              <w:rPr>
                <w:color w:val="FF0000"/>
                <w:sz w:val="20"/>
                <w:szCs w:val="20"/>
              </w:rPr>
              <w:t>Equipo de desarrollo</w:t>
            </w:r>
          </w:p>
        </w:tc>
        <w:tc>
          <w:tcPr>
            <w:tcW w:w="1704" w:type="dxa"/>
          </w:tcPr>
          <w:p w14:paraId="1340D3D0" w14:textId="77777777" w:rsidR="00F26CD2" w:rsidRPr="00F25F6C" w:rsidRDefault="00F26CD2" w:rsidP="00F26CD2">
            <w:pPr>
              <w:rPr>
                <w:color w:val="FF0000"/>
                <w:sz w:val="20"/>
                <w:szCs w:val="20"/>
              </w:rPr>
            </w:pPr>
          </w:p>
        </w:tc>
      </w:tr>
      <w:tr w:rsidR="00F26CD2" w14:paraId="158CB46F" w14:textId="77777777" w:rsidTr="2B556525">
        <w:tc>
          <w:tcPr>
            <w:tcW w:w="1135" w:type="dxa"/>
          </w:tcPr>
          <w:p w14:paraId="48AD942C" w14:textId="3FBA98A0" w:rsidR="00F26CD2" w:rsidRPr="00F25F6C" w:rsidRDefault="664E1D67" w:rsidP="00F26CD2">
            <w:pPr>
              <w:rPr>
                <w:color w:val="FF0000"/>
                <w:sz w:val="20"/>
                <w:szCs w:val="20"/>
              </w:rPr>
            </w:pPr>
            <w:r w:rsidRPr="1DF34D33">
              <w:rPr>
                <w:color w:val="FF0000"/>
                <w:sz w:val="20"/>
                <w:szCs w:val="20"/>
              </w:rPr>
              <w:t>EC-D</w:t>
            </w:r>
            <w:r w:rsidR="0A07D22F" w:rsidRPr="1DF34D33">
              <w:rPr>
                <w:color w:val="FF0000"/>
                <w:sz w:val="20"/>
                <w:szCs w:val="20"/>
              </w:rPr>
              <w:t>A</w:t>
            </w:r>
          </w:p>
          <w:p w14:paraId="461A323A" w14:textId="77777777" w:rsidR="00F26CD2" w:rsidRPr="00F25F6C" w:rsidRDefault="00F26CD2" w:rsidP="00F26CD2">
            <w:pPr>
              <w:rPr>
                <w:color w:val="FF0000"/>
                <w:sz w:val="20"/>
                <w:szCs w:val="20"/>
              </w:rPr>
            </w:pPr>
            <w:r w:rsidRPr="00F25F6C">
              <w:rPr>
                <w:color w:val="FF0000"/>
                <w:sz w:val="20"/>
                <w:szCs w:val="20"/>
              </w:rPr>
              <w:t>Línea Base</w:t>
            </w:r>
          </w:p>
          <w:p w14:paraId="4E377017" w14:textId="20611D4B" w:rsidR="00F26CD2" w:rsidRPr="00F25F6C" w:rsidRDefault="00F26CD2" w:rsidP="00F26CD2">
            <w:pPr>
              <w:rPr>
                <w:color w:val="FF0000"/>
                <w:sz w:val="20"/>
                <w:szCs w:val="20"/>
              </w:rPr>
            </w:pPr>
          </w:p>
        </w:tc>
        <w:tc>
          <w:tcPr>
            <w:tcW w:w="992" w:type="dxa"/>
          </w:tcPr>
          <w:p w14:paraId="3FD3F228" w14:textId="05AC5F11" w:rsidR="00F26CD2" w:rsidRDefault="00F26CD2" w:rsidP="00F26CD2">
            <w:pPr>
              <w:rPr>
                <w:color w:val="FF0000"/>
                <w:sz w:val="20"/>
                <w:szCs w:val="20"/>
              </w:rPr>
            </w:pPr>
            <w:r>
              <w:rPr>
                <w:color w:val="FF0000"/>
                <w:sz w:val="20"/>
                <w:szCs w:val="20"/>
              </w:rPr>
              <w:t>4.0</w:t>
            </w:r>
          </w:p>
        </w:tc>
        <w:tc>
          <w:tcPr>
            <w:tcW w:w="1418" w:type="dxa"/>
          </w:tcPr>
          <w:p w14:paraId="40FDAD2A" w14:textId="5576B6E9" w:rsidR="00F26CD2" w:rsidRPr="45641184" w:rsidRDefault="0769BCF0" w:rsidP="09CAEE11">
            <w:r w:rsidRPr="1DF34D33">
              <w:rPr>
                <w:color w:val="FF0000"/>
                <w:sz w:val="20"/>
                <w:szCs w:val="20"/>
              </w:rPr>
              <w:t>30/04/2021</w:t>
            </w:r>
          </w:p>
        </w:tc>
        <w:tc>
          <w:tcPr>
            <w:tcW w:w="2832" w:type="dxa"/>
          </w:tcPr>
          <w:p w14:paraId="5EE90CC8" w14:textId="5DAA47A6" w:rsidR="00F26CD2" w:rsidRPr="00F25F6C" w:rsidRDefault="0769BCF0" w:rsidP="00F26CD2">
            <w:pPr>
              <w:rPr>
                <w:color w:val="FF0000"/>
                <w:sz w:val="20"/>
                <w:szCs w:val="20"/>
              </w:rPr>
            </w:pPr>
            <w:r w:rsidRPr="1DF34D33">
              <w:rPr>
                <w:color w:val="FF0000"/>
                <w:sz w:val="20"/>
                <w:szCs w:val="20"/>
              </w:rPr>
              <w:t>Añadimos el Diagrama de Casos de Uso modificado, y la tarjeta realizada al documento, y modificamos la tabla de gestión de configuración.</w:t>
            </w:r>
          </w:p>
        </w:tc>
        <w:tc>
          <w:tcPr>
            <w:tcW w:w="1276" w:type="dxa"/>
          </w:tcPr>
          <w:p w14:paraId="2D9C3D68" w14:textId="151CA31F" w:rsidR="00F26CD2" w:rsidRPr="00F25F6C" w:rsidRDefault="00F26CD2" w:rsidP="00F26CD2">
            <w:pPr>
              <w:rPr>
                <w:color w:val="FF0000"/>
                <w:sz w:val="20"/>
                <w:szCs w:val="20"/>
              </w:rPr>
            </w:pPr>
            <w:r w:rsidRPr="00F25F6C">
              <w:rPr>
                <w:color w:val="FF0000"/>
                <w:sz w:val="20"/>
                <w:szCs w:val="20"/>
              </w:rPr>
              <w:t>Equipo de desarrollo.</w:t>
            </w:r>
          </w:p>
        </w:tc>
        <w:tc>
          <w:tcPr>
            <w:tcW w:w="1134" w:type="dxa"/>
          </w:tcPr>
          <w:p w14:paraId="5DEC9612" w14:textId="06AA9BBB" w:rsidR="00F26CD2" w:rsidRPr="00F25F6C" w:rsidRDefault="00F26CD2" w:rsidP="00F26CD2">
            <w:pPr>
              <w:rPr>
                <w:color w:val="FF0000"/>
                <w:sz w:val="20"/>
                <w:szCs w:val="20"/>
              </w:rPr>
            </w:pPr>
            <w:r w:rsidRPr="00F25F6C">
              <w:rPr>
                <w:color w:val="FF0000"/>
                <w:sz w:val="20"/>
                <w:szCs w:val="20"/>
              </w:rPr>
              <w:t>Equipo de desarrollo</w:t>
            </w:r>
          </w:p>
        </w:tc>
        <w:tc>
          <w:tcPr>
            <w:tcW w:w="1704" w:type="dxa"/>
          </w:tcPr>
          <w:p w14:paraId="584621D4" w14:textId="08C4282B" w:rsidR="00F26CD2" w:rsidRPr="00E81FB7" w:rsidRDefault="00F26CD2" w:rsidP="00F26CD2">
            <w:pPr>
              <w:rPr>
                <w:color w:val="FF0000"/>
                <w:sz w:val="20"/>
                <w:szCs w:val="20"/>
              </w:rPr>
            </w:pPr>
            <w:r w:rsidRPr="00E81FB7">
              <w:rPr>
                <w:color w:val="FF0000"/>
                <w:sz w:val="20"/>
                <w:szCs w:val="20"/>
              </w:rPr>
              <w:t>Equipo de Desarrollo/ Departamento de Calidad – Autoridad de Configuración</w:t>
            </w:r>
          </w:p>
        </w:tc>
      </w:tr>
    </w:tbl>
    <w:p w14:paraId="26785431" w14:textId="2E1BA513" w:rsidR="434C4A61" w:rsidRDefault="434C4A61">
      <w:r>
        <w:br w:type="page"/>
      </w:r>
    </w:p>
    <w:p w14:paraId="6F04D0FF" w14:textId="77777777" w:rsidR="00833EF9" w:rsidRDefault="00833EF9" w:rsidP="00833EF9">
      <w:pPr>
        <w:pBdr>
          <w:top w:val="single" w:sz="4" w:space="1" w:color="auto"/>
        </w:pBdr>
        <w:rPr>
          <w:b/>
          <w:sz w:val="40"/>
        </w:rPr>
      </w:pPr>
    </w:p>
    <w:p w14:paraId="19EF0A3F" w14:textId="17A64456" w:rsidR="0016463C" w:rsidRDefault="0016463C" w:rsidP="004F1E80">
      <w:pPr>
        <w:rPr>
          <w:b/>
          <w:sz w:val="40"/>
        </w:rPr>
      </w:pPr>
      <w:r w:rsidRPr="008C2D66">
        <w:rPr>
          <w:b/>
          <w:sz w:val="40"/>
        </w:rPr>
        <w:t>Resumen</w:t>
      </w:r>
    </w:p>
    <w:p w14:paraId="087FAE17" w14:textId="6D38159F" w:rsidR="004F27C2" w:rsidRDefault="004F27C2" w:rsidP="004F27C2">
      <w:pPr>
        <w:spacing w:after="240"/>
        <w:jc w:val="both"/>
        <w:rPr>
          <w:bCs/>
        </w:rPr>
      </w:pPr>
      <w:r>
        <w:rPr>
          <w:bCs/>
        </w:rPr>
        <w:t>En este documento se especifican los detalles del sistema a desarrollar, es decir, los pasos y condiciones que se tienen que cumplir para que un actor lleve a cabo una determinada acción dentro del sistema.</w:t>
      </w:r>
    </w:p>
    <w:p w14:paraId="60984BD7" w14:textId="6ACDC343" w:rsidR="00E71AF5" w:rsidRPr="004F27C2" w:rsidRDefault="004F27C2" w:rsidP="004F27C2">
      <w:pPr>
        <w:spacing w:after="240"/>
        <w:jc w:val="both"/>
        <w:rPr>
          <w:rFonts w:asciiTheme="majorHAnsi" w:hAnsiTheme="majorHAnsi" w:cstheme="majorBidi"/>
        </w:rPr>
      </w:pPr>
      <w:r>
        <w:rPr>
          <w:bCs/>
        </w:rPr>
        <w:t xml:space="preserve">Además, exponemos una visión de futuro de lo que podría suponer la implantación de este sistema en la ciudad, si tuviera éxito. </w:t>
      </w:r>
    </w:p>
    <w:p w14:paraId="3E0B6D2A" w14:textId="77777777" w:rsidR="0008507D" w:rsidRDefault="0008507D" w:rsidP="00833EF9">
      <w:pPr>
        <w:pBdr>
          <w:bottom w:val="single" w:sz="4" w:space="1" w:color="auto"/>
        </w:pBdr>
        <w:jc w:val="both"/>
      </w:pPr>
    </w:p>
    <w:p w14:paraId="5767BB79" w14:textId="77777777" w:rsidR="0008507D" w:rsidRDefault="0008507D" w:rsidP="003F020C">
      <w:pPr>
        <w:jc w:val="both"/>
        <w:rPr>
          <w:lang w:val="es-PY"/>
        </w:rPr>
      </w:pPr>
    </w:p>
    <w:p w14:paraId="3B7F2992" w14:textId="77777777" w:rsidR="005A3B24" w:rsidRPr="004F27C2" w:rsidRDefault="005A3B24" w:rsidP="2FA2D767">
      <w:pPr>
        <w:jc w:val="both"/>
        <w:rPr>
          <w:bCs/>
          <w:sz w:val="40"/>
          <w:szCs w:val="40"/>
        </w:rPr>
      </w:pPr>
    </w:p>
    <w:p w14:paraId="186AA520" w14:textId="77777777" w:rsidR="005A3B24" w:rsidRDefault="005A3B24" w:rsidP="004F1E80">
      <w:pPr>
        <w:rPr>
          <w:b/>
          <w:sz w:val="40"/>
        </w:rPr>
      </w:pPr>
    </w:p>
    <w:p w14:paraId="4E4D835B" w14:textId="77777777" w:rsidR="005A3B24" w:rsidRDefault="005A3B24" w:rsidP="004F1E80">
      <w:pPr>
        <w:rPr>
          <w:b/>
          <w:sz w:val="40"/>
        </w:rPr>
      </w:pPr>
    </w:p>
    <w:p w14:paraId="0EB525E2" w14:textId="77777777" w:rsidR="005A3B24" w:rsidRDefault="005A3B24" w:rsidP="004F1E80">
      <w:pPr>
        <w:rPr>
          <w:b/>
          <w:sz w:val="40"/>
        </w:rPr>
      </w:pPr>
    </w:p>
    <w:p w14:paraId="567B1130" w14:textId="77777777" w:rsidR="005A3B24" w:rsidRDefault="005A3B24" w:rsidP="004F1E80">
      <w:pPr>
        <w:rPr>
          <w:b/>
          <w:sz w:val="40"/>
        </w:rPr>
      </w:pPr>
    </w:p>
    <w:p w14:paraId="4A4F4038" w14:textId="77777777" w:rsidR="005A3B24" w:rsidRDefault="005A3B24" w:rsidP="004F1E80">
      <w:pPr>
        <w:rPr>
          <w:b/>
          <w:sz w:val="40"/>
        </w:rPr>
      </w:pPr>
    </w:p>
    <w:p w14:paraId="5D5F7FC1" w14:textId="77777777" w:rsidR="005A3B24" w:rsidRDefault="005A3B24" w:rsidP="004F1E80">
      <w:pPr>
        <w:rPr>
          <w:b/>
          <w:sz w:val="40"/>
        </w:rPr>
      </w:pPr>
    </w:p>
    <w:p w14:paraId="33B50008" w14:textId="77777777" w:rsidR="005A3B24" w:rsidRDefault="005A3B24" w:rsidP="004F1E80">
      <w:pPr>
        <w:rPr>
          <w:b/>
          <w:sz w:val="40"/>
        </w:rPr>
      </w:pPr>
    </w:p>
    <w:p w14:paraId="41CF027B" w14:textId="77777777" w:rsidR="005A3B24" w:rsidRDefault="005A3B24" w:rsidP="004F1E80">
      <w:pPr>
        <w:rPr>
          <w:b/>
          <w:sz w:val="40"/>
        </w:rPr>
      </w:pPr>
    </w:p>
    <w:p w14:paraId="3D9EFEC7" w14:textId="77777777" w:rsidR="005A3B24" w:rsidRDefault="005A3B24" w:rsidP="004F1E80">
      <w:pPr>
        <w:rPr>
          <w:b/>
          <w:sz w:val="40"/>
        </w:rPr>
      </w:pPr>
    </w:p>
    <w:p w14:paraId="17A0E6D2" w14:textId="77777777" w:rsidR="005A3B24" w:rsidRDefault="005A3B24" w:rsidP="004F1E80">
      <w:pPr>
        <w:rPr>
          <w:b/>
          <w:sz w:val="40"/>
        </w:rPr>
      </w:pPr>
    </w:p>
    <w:p w14:paraId="12C3C78E" w14:textId="77777777" w:rsidR="005A3B24" w:rsidRDefault="005A3B24" w:rsidP="004F1E80">
      <w:pPr>
        <w:rPr>
          <w:b/>
          <w:sz w:val="40"/>
        </w:rPr>
      </w:pPr>
    </w:p>
    <w:p w14:paraId="7BCB4E13" w14:textId="77777777" w:rsidR="005A3B24" w:rsidRDefault="005A3B24" w:rsidP="004F1E80">
      <w:pPr>
        <w:rPr>
          <w:b/>
          <w:sz w:val="40"/>
        </w:rPr>
      </w:pPr>
    </w:p>
    <w:p w14:paraId="417F37A6" w14:textId="77777777" w:rsidR="005A3B24" w:rsidRDefault="005A3B24" w:rsidP="004F1E80">
      <w:pPr>
        <w:rPr>
          <w:b/>
          <w:sz w:val="40"/>
        </w:rPr>
      </w:pPr>
    </w:p>
    <w:p w14:paraId="4886A1D0" w14:textId="77777777" w:rsidR="005A3B24" w:rsidRDefault="005A3B24" w:rsidP="004F1E80">
      <w:pPr>
        <w:rPr>
          <w:b/>
          <w:sz w:val="40"/>
        </w:rPr>
      </w:pPr>
    </w:p>
    <w:p w14:paraId="6FFA7F7A" w14:textId="77777777" w:rsidR="005A3B24" w:rsidRDefault="005A3B24" w:rsidP="004F1E80">
      <w:pPr>
        <w:rPr>
          <w:b/>
          <w:sz w:val="40"/>
        </w:rPr>
      </w:pPr>
    </w:p>
    <w:p w14:paraId="77F96021" w14:textId="77777777" w:rsidR="005A3B24" w:rsidRDefault="005A3B24" w:rsidP="004F1E80">
      <w:pPr>
        <w:rPr>
          <w:b/>
          <w:sz w:val="40"/>
        </w:rPr>
      </w:pPr>
    </w:p>
    <w:p w14:paraId="7115A34C" w14:textId="77777777" w:rsidR="00847B13" w:rsidRDefault="00847B13" w:rsidP="004F1E80">
      <w:pPr>
        <w:rPr>
          <w:b/>
          <w:sz w:val="40"/>
        </w:rPr>
      </w:pPr>
    </w:p>
    <w:p w14:paraId="66268F0C" w14:textId="77777777" w:rsidR="00847B13" w:rsidRDefault="00847B13" w:rsidP="004F1E80">
      <w:pPr>
        <w:rPr>
          <w:b/>
          <w:sz w:val="40"/>
        </w:rPr>
      </w:pPr>
    </w:p>
    <w:p w14:paraId="63BA498B" w14:textId="77777777" w:rsidR="00A143DD" w:rsidRDefault="00A143DD" w:rsidP="004F1E80">
      <w:pPr>
        <w:rPr>
          <w:b/>
          <w:sz w:val="40"/>
        </w:rPr>
      </w:pPr>
    </w:p>
    <w:p w14:paraId="704AA3B0" w14:textId="77777777" w:rsidR="00847B13" w:rsidRDefault="00847B13" w:rsidP="004F1E80">
      <w:pPr>
        <w:rPr>
          <w:b/>
          <w:sz w:val="40"/>
        </w:rPr>
      </w:pPr>
    </w:p>
    <w:p w14:paraId="5A565FB1" w14:textId="6E8AE4E0" w:rsidR="00F35511" w:rsidRDefault="00F35511" w:rsidP="004F1E80">
      <w:pPr>
        <w:rPr>
          <w:b/>
          <w:sz w:val="40"/>
        </w:rPr>
      </w:pPr>
    </w:p>
    <w:p w14:paraId="0268E550" w14:textId="77777777" w:rsidR="0016463C" w:rsidRPr="004F1E80" w:rsidRDefault="0016463C" w:rsidP="004F1E80">
      <w:pPr>
        <w:rPr>
          <w:b/>
          <w:sz w:val="40"/>
        </w:rPr>
      </w:pPr>
      <w:r w:rsidRPr="004F1E80">
        <w:rPr>
          <w:b/>
          <w:sz w:val="40"/>
        </w:rPr>
        <w:lastRenderedPageBreak/>
        <w:t>Índice de Contenidos</w:t>
      </w:r>
    </w:p>
    <w:p w14:paraId="0D31DA0D" w14:textId="77777777" w:rsidR="0016463C" w:rsidRDefault="0016463C"/>
    <w:p w14:paraId="317F6840" w14:textId="3F8B03A6" w:rsidR="007D5245" w:rsidRDefault="00CC2B4E">
      <w:pPr>
        <w:pStyle w:val="TDC1"/>
        <w:tabs>
          <w:tab w:val="right" w:leader="dot" w:pos="8488"/>
        </w:tabs>
        <w:rPr>
          <w:b w:val="0"/>
          <w:noProof/>
          <w:sz w:val="22"/>
          <w:szCs w:val="22"/>
          <w:lang w:val="es-ES"/>
        </w:rPr>
      </w:pPr>
      <w:r>
        <w:rPr>
          <w:b w:val="0"/>
        </w:rPr>
        <w:fldChar w:fldCharType="begin"/>
      </w:r>
      <w:r>
        <w:rPr>
          <w:b w:val="0"/>
        </w:rPr>
        <w:instrText xml:space="preserve"> TOC \o "1-4" </w:instrText>
      </w:r>
      <w:r>
        <w:rPr>
          <w:b w:val="0"/>
        </w:rPr>
        <w:fldChar w:fldCharType="separate"/>
      </w:r>
      <w:r w:rsidR="007D5245">
        <w:rPr>
          <w:noProof/>
        </w:rPr>
        <w:t>1. Descripción del Sistema</w:t>
      </w:r>
      <w:r w:rsidR="007D5245">
        <w:rPr>
          <w:noProof/>
        </w:rPr>
        <w:tab/>
      </w:r>
      <w:r w:rsidR="007D5245">
        <w:rPr>
          <w:noProof/>
        </w:rPr>
        <w:fldChar w:fldCharType="begin"/>
      </w:r>
      <w:r w:rsidR="007D5245">
        <w:rPr>
          <w:noProof/>
        </w:rPr>
        <w:instrText xml:space="preserve"> PAGEREF _Toc70459449 \h </w:instrText>
      </w:r>
      <w:r w:rsidR="007D5245">
        <w:rPr>
          <w:noProof/>
        </w:rPr>
      </w:r>
      <w:r w:rsidR="007D5245">
        <w:rPr>
          <w:noProof/>
        </w:rPr>
        <w:fldChar w:fldCharType="separate"/>
      </w:r>
      <w:r w:rsidR="00975F63">
        <w:rPr>
          <w:noProof/>
        </w:rPr>
        <w:t>6</w:t>
      </w:r>
      <w:r w:rsidR="007D5245">
        <w:rPr>
          <w:noProof/>
        </w:rPr>
        <w:fldChar w:fldCharType="end"/>
      </w:r>
    </w:p>
    <w:p w14:paraId="7FCF35B7" w14:textId="529FD70C" w:rsidR="007D5245" w:rsidRDefault="007D5245">
      <w:pPr>
        <w:pStyle w:val="TDC2"/>
        <w:tabs>
          <w:tab w:val="right" w:leader="dot" w:pos="8488"/>
        </w:tabs>
        <w:rPr>
          <w:b w:val="0"/>
          <w:noProof/>
          <w:lang w:val="es-ES"/>
        </w:rPr>
      </w:pPr>
      <w:r>
        <w:rPr>
          <w:noProof/>
        </w:rPr>
        <w:t>1.1. Descripción y Motivación</w:t>
      </w:r>
      <w:r>
        <w:rPr>
          <w:noProof/>
        </w:rPr>
        <w:tab/>
      </w:r>
      <w:r>
        <w:rPr>
          <w:noProof/>
        </w:rPr>
        <w:fldChar w:fldCharType="begin"/>
      </w:r>
      <w:r>
        <w:rPr>
          <w:noProof/>
        </w:rPr>
        <w:instrText xml:space="preserve"> PAGEREF _Toc70459450 \h </w:instrText>
      </w:r>
      <w:r>
        <w:rPr>
          <w:noProof/>
        </w:rPr>
      </w:r>
      <w:r>
        <w:rPr>
          <w:noProof/>
        </w:rPr>
        <w:fldChar w:fldCharType="separate"/>
      </w:r>
      <w:r w:rsidR="00975F63">
        <w:rPr>
          <w:noProof/>
        </w:rPr>
        <w:t>6</w:t>
      </w:r>
      <w:r>
        <w:rPr>
          <w:noProof/>
        </w:rPr>
        <w:fldChar w:fldCharType="end"/>
      </w:r>
    </w:p>
    <w:p w14:paraId="4B4C9ED9" w14:textId="64B8E50B" w:rsidR="007D5245" w:rsidRDefault="007D5245">
      <w:pPr>
        <w:pStyle w:val="TDC2"/>
        <w:tabs>
          <w:tab w:val="right" w:leader="dot" w:pos="8488"/>
        </w:tabs>
        <w:rPr>
          <w:b w:val="0"/>
          <w:noProof/>
          <w:lang w:val="es-ES"/>
        </w:rPr>
      </w:pPr>
      <w:r>
        <w:rPr>
          <w:noProof/>
        </w:rPr>
        <w:t>1.2. Objetivos del Sistema</w:t>
      </w:r>
      <w:r>
        <w:rPr>
          <w:noProof/>
        </w:rPr>
        <w:tab/>
      </w:r>
      <w:r>
        <w:rPr>
          <w:noProof/>
        </w:rPr>
        <w:fldChar w:fldCharType="begin"/>
      </w:r>
      <w:r>
        <w:rPr>
          <w:noProof/>
        </w:rPr>
        <w:instrText xml:space="preserve"> PAGEREF _Toc70459451 \h </w:instrText>
      </w:r>
      <w:r>
        <w:rPr>
          <w:noProof/>
        </w:rPr>
      </w:r>
      <w:r>
        <w:rPr>
          <w:noProof/>
        </w:rPr>
        <w:fldChar w:fldCharType="separate"/>
      </w:r>
      <w:r w:rsidR="00975F63">
        <w:rPr>
          <w:noProof/>
        </w:rPr>
        <w:t>6</w:t>
      </w:r>
      <w:r>
        <w:rPr>
          <w:noProof/>
        </w:rPr>
        <w:fldChar w:fldCharType="end"/>
      </w:r>
    </w:p>
    <w:p w14:paraId="5576BDED" w14:textId="0C339D9E" w:rsidR="007D5245" w:rsidRDefault="007D5245">
      <w:pPr>
        <w:pStyle w:val="TDC2"/>
        <w:tabs>
          <w:tab w:val="right" w:leader="dot" w:pos="8488"/>
        </w:tabs>
        <w:rPr>
          <w:b w:val="0"/>
          <w:noProof/>
          <w:lang w:val="es-ES"/>
        </w:rPr>
      </w:pPr>
      <w:r>
        <w:rPr>
          <w:noProof/>
        </w:rPr>
        <w:t>1.3. Usuarios del Sistema</w:t>
      </w:r>
      <w:r>
        <w:rPr>
          <w:noProof/>
        </w:rPr>
        <w:tab/>
      </w:r>
      <w:r>
        <w:rPr>
          <w:noProof/>
        </w:rPr>
        <w:fldChar w:fldCharType="begin"/>
      </w:r>
      <w:r>
        <w:rPr>
          <w:noProof/>
        </w:rPr>
        <w:instrText xml:space="preserve"> PAGEREF _Toc70459452 \h </w:instrText>
      </w:r>
      <w:r>
        <w:rPr>
          <w:noProof/>
        </w:rPr>
      </w:r>
      <w:r>
        <w:rPr>
          <w:noProof/>
        </w:rPr>
        <w:fldChar w:fldCharType="separate"/>
      </w:r>
      <w:r w:rsidR="00975F63">
        <w:rPr>
          <w:noProof/>
        </w:rPr>
        <w:t>6</w:t>
      </w:r>
      <w:r>
        <w:rPr>
          <w:noProof/>
        </w:rPr>
        <w:fldChar w:fldCharType="end"/>
      </w:r>
    </w:p>
    <w:p w14:paraId="476117CC" w14:textId="31CF3422" w:rsidR="007D5245" w:rsidRDefault="007D5245">
      <w:pPr>
        <w:pStyle w:val="TDC1"/>
        <w:tabs>
          <w:tab w:val="right" w:leader="dot" w:pos="8488"/>
        </w:tabs>
        <w:rPr>
          <w:b w:val="0"/>
          <w:noProof/>
          <w:sz w:val="22"/>
          <w:szCs w:val="22"/>
          <w:lang w:val="es-ES"/>
        </w:rPr>
      </w:pPr>
      <w:r>
        <w:rPr>
          <w:noProof/>
        </w:rPr>
        <w:t>2. Definición del Sistema</w:t>
      </w:r>
      <w:r>
        <w:rPr>
          <w:noProof/>
        </w:rPr>
        <w:tab/>
      </w:r>
      <w:r>
        <w:rPr>
          <w:noProof/>
        </w:rPr>
        <w:fldChar w:fldCharType="begin"/>
      </w:r>
      <w:r>
        <w:rPr>
          <w:noProof/>
        </w:rPr>
        <w:instrText xml:space="preserve"> PAGEREF _Toc70459453 \h </w:instrText>
      </w:r>
      <w:r>
        <w:rPr>
          <w:noProof/>
        </w:rPr>
      </w:r>
      <w:r>
        <w:rPr>
          <w:noProof/>
        </w:rPr>
        <w:fldChar w:fldCharType="separate"/>
      </w:r>
      <w:r w:rsidR="00975F63">
        <w:rPr>
          <w:noProof/>
        </w:rPr>
        <w:t>7</w:t>
      </w:r>
      <w:r>
        <w:rPr>
          <w:noProof/>
        </w:rPr>
        <w:fldChar w:fldCharType="end"/>
      </w:r>
    </w:p>
    <w:p w14:paraId="72DAB9C2" w14:textId="78688C33" w:rsidR="007D5245" w:rsidRDefault="007D5245">
      <w:pPr>
        <w:pStyle w:val="TDC2"/>
        <w:tabs>
          <w:tab w:val="right" w:leader="dot" w:pos="8488"/>
        </w:tabs>
        <w:rPr>
          <w:b w:val="0"/>
          <w:noProof/>
          <w:lang w:val="es-ES"/>
        </w:rPr>
      </w:pPr>
      <w:r>
        <w:rPr>
          <w:noProof/>
        </w:rPr>
        <w:t>2.1. Modelado de Casos de Uso</w:t>
      </w:r>
      <w:r>
        <w:rPr>
          <w:noProof/>
        </w:rPr>
        <w:tab/>
      </w:r>
      <w:r>
        <w:rPr>
          <w:noProof/>
        </w:rPr>
        <w:fldChar w:fldCharType="begin"/>
      </w:r>
      <w:r>
        <w:rPr>
          <w:noProof/>
        </w:rPr>
        <w:instrText xml:space="preserve"> PAGEREF _Toc70459454 \h </w:instrText>
      </w:r>
      <w:r>
        <w:rPr>
          <w:noProof/>
        </w:rPr>
      </w:r>
      <w:r>
        <w:rPr>
          <w:noProof/>
        </w:rPr>
        <w:fldChar w:fldCharType="separate"/>
      </w:r>
      <w:r w:rsidR="00975F63">
        <w:rPr>
          <w:noProof/>
        </w:rPr>
        <w:t>7</w:t>
      </w:r>
      <w:r>
        <w:rPr>
          <w:noProof/>
        </w:rPr>
        <w:fldChar w:fldCharType="end"/>
      </w:r>
    </w:p>
    <w:p w14:paraId="4C1540B6" w14:textId="2C9278CA" w:rsidR="007D5245" w:rsidRDefault="007D5245">
      <w:pPr>
        <w:pStyle w:val="TDC2"/>
        <w:tabs>
          <w:tab w:val="right" w:leader="dot" w:pos="8488"/>
        </w:tabs>
        <w:rPr>
          <w:b w:val="0"/>
          <w:noProof/>
          <w:lang w:val="es-ES"/>
        </w:rPr>
      </w:pPr>
      <w:r>
        <w:rPr>
          <w:noProof/>
        </w:rPr>
        <w:t>2.2. Requisitos del Sistema</w:t>
      </w:r>
      <w:r>
        <w:rPr>
          <w:noProof/>
        </w:rPr>
        <w:tab/>
      </w:r>
      <w:r>
        <w:rPr>
          <w:noProof/>
        </w:rPr>
        <w:fldChar w:fldCharType="begin"/>
      </w:r>
      <w:r>
        <w:rPr>
          <w:noProof/>
        </w:rPr>
        <w:instrText xml:space="preserve"> PAGEREF _Toc70459455 \h </w:instrText>
      </w:r>
      <w:r>
        <w:rPr>
          <w:noProof/>
        </w:rPr>
      </w:r>
      <w:r>
        <w:rPr>
          <w:noProof/>
        </w:rPr>
        <w:fldChar w:fldCharType="separate"/>
      </w:r>
      <w:r w:rsidR="00975F63">
        <w:rPr>
          <w:noProof/>
        </w:rPr>
        <w:t>9</w:t>
      </w:r>
      <w:r>
        <w:rPr>
          <w:noProof/>
        </w:rPr>
        <w:fldChar w:fldCharType="end"/>
      </w:r>
    </w:p>
    <w:p w14:paraId="66605C0F" w14:textId="080C0D3D" w:rsidR="007D5245" w:rsidRDefault="007D5245">
      <w:pPr>
        <w:pStyle w:val="TDC2"/>
        <w:tabs>
          <w:tab w:val="right" w:leader="dot" w:pos="8488"/>
        </w:tabs>
        <w:rPr>
          <w:b w:val="0"/>
          <w:noProof/>
          <w:lang w:val="es-ES"/>
        </w:rPr>
      </w:pPr>
      <w:r>
        <w:rPr>
          <w:noProof/>
        </w:rPr>
        <w:t>2.3. Historias de usuario</w:t>
      </w:r>
      <w:r>
        <w:rPr>
          <w:noProof/>
        </w:rPr>
        <w:tab/>
      </w:r>
      <w:r>
        <w:rPr>
          <w:noProof/>
        </w:rPr>
        <w:fldChar w:fldCharType="begin"/>
      </w:r>
      <w:r>
        <w:rPr>
          <w:noProof/>
        </w:rPr>
        <w:instrText xml:space="preserve"> PAGEREF _Toc70459456 \h </w:instrText>
      </w:r>
      <w:r>
        <w:rPr>
          <w:noProof/>
        </w:rPr>
      </w:r>
      <w:r>
        <w:rPr>
          <w:noProof/>
        </w:rPr>
        <w:fldChar w:fldCharType="separate"/>
      </w:r>
      <w:r w:rsidR="00975F63">
        <w:rPr>
          <w:noProof/>
        </w:rPr>
        <w:t>15</w:t>
      </w:r>
      <w:r>
        <w:rPr>
          <w:noProof/>
        </w:rPr>
        <w:fldChar w:fldCharType="end"/>
      </w:r>
    </w:p>
    <w:p w14:paraId="19B89267" w14:textId="1ADF6573" w:rsidR="007D5245" w:rsidRDefault="007D5245">
      <w:pPr>
        <w:pStyle w:val="TDC1"/>
        <w:tabs>
          <w:tab w:val="right" w:leader="dot" w:pos="8488"/>
        </w:tabs>
        <w:rPr>
          <w:b w:val="0"/>
          <w:noProof/>
          <w:sz w:val="22"/>
          <w:szCs w:val="22"/>
          <w:lang w:val="es-ES"/>
        </w:rPr>
      </w:pPr>
      <w:r>
        <w:rPr>
          <w:noProof/>
        </w:rPr>
        <w:t>3. Glosario</w:t>
      </w:r>
      <w:r>
        <w:rPr>
          <w:noProof/>
        </w:rPr>
        <w:tab/>
      </w:r>
      <w:r>
        <w:rPr>
          <w:noProof/>
        </w:rPr>
        <w:fldChar w:fldCharType="begin"/>
      </w:r>
      <w:r>
        <w:rPr>
          <w:noProof/>
        </w:rPr>
        <w:instrText xml:space="preserve"> PAGEREF _Toc70459457 \h </w:instrText>
      </w:r>
      <w:r>
        <w:rPr>
          <w:noProof/>
        </w:rPr>
      </w:r>
      <w:r>
        <w:rPr>
          <w:noProof/>
        </w:rPr>
        <w:fldChar w:fldCharType="separate"/>
      </w:r>
      <w:r w:rsidR="00975F63">
        <w:rPr>
          <w:noProof/>
        </w:rPr>
        <w:t>19</w:t>
      </w:r>
      <w:r>
        <w:rPr>
          <w:noProof/>
        </w:rPr>
        <w:fldChar w:fldCharType="end"/>
      </w:r>
    </w:p>
    <w:p w14:paraId="3205E4D5" w14:textId="58D542EC" w:rsidR="00F66173" w:rsidRDefault="00CC2B4E">
      <w:r>
        <w:rPr>
          <w:b/>
        </w:rPr>
        <w:fldChar w:fldCharType="end"/>
      </w:r>
    </w:p>
    <w:p w14:paraId="0AB3501F" w14:textId="4EB6B0B3" w:rsidR="00F35511" w:rsidRPr="00B6454A" w:rsidRDefault="0008507D" w:rsidP="00B6454A">
      <w:pPr>
        <w:rPr>
          <w:rFonts w:asciiTheme="majorHAnsi" w:eastAsiaTheme="majorEastAsia" w:hAnsiTheme="majorHAnsi" w:cstheme="majorBidi"/>
          <w:b/>
          <w:bCs/>
          <w:color w:val="345A8A" w:themeColor="accent1" w:themeShade="B5"/>
          <w:sz w:val="32"/>
          <w:szCs w:val="32"/>
        </w:rPr>
      </w:pPr>
      <w:r>
        <w:br w:type="page"/>
      </w:r>
    </w:p>
    <w:p w14:paraId="4C86C9BD" w14:textId="4EB6B0B3" w:rsidR="0016463C" w:rsidRDefault="0016463C" w:rsidP="0016463C">
      <w:pPr>
        <w:pStyle w:val="Ttulo1"/>
      </w:pPr>
      <w:bookmarkStart w:id="1" w:name="_Toc70459449"/>
      <w:r>
        <w:lastRenderedPageBreak/>
        <w:t>1. Descripción del Sistema</w:t>
      </w:r>
      <w:bookmarkEnd w:id="1"/>
    </w:p>
    <w:p w14:paraId="69F63E27" w14:textId="4EB6B0B3" w:rsidR="0016463C" w:rsidRDefault="0016463C"/>
    <w:p w14:paraId="26BB3B4E" w14:textId="4EB6B0B3" w:rsidR="0016463C" w:rsidRDefault="0016463C" w:rsidP="0016463C">
      <w:pPr>
        <w:pStyle w:val="Ttulo2"/>
      </w:pPr>
      <w:bookmarkStart w:id="2" w:name="_Toc70459450"/>
      <w:r>
        <w:t xml:space="preserve">1.1. Descripción </w:t>
      </w:r>
      <w:r w:rsidR="00035F13">
        <w:t>y Motivación</w:t>
      </w:r>
      <w:bookmarkEnd w:id="2"/>
    </w:p>
    <w:p w14:paraId="77DEF0B4" w14:textId="4EB6B0B3" w:rsidR="0016463C" w:rsidRDefault="00691F17" w:rsidP="0016463C">
      <w:pPr>
        <w:jc w:val="both"/>
        <w:rPr>
          <w:iCs/>
          <w:lang w:val="es-ES"/>
        </w:rPr>
      </w:pPr>
      <w:r>
        <w:rPr>
          <w:iCs/>
          <w:lang w:val="es-ES"/>
        </w:rPr>
        <w:t>La motivación de este sistema es</w:t>
      </w:r>
      <w:r w:rsidR="00057C79">
        <w:rPr>
          <w:iCs/>
          <w:lang w:val="es-ES"/>
        </w:rPr>
        <w:t xml:space="preserve"> </w:t>
      </w:r>
      <w:r w:rsidR="00C60DAA">
        <w:rPr>
          <w:iCs/>
          <w:lang w:val="es-ES"/>
        </w:rPr>
        <w:t xml:space="preserve">hacer de la ciudad un espacio </w:t>
      </w:r>
      <w:r w:rsidR="3C42EF45" w:rsidRPr="48CB2CDA">
        <w:rPr>
          <w:lang w:val="es-ES"/>
        </w:rPr>
        <w:t>más</w:t>
      </w:r>
      <w:r w:rsidR="00C60DAA">
        <w:rPr>
          <w:iCs/>
          <w:lang w:val="es-ES"/>
        </w:rPr>
        <w:t xml:space="preserve"> sostenible</w:t>
      </w:r>
      <w:r w:rsidR="005948B9">
        <w:rPr>
          <w:iCs/>
          <w:lang w:val="es-ES"/>
        </w:rPr>
        <w:t xml:space="preserve"> mediante la implantación de una serie de terminales de</w:t>
      </w:r>
      <w:r w:rsidR="00821CC0">
        <w:rPr>
          <w:iCs/>
          <w:lang w:val="es-ES"/>
        </w:rPr>
        <w:t xml:space="preserve"> alquiler de</w:t>
      </w:r>
      <w:r w:rsidR="005948B9">
        <w:rPr>
          <w:iCs/>
          <w:lang w:val="es-ES"/>
        </w:rPr>
        <w:t xml:space="preserve"> bici</w:t>
      </w:r>
      <w:r w:rsidR="00750855">
        <w:rPr>
          <w:iCs/>
          <w:lang w:val="es-ES"/>
        </w:rPr>
        <w:t xml:space="preserve">cletas para </w:t>
      </w:r>
      <w:r w:rsidR="00AF4702">
        <w:rPr>
          <w:iCs/>
          <w:lang w:val="es-ES"/>
        </w:rPr>
        <w:t>facilitar al ciudadano el acceso a las mismas y así reducir el uso de los vehículos a motor</w:t>
      </w:r>
      <w:r w:rsidR="00CB655C">
        <w:rPr>
          <w:iCs/>
          <w:lang w:val="es-ES"/>
        </w:rPr>
        <w:t xml:space="preserve">, lo que acabaría también con </w:t>
      </w:r>
      <w:r w:rsidR="001D0E06">
        <w:rPr>
          <w:iCs/>
          <w:lang w:val="es-ES"/>
        </w:rPr>
        <w:t xml:space="preserve">la contaminación y la masificación </w:t>
      </w:r>
      <w:r w:rsidR="00821CC0">
        <w:rPr>
          <w:iCs/>
          <w:lang w:val="es-ES"/>
        </w:rPr>
        <w:t>asociada a estos</w:t>
      </w:r>
      <w:r w:rsidR="00954023">
        <w:rPr>
          <w:iCs/>
          <w:lang w:val="es-ES"/>
        </w:rPr>
        <w:t xml:space="preserve"> </w:t>
      </w:r>
      <w:r w:rsidR="00821CC0">
        <w:rPr>
          <w:iCs/>
          <w:lang w:val="es-ES"/>
        </w:rPr>
        <w:t>medios de transporte.</w:t>
      </w:r>
    </w:p>
    <w:p w14:paraId="542578D9" w14:textId="77777777" w:rsidR="00A47BE7" w:rsidRDefault="00A47BE7" w:rsidP="0016463C">
      <w:pPr>
        <w:jc w:val="both"/>
        <w:rPr>
          <w:iCs/>
          <w:lang w:val="es-ES"/>
        </w:rPr>
      </w:pPr>
    </w:p>
    <w:p w14:paraId="6D847770" w14:textId="77777777" w:rsidR="0016463C" w:rsidRDefault="0016463C" w:rsidP="48CB2CDA">
      <w:pPr>
        <w:pStyle w:val="Ttulo2"/>
        <w:jc w:val="both"/>
      </w:pPr>
      <w:bookmarkStart w:id="3" w:name="_Toc70459451"/>
      <w:r>
        <w:t>1.2. Objetivos del Sistema</w:t>
      </w:r>
      <w:bookmarkEnd w:id="3"/>
    </w:p>
    <w:p w14:paraId="2ADD4645" w14:textId="00FE112B" w:rsidR="004B2199" w:rsidRDefault="00EF0EC3" w:rsidP="004B2199">
      <w:pPr>
        <w:jc w:val="both"/>
        <w:rPr>
          <w:iCs/>
          <w:lang w:val="es-ES"/>
        </w:rPr>
      </w:pPr>
      <w:r>
        <w:rPr>
          <w:iCs/>
          <w:lang w:val="es-ES"/>
        </w:rPr>
        <w:t>El objetivo de n</w:t>
      </w:r>
      <w:r w:rsidR="004B2199">
        <w:rPr>
          <w:iCs/>
          <w:lang w:val="es-ES"/>
        </w:rPr>
        <w:t xml:space="preserve">uestro proyecto </w:t>
      </w:r>
      <w:r>
        <w:rPr>
          <w:iCs/>
          <w:lang w:val="es-ES"/>
        </w:rPr>
        <w:t xml:space="preserve">es hacer </w:t>
      </w:r>
      <w:r w:rsidR="002355AE">
        <w:rPr>
          <w:iCs/>
          <w:lang w:val="es-ES"/>
        </w:rPr>
        <w:t xml:space="preserve">una </w:t>
      </w:r>
      <w:r w:rsidR="009D29C4">
        <w:rPr>
          <w:iCs/>
          <w:lang w:val="es-ES"/>
        </w:rPr>
        <w:t>inversión económica en la ciudad</w:t>
      </w:r>
      <w:r w:rsidR="00CD68E0">
        <w:rPr>
          <w:iCs/>
          <w:lang w:val="es-ES"/>
        </w:rPr>
        <w:t xml:space="preserve"> para implantar centros de alquiler de bicicletas que sean asequibles para todo el mundo</w:t>
      </w:r>
      <w:r w:rsidR="00D9596B">
        <w:rPr>
          <w:iCs/>
          <w:lang w:val="es-ES"/>
        </w:rPr>
        <w:t>, de esta manera</w:t>
      </w:r>
      <w:r w:rsidR="00D3216D">
        <w:rPr>
          <w:iCs/>
          <w:lang w:val="es-ES"/>
        </w:rPr>
        <w:t>, podremos tener un transporte individual en tiempos de pandemia que reducirá los contagios</w:t>
      </w:r>
      <w:r w:rsidR="00136DA1">
        <w:rPr>
          <w:iCs/>
          <w:lang w:val="es-ES"/>
        </w:rPr>
        <w:t>, ya que descargara</w:t>
      </w:r>
      <w:r w:rsidR="00D05F90">
        <w:rPr>
          <w:iCs/>
          <w:lang w:val="es-ES"/>
        </w:rPr>
        <w:t xml:space="preserve"> los medio de transporte publico convencionales,</w:t>
      </w:r>
      <w:r w:rsidR="00D3216D">
        <w:rPr>
          <w:iCs/>
          <w:lang w:val="es-ES"/>
        </w:rPr>
        <w:t xml:space="preserve"> a la vez que acaba con el sedentarismo</w:t>
      </w:r>
      <w:r w:rsidR="00324834">
        <w:rPr>
          <w:iCs/>
          <w:lang w:val="es-ES"/>
        </w:rPr>
        <w:t xml:space="preserve"> de la población que </w:t>
      </w:r>
      <w:r w:rsidR="00FE30A5">
        <w:rPr>
          <w:iCs/>
          <w:lang w:val="es-ES"/>
        </w:rPr>
        <w:t xml:space="preserve">ha estado </w:t>
      </w:r>
      <w:r w:rsidR="00276F54">
        <w:rPr>
          <w:iCs/>
          <w:lang w:val="es-ES"/>
        </w:rPr>
        <w:t xml:space="preserve">obligada a permanecer en sus casas durante las </w:t>
      </w:r>
      <w:r w:rsidR="001E3B91">
        <w:rPr>
          <w:iCs/>
          <w:lang w:val="es-ES"/>
        </w:rPr>
        <w:t>cuarentenas</w:t>
      </w:r>
      <w:r w:rsidR="00D3216D">
        <w:rPr>
          <w:iCs/>
          <w:lang w:val="es-ES"/>
        </w:rPr>
        <w:t xml:space="preserve">, todo </w:t>
      </w:r>
      <w:r w:rsidR="00136DA1">
        <w:rPr>
          <w:iCs/>
          <w:lang w:val="es-ES"/>
        </w:rPr>
        <w:t xml:space="preserve">ello con </w:t>
      </w:r>
      <w:r w:rsidR="000164E1">
        <w:rPr>
          <w:iCs/>
          <w:lang w:val="es-ES"/>
        </w:rPr>
        <w:t>cero</w:t>
      </w:r>
      <w:r w:rsidR="00136DA1">
        <w:rPr>
          <w:iCs/>
          <w:lang w:val="es-ES"/>
        </w:rPr>
        <w:t xml:space="preserve"> emisiones de CO2</w:t>
      </w:r>
      <w:r w:rsidR="00D063A8">
        <w:rPr>
          <w:iCs/>
          <w:lang w:val="es-ES"/>
        </w:rPr>
        <w:t>.</w:t>
      </w:r>
    </w:p>
    <w:p w14:paraId="4FEA8D82" w14:textId="0FE120E0" w:rsidR="00D063A8" w:rsidRDefault="00D063A8" w:rsidP="004B2199">
      <w:pPr>
        <w:jc w:val="both"/>
        <w:rPr>
          <w:iCs/>
          <w:lang w:val="es-ES"/>
        </w:rPr>
      </w:pPr>
      <w:r>
        <w:rPr>
          <w:iCs/>
          <w:lang w:val="es-ES"/>
        </w:rPr>
        <w:t>Si, este sistema, tiene existo, además se podría concienciar a la población de</w:t>
      </w:r>
      <w:r w:rsidR="002560D1">
        <w:rPr>
          <w:iCs/>
          <w:lang w:val="es-ES"/>
        </w:rPr>
        <w:t>l uso de la bicicleta como medio de transporte habitual</w:t>
      </w:r>
      <w:r w:rsidR="00626364">
        <w:rPr>
          <w:iCs/>
          <w:lang w:val="es-ES"/>
        </w:rPr>
        <w:t xml:space="preserve">, lo que haría que pudiera asemejarse a otras capitales europeas </w:t>
      </w:r>
      <w:r w:rsidR="004F27C2">
        <w:rPr>
          <w:iCs/>
          <w:lang w:val="es-ES"/>
        </w:rPr>
        <w:t>más</w:t>
      </w:r>
      <w:r w:rsidR="00626364">
        <w:rPr>
          <w:iCs/>
          <w:lang w:val="es-ES"/>
        </w:rPr>
        <w:t xml:space="preserve"> avanzadas en estos campos.</w:t>
      </w:r>
    </w:p>
    <w:p w14:paraId="0DE6F38F" w14:textId="77777777" w:rsidR="0016463C" w:rsidRDefault="0016463C" w:rsidP="48CB2CDA">
      <w:pPr>
        <w:jc w:val="both"/>
      </w:pPr>
    </w:p>
    <w:p w14:paraId="17408864" w14:textId="77777777" w:rsidR="0016463C" w:rsidRDefault="0016463C" w:rsidP="48CB2CDA">
      <w:pPr>
        <w:pStyle w:val="Ttulo2"/>
        <w:jc w:val="both"/>
      </w:pPr>
      <w:bookmarkStart w:id="4" w:name="_Toc70459452"/>
      <w:r>
        <w:t>1.3. Usuarios del Sistema</w:t>
      </w:r>
      <w:bookmarkEnd w:id="4"/>
    </w:p>
    <w:p w14:paraId="54857AED" w14:textId="3B718000" w:rsidR="00450004" w:rsidRDefault="30819645" w:rsidP="48CB2CDA">
      <w:pPr>
        <w:jc w:val="both"/>
      </w:pPr>
      <w:r>
        <w:t xml:space="preserve">Los usuarios a los que va destinado el sistema es </w:t>
      </w:r>
      <w:r w:rsidR="4F00D2A1">
        <w:t>a los ciudadanos de la ciudad. Se distinguirán d</w:t>
      </w:r>
      <w:r w:rsidR="123D3843">
        <w:t>os tipos de usuarios, los que son abonados y los pasajeros.</w:t>
      </w:r>
    </w:p>
    <w:p w14:paraId="64034817" w14:textId="77777777" w:rsidR="00C96CDA" w:rsidRDefault="00C96CDA">
      <w:pPr>
        <w:rPr>
          <w:rFonts w:asciiTheme="majorHAnsi" w:eastAsiaTheme="majorEastAsia" w:hAnsiTheme="majorHAnsi" w:cstheme="majorBidi"/>
          <w:b/>
          <w:bCs/>
          <w:color w:val="345A8A" w:themeColor="accent1" w:themeShade="B5"/>
          <w:sz w:val="32"/>
          <w:szCs w:val="32"/>
        </w:rPr>
      </w:pPr>
      <w:r>
        <w:br w:type="page"/>
      </w:r>
    </w:p>
    <w:p w14:paraId="4DAF751D" w14:textId="05F0D58B" w:rsidR="004C390C" w:rsidRDefault="0016463C" w:rsidP="48CB2CDA">
      <w:pPr>
        <w:pStyle w:val="Ttulo1"/>
        <w:jc w:val="both"/>
      </w:pPr>
      <w:bookmarkStart w:id="5" w:name="_Toc70459453"/>
      <w:r>
        <w:lastRenderedPageBreak/>
        <w:t xml:space="preserve">2. </w:t>
      </w:r>
      <w:r w:rsidR="004C390C">
        <w:t>Definición del Sistema</w:t>
      </w:r>
      <w:bookmarkEnd w:id="5"/>
    </w:p>
    <w:p w14:paraId="251DD847" w14:textId="598A8B10" w:rsidR="004C390C" w:rsidRPr="00C96CDA" w:rsidRDefault="00B30362" w:rsidP="00C96CDA">
      <w:pPr>
        <w:pStyle w:val="Ttulo2"/>
        <w:spacing w:after="240"/>
        <w:jc w:val="both"/>
      </w:pPr>
      <w:bookmarkStart w:id="6" w:name="_Toc281674994"/>
      <w:bookmarkStart w:id="7" w:name="_Toc70459454"/>
      <w:r>
        <w:rPr>
          <w:noProof/>
        </w:rPr>
        <w:drawing>
          <wp:anchor distT="0" distB="0" distL="114300" distR="114300" simplePos="0" relativeHeight="251658240" behindDoc="0" locked="0" layoutInCell="1" allowOverlap="1" wp14:anchorId="6270306B" wp14:editId="68916838">
            <wp:simplePos x="0" y="0"/>
            <wp:positionH relativeFrom="margin">
              <wp:posOffset>-946150</wp:posOffset>
            </wp:positionH>
            <wp:positionV relativeFrom="paragraph">
              <wp:posOffset>609600</wp:posOffset>
            </wp:positionV>
            <wp:extent cx="7333615" cy="5088890"/>
            <wp:effectExtent l="0" t="0" r="63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3"/>
                    <a:stretch>
                      <a:fillRect/>
                    </a:stretch>
                  </pic:blipFill>
                  <pic:spPr>
                    <a:xfrm>
                      <a:off x="0" y="0"/>
                      <a:ext cx="7333615" cy="5088890"/>
                    </a:xfrm>
                    <a:prstGeom prst="rect">
                      <a:avLst/>
                    </a:prstGeom>
                  </pic:spPr>
                </pic:pic>
              </a:graphicData>
            </a:graphic>
            <wp14:sizeRelH relativeFrom="margin">
              <wp14:pctWidth>0</wp14:pctWidth>
            </wp14:sizeRelH>
            <wp14:sizeRelV relativeFrom="margin">
              <wp14:pctHeight>0</wp14:pctHeight>
            </wp14:sizeRelV>
          </wp:anchor>
        </w:drawing>
      </w:r>
      <w:r w:rsidR="004C390C">
        <w:t>2.1. Modelado de Casos de Uso</w:t>
      </w:r>
      <w:bookmarkEnd w:id="6"/>
      <w:bookmarkEnd w:id="7"/>
    </w:p>
    <w:p w14:paraId="4FF29070" w14:textId="19688387" w:rsidR="004C390C" w:rsidRPr="004F27C2" w:rsidRDefault="004C390C" w:rsidP="48CB2CDA">
      <w:pPr>
        <w:jc w:val="both"/>
      </w:pPr>
    </w:p>
    <w:p w14:paraId="1BC2CFA6" w14:textId="13DC1880" w:rsidR="003E5F93" w:rsidRDefault="003E5F93" w:rsidP="003E5F93">
      <w:pPr>
        <w:jc w:val="both"/>
        <w:rPr>
          <w:color w:val="808080" w:themeColor="background1" w:themeShade="80"/>
          <w:lang w:val="es-ES"/>
        </w:rPr>
      </w:pPr>
      <w:r>
        <w:rPr>
          <w:lang w:val="es-ES"/>
        </w:rPr>
        <w:tab/>
      </w:r>
      <w:r>
        <w:rPr>
          <w:lang w:val="es-ES"/>
        </w:rPr>
        <w:tab/>
      </w:r>
      <w:r>
        <w:rPr>
          <w:lang w:val="es-ES"/>
        </w:rPr>
        <w:tab/>
      </w:r>
      <w:r>
        <w:rPr>
          <w:lang w:val="es-ES"/>
        </w:rPr>
        <w:tab/>
      </w:r>
      <w:r>
        <w:rPr>
          <w:lang w:val="es-ES"/>
        </w:rPr>
        <w:tab/>
      </w:r>
      <w:r>
        <w:rPr>
          <w:lang w:val="es-ES"/>
        </w:rPr>
        <w:tab/>
      </w:r>
      <w:r w:rsidRPr="00890EC1">
        <w:rPr>
          <w:color w:val="808080" w:themeColor="background1" w:themeShade="80"/>
          <w:lang w:val="es-ES"/>
        </w:rPr>
        <w:t>Figura 1</w:t>
      </w:r>
    </w:p>
    <w:p w14:paraId="1BA4DE03" w14:textId="63EF9C0E" w:rsidR="003E5F93" w:rsidRDefault="003E5F93" w:rsidP="003E5F93">
      <w:pPr>
        <w:jc w:val="both"/>
        <w:rPr>
          <w:color w:val="808080" w:themeColor="background1" w:themeShade="80"/>
          <w:lang w:val="es-ES"/>
        </w:rPr>
      </w:pPr>
    </w:p>
    <w:p w14:paraId="1EE5D03D" w14:textId="29C26B58" w:rsidR="003E5F93" w:rsidRDefault="003E5F93" w:rsidP="003E5F93">
      <w:pPr>
        <w:jc w:val="both"/>
        <w:rPr>
          <w:lang w:val="es-ES"/>
        </w:rPr>
      </w:pPr>
      <w:r>
        <w:rPr>
          <w:lang w:val="es-ES"/>
        </w:rPr>
        <w:t xml:space="preserve">En el documento </w:t>
      </w:r>
      <w:r w:rsidRPr="0CB6357C">
        <w:rPr>
          <w:lang w:val="es-ES"/>
        </w:rPr>
        <w:t>grafi</w:t>
      </w:r>
      <w:r w:rsidR="00F24DD8">
        <w:rPr>
          <w:lang w:val="es-ES"/>
        </w:rPr>
        <w:t>co de la figura 1</w:t>
      </w:r>
      <w:r w:rsidR="009A3F13">
        <w:rPr>
          <w:lang w:val="es-ES"/>
        </w:rPr>
        <w:t>, se muestra el diagrama de casos de uso</w:t>
      </w:r>
      <w:r w:rsidR="005A07AE">
        <w:rPr>
          <w:lang w:val="es-ES"/>
        </w:rPr>
        <w:t>, el cual describe los caminos que los dife</w:t>
      </w:r>
      <w:r w:rsidR="00083BE5">
        <w:rPr>
          <w:lang w:val="es-ES"/>
        </w:rPr>
        <w:t>rentes</w:t>
      </w:r>
      <w:r w:rsidR="005469BB">
        <w:rPr>
          <w:lang w:val="es-ES"/>
        </w:rPr>
        <w:t xml:space="preserve"> actores pueden tomar al interactu</w:t>
      </w:r>
      <w:r w:rsidR="003E127A">
        <w:rPr>
          <w:lang w:val="es-ES"/>
        </w:rPr>
        <w:t>ar con el sistema</w:t>
      </w:r>
      <w:r w:rsidR="007F5210">
        <w:rPr>
          <w:lang w:val="es-ES"/>
        </w:rPr>
        <w:t>.</w:t>
      </w:r>
    </w:p>
    <w:p w14:paraId="639BA07A" w14:textId="23E9EC51" w:rsidR="004D2DCC" w:rsidRDefault="00341C77" w:rsidP="003E5F93">
      <w:pPr>
        <w:jc w:val="both"/>
        <w:rPr>
          <w:lang w:val="es-ES"/>
        </w:rPr>
      </w:pPr>
      <w:r>
        <w:rPr>
          <w:lang w:val="es-ES"/>
        </w:rPr>
        <w:t xml:space="preserve">Para empezar, una </w:t>
      </w:r>
      <w:r w:rsidR="007326B5">
        <w:rPr>
          <w:lang w:val="es-ES"/>
        </w:rPr>
        <w:t>persona, que</w:t>
      </w:r>
      <w:r w:rsidR="002B0512">
        <w:rPr>
          <w:lang w:val="es-ES"/>
        </w:rPr>
        <w:t xml:space="preserve"> toma el roll de </w:t>
      </w:r>
      <w:r w:rsidR="0049341D">
        <w:rPr>
          <w:lang w:val="es-ES"/>
        </w:rPr>
        <w:t>“</w:t>
      </w:r>
      <w:r w:rsidR="00861CEA">
        <w:rPr>
          <w:lang w:val="es-ES"/>
        </w:rPr>
        <w:t>Cliente</w:t>
      </w:r>
      <w:r w:rsidR="0049341D">
        <w:rPr>
          <w:lang w:val="es-ES"/>
        </w:rPr>
        <w:t xml:space="preserve"> </w:t>
      </w:r>
      <w:r w:rsidR="00E676BB">
        <w:rPr>
          <w:lang w:val="es-ES"/>
        </w:rPr>
        <w:t>P</w:t>
      </w:r>
      <w:r w:rsidR="002B0512">
        <w:rPr>
          <w:lang w:val="es-ES"/>
        </w:rPr>
        <w:t>asajero</w:t>
      </w:r>
      <w:r w:rsidR="0049341D">
        <w:rPr>
          <w:lang w:val="es-ES"/>
        </w:rPr>
        <w:t>”</w:t>
      </w:r>
      <w:r w:rsidR="002B0512">
        <w:rPr>
          <w:lang w:val="es-ES"/>
        </w:rPr>
        <w:t xml:space="preserve"> en nuestro sistema, puede interactuar con la </w:t>
      </w:r>
      <w:r w:rsidR="0093004C">
        <w:rPr>
          <w:lang w:val="es-ES"/>
        </w:rPr>
        <w:t>aplicación desde cualquier</w:t>
      </w:r>
      <w:r w:rsidR="004804B1">
        <w:rPr>
          <w:lang w:val="es-ES"/>
        </w:rPr>
        <w:t xml:space="preserve"> terminal donde debería </w:t>
      </w:r>
      <w:r w:rsidR="00AB181D">
        <w:rPr>
          <w:lang w:val="es-ES"/>
        </w:rPr>
        <w:t>identificarse con</w:t>
      </w:r>
      <w:r w:rsidR="00D06B26">
        <w:rPr>
          <w:lang w:val="es-ES"/>
        </w:rPr>
        <w:t xml:space="preserve"> su </w:t>
      </w:r>
      <w:r w:rsidR="001612CC">
        <w:rPr>
          <w:lang w:val="es-ES"/>
        </w:rPr>
        <w:t>número</w:t>
      </w:r>
      <w:r w:rsidR="00D06B26">
        <w:rPr>
          <w:lang w:val="es-ES"/>
        </w:rPr>
        <w:t xml:space="preserve"> de teléfono y una contraseña que revivirá por SMS</w:t>
      </w:r>
      <w:r w:rsidR="007B7CC5">
        <w:rPr>
          <w:lang w:val="es-ES"/>
        </w:rPr>
        <w:t xml:space="preserve">. Otra opción, </w:t>
      </w:r>
      <w:r w:rsidR="007326B5">
        <w:rPr>
          <w:lang w:val="es-ES"/>
        </w:rPr>
        <w:t>sería</w:t>
      </w:r>
      <w:r w:rsidR="007B7CC5">
        <w:rPr>
          <w:lang w:val="es-ES"/>
        </w:rPr>
        <w:t xml:space="preserve"> que el usuario, se crease una cuenta y por tanto estuviese ya registrado en el sistema</w:t>
      </w:r>
      <w:r w:rsidR="00C4392B">
        <w:rPr>
          <w:lang w:val="es-ES"/>
        </w:rPr>
        <w:t xml:space="preserve">, entonces </w:t>
      </w:r>
      <w:r w:rsidR="007326B5">
        <w:rPr>
          <w:lang w:val="es-ES"/>
        </w:rPr>
        <w:t>sería</w:t>
      </w:r>
      <w:r w:rsidR="00C4392B">
        <w:rPr>
          <w:lang w:val="es-ES"/>
        </w:rPr>
        <w:t xml:space="preserve"> un </w:t>
      </w:r>
      <w:r w:rsidR="00861CEA">
        <w:rPr>
          <w:lang w:val="es-ES"/>
        </w:rPr>
        <w:t xml:space="preserve">“Cliente Abonado” en </w:t>
      </w:r>
      <w:r w:rsidR="003504C1">
        <w:rPr>
          <w:lang w:val="es-ES"/>
        </w:rPr>
        <w:t>el sistema</w:t>
      </w:r>
      <w:r w:rsidR="007B33BA">
        <w:rPr>
          <w:lang w:val="es-ES"/>
        </w:rPr>
        <w:t xml:space="preserve"> y podrá registrase de una forma </w:t>
      </w:r>
      <w:r w:rsidR="007326B5">
        <w:rPr>
          <w:lang w:val="es-ES"/>
        </w:rPr>
        <w:t>más</w:t>
      </w:r>
      <w:r w:rsidR="007B33BA">
        <w:rPr>
          <w:lang w:val="es-ES"/>
        </w:rPr>
        <w:t xml:space="preserve"> rápida, con su teléfono y una </w:t>
      </w:r>
      <w:r w:rsidR="00810D8D">
        <w:rPr>
          <w:lang w:val="es-ES"/>
        </w:rPr>
        <w:t>contraseña establecida por el.</w:t>
      </w:r>
    </w:p>
    <w:p w14:paraId="11A76F13" w14:textId="77777777" w:rsidR="004D2DCC" w:rsidRDefault="004D2DCC" w:rsidP="003E5F93">
      <w:pPr>
        <w:jc w:val="both"/>
        <w:rPr>
          <w:lang w:val="es-ES"/>
        </w:rPr>
      </w:pPr>
    </w:p>
    <w:p w14:paraId="4D58B49B" w14:textId="23EF9EE7" w:rsidR="00341C77" w:rsidRPr="00476C99" w:rsidRDefault="004D2DCC" w:rsidP="003E5F93">
      <w:pPr>
        <w:jc w:val="both"/>
        <w:rPr>
          <w:lang w:val="es-ES"/>
        </w:rPr>
      </w:pPr>
      <w:r>
        <w:rPr>
          <w:lang w:val="es-ES"/>
        </w:rPr>
        <w:t>Una vez identificado</w:t>
      </w:r>
      <w:r w:rsidR="004071ED">
        <w:rPr>
          <w:lang w:val="es-ES"/>
        </w:rPr>
        <w:t>,</w:t>
      </w:r>
      <w:r w:rsidR="00810D8D">
        <w:rPr>
          <w:lang w:val="es-ES"/>
        </w:rPr>
        <w:t xml:space="preserve"> </w:t>
      </w:r>
      <w:r w:rsidR="004071ED">
        <w:rPr>
          <w:lang w:val="es-ES"/>
        </w:rPr>
        <w:t xml:space="preserve">el cliente </w:t>
      </w:r>
      <w:r w:rsidR="00610347">
        <w:rPr>
          <w:lang w:val="es-ES"/>
        </w:rPr>
        <w:t>abonado</w:t>
      </w:r>
      <w:r w:rsidR="00E22458">
        <w:rPr>
          <w:lang w:val="es-ES"/>
        </w:rPr>
        <w:t xml:space="preserve"> ver</w:t>
      </w:r>
      <w:r w:rsidR="007326B5">
        <w:rPr>
          <w:lang w:val="es-ES"/>
        </w:rPr>
        <w:t>á</w:t>
      </w:r>
      <w:r w:rsidR="00E22458">
        <w:rPr>
          <w:lang w:val="es-ES"/>
        </w:rPr>
        <w:t xml:space="preserve"> el n</w:t>
      </w:r>
      <w:r w:rsidR="007326B5">
        <w:rPr>
          <w:lang w:val="es-ES"/>
        </w:rPr>
        <w:t>ú</w:t>
      </w:r>
      <w:r w:rsidR="00E22458">
        <w:rPr>
          <w:lang w:val="es-ES"/>
        </w:rPr>
        <w:t xml:space="preserve">mero </w:t>
      </w:r>
      <w:r w:rsidR="008816A1">
        <w:rPr>
          <w:lang w:val="es-ES"/>
        </w:rPr>
        <w:t>alquileres</w:t>
      </w:r>
      <w:r w:rsidR="00E22458">
        <w:rPr>
          <w:lang w:val="es-ES"/>
        </w:rPr>
        <w:t xml:space="preserve"> que puede realizar</w:t>
      </w:r>
      <w:r w:rsidR="00B07E2E">
        <w:rPr>
          <w:lang w:val="es-ES"/>
        </w:rPr>
        <w:t xml:space="preserve"> </w:t>
      </w:r>
      <w:r w:rsidR="008816A1">
        <w:rPr>
          <w:lang w:val="es-ES"/>
        </w:rPr>
        <w:t>en el mismo día</w:t>
      </w:r>
      <w:r w:rsidR="00046F58">
        <w:rPr>
          <w:lang w:val="es-ES"/>
        </w:rPr>
        <w:t xml:space="preserve">. </w:t>
      </w:r>
      <w:r w:rsidR="00236ED4">
        <w:rPr>
          <w:lang w:val="es-ES"/>
        </w:rPr>
        <w:t>Después pasara a alquilar una bicicleta.</w:t>
      </w:r>
    </w:p>
    <w:p w14:paraId="279BE75D" w14:textId="3F64F437" w:rsidR="007B33BA" w:rsidRPr="007B33BA" w:rsidRDefault="007B33BA" w:rsidP="007B33BA">
      <w:pPr>
        <w:jc w:val="both"/>
        <w:rPr>
          <w:lang w:val="es-ES"/>
        </w:rPr>
      </w:pPr>
    </w:p>
    <w:p w14:paraId="5D7BEB89" w14:textId="77777777" w:rsidR="0039534F" w:rsidRDefault="1DAE1719" w:rsidP="545676AA">
      <w:pPr>
        <w:jc w:val="both"/>
        <w:rPr>
          <w:lang w:val="es-ES"/>
        </w:rPr>
      </w:pPr>
      <w:r w:rsidRPr="03167673">
        <w:rPr>
          <w:lang w:val="es-ES"/>
        </w:rPr>
        <w:lastRenderedPageBreak/>
        <w:t>Una vez registrado el usuario, este puede consultar el número de bicicletas restantes que puede alquilar durante el día</w:t>
      </w:r>
      <w:r w:rsidR="3C2DF3BE" w:rsidRPr="2598E5A9">
        <w:rPr>
          <w:lang w:val="es-ES"/>
        </w:rPr>
        <w:t xml:space="preserve"> si es</w:t>
      </w:r>
      <w:r w:rsidR="3C2DF3BE" w:rsidRPr="67C4003F">
        <w:rPr>
          <w:lang w:val="es-ES"/>
        </w:rPr>
        <w:t xml:space="preserve"> abonado.</w:t>
      </w:r>
      <w:r w:rsidR="744E7C90" w:rsidRPr="137F9F4F">
        <w:rPr>
          <w:lang w:val="es-ES"/>
        </w:rPr>
        <w:t xml:space="preserve"> </w:t>
      </w:r>
      <w:r w:rsidR="744E7C90" w:rsidRPr="5B9E93A6">
        <w:rPr>
          <w:lang w:val="es-ES"/>
        </w:rPr>
        <w:t xml:space="preserve">También </w:t>
      </w:r>
      <w:r w:rsidR="744E7C90" w:rsidRPr="39DA6D28">
        <w:rPr>
          <w:lang w:val="es-ES"/>
        </w:rPr>
        <w:t>pueden</w:t>
      </w:r>
      <w:r w:rsidR="744E7C90" w:rsidRPr="60F46AC3">
        <w:rPr>
          <w:lang w:val="es-ES"/>
        </w:rPr>
        <w:t xml:space="preserve"> realizar el </w:t>
      </w:r>
      <w:r w:rsidR="744E7C90" w:rsidRPr="7C516F19">
        <w:rPr>
          <w:lang w:val="es-ES"/>
        </w:rPr>
        <w:t xml:space="preserve">alquiler que deseen </w:t>
      </w:r>
      <w:r w:rsidR="744E7C90" w:rsidRPr="2CEBDD3E">
        <w:rPr>
          <w:lang w:val="es-ES"/>
        </w:rPr>
        <w:t xml:space="preserve">según el tipo </w:t>
      </w:r>
      <w:r w:rsidR="6E444AC4" w:rsidRPr="78EA184F">
        <w:rPr>
          <w:lang w:val="es-ES"/>
        </w:rPr>
        <w:t xml:space="preserve">de bicicleta, y en </w:t>
      </w:r>
      <w:r w:rsidR="6E444AC4" w:rsidRPr="5D975463">
        <w:rPr>
          <w:lang w:val="es-ES"/>
        </w:rPr>
        <w:t xml:space="preserve">el caso de usuario abonado seleccionar el número de bicicletas que desea. En el caso del cliente pasajero, este deberá pagar por el servicio previamente al </w:t>
      </w:r>
      <w:r w:rsidR="6E444AC4" w:rsidRPr="005F7C8D">
        <w:rPr>
          <w:lang w:val="es-ES"/>
        </w:rPr>
        <w:t>alquiler.</w:t>
      </w:r>
    </w:p>
    <w:p w14:paraId="25930F4E" w14:textId="77777777" w:rsidR="0039534F" w:rsidRDefault="0039534F" w:rsidP="545676AA">
      <w:pPr>
        <w:jc w:val="both"/>
        <w:rPr>
          <w:lang w:val="es-ES"/>
        </w:rPr>
      </w:pPr>
    </w:p>
    <w:p w14:paraId="65843517" w14:textId="0D457DA6" w:rsidR="545676AA" w:rsidRPr="00A96711" w:rsidRDefault="0039534F" w:rsidP="00A96711">
      <w:r>
        <w:t>Cuando el usuario, quiere finalizar el alquiler, tendrá que depositar la bicicleta de nuevo en un terminal, donde tras registrarse, (y si es abonado, también se le mostraran los alquileres restantes) podrá devolver la bicicleta. Finalmente, el usuario podrá valorar la experiencia en el sistema, (si es un cliente recibirá una factura por parte del sistema), todos los usuarios recibirán una notificación, indicando el fin del proceso de alquiler.</w:t>
      </w:r>
      <w:r w:rsidR="6E444AC4">
        <w:t xml:space="preserve"> </w:t>
      </w:r>
      <w:r w:rsidR="6E444AC4" w:rsidRPr="005F7C8D">
        <w:rPr>
          <w:lang w:val="es-ES"/>
        </w:rPr>
        <w:t>Por último</w:t>
      </w:r>
      <w:r w:rsidR="0034677B">
        <w:rPr>
          <w:lang w:val="es-ES"/>
        </w:rPr>
        <w:t>,</w:t>
      </w:r>
      <w:r w:rsidR="428A9723" w:rsidRPr="11F58B02">
        <w:rPr>
          <w:lang w:val="es-ES"/>
        </w:rPr>
        <w:t xml:space="preserve"> si lo </w:t>
      </w:r>
      <w:r w:rsidR="428A9723" w:rsidRPr="3555C9A8">
        <w:rPr>
          <w:lang w:val="es-ES"/>
        </w:rPr>
        <w:t>consideran oportuno notificar una avería.</w:t>
      </w:r>
    </w:p>
    <w:p w14:paraId="213C42FD" w14:textId="3F64F437" w:rsidR="545676AA" w:rsidRDefault="545676AA" w:rsidP="545676AA">
      <w:pPr>
        <w:jc w:val="both"/>
        <w:rPr>
          <w:lang w:val="es-ES"/>
        </w:rPr>
      </w:pPr>
    </w:p>
    <w:p w14:paraId="7BF357A1" w14:textId="77ACC656" w:rsidR="009047B1" w:rsidRDefault="3323D3B3" w:rsidP="61EB1AC9">
      <w:pPr>
        <w:jc w:val="both"/>
        <w:rPr>
          <w:lang w:val="es-ES"/>
        </w:rPr>
      </w:pPr>
      <w:r w:rsidRPr="7066F56E">
        <w:rPr>
          <w:lang w:val="es-ES"/>
        </w:rPr>
        <w:t>El técnico</w:t>
      </w:r>
      <w:r w:rsidR="3AF8C2BD" w:rsidRPr="7066F56E">
        <w:rPr>
          <w:lang w:val="es-ES"/>
        </w:rPr>
        <w:t xml:space="preserve"> se identifica mediante su contraseña p</w:t>
      </w:r>
      <w:r w:rsidR="2A8C9A21" w:rsidRPr="7066F56E">
        <w:rPr>
          <w:lang w:val="es-ES"/>
        </w:rPr>
        <w:t xml:space="preserve">rivada o mediante un tag NFC que contiene toda su información. </w:t>
      </w:r>
      <w:r w:rsidR="2A8C9A21" w:rsidRPr="28F0C9C0">
        <w:rPr>
          <w:lang w:val="es-ES"/>
        </w:rPr>
        <w:t xml:space="preserve">Una vez identificado el técnico, este puede </w:t>
      </w:r>
      <w:r w:rsidR="2754F95F" w:rsidRPr="31C2103D">
        <w:rPr>
          <w:lang w:val="es-ES"/>
        </w:rPr>
        <w:t xml:space="preserve">registrar bicicletas </w:t>
      </w:r>
      <w:r w:rsidR="2754F95F" w:rsidRPr="6CA24BFB">
        <w:rPr>
          <w:lang w:val="es-ES"/>
        </w:rPr>
        <w:t>nuevas</w:t>
      </w:r>
      <w:r w:rsidR="2754F95F" w:rsidRPr="31C2103D">
        <w:rPr>
          <w:lang w:val="es-ES"/>
        </w:rPr>
        <w:t xml:space="preserve"> mediante una referencia única o por su </w:t>
      </w:r>
      <w:r w:rsidR="2754F95F" w:rsidRPr="6CA24BFB">
        <w:rPr>
          <w:lang w:val="es-ES"/>
        </w:rPr>
        <w:t xml:space="preserve">código QR, </w:t>
      </w:r>
      <w:r w:rsidR="2754F95F" w:rsidRPr="585201E6">
        <w:rPr>
          <w:lang w:val="es-ES"/>
        </w:rPr>
        <w:t>estos cambi</w:t>
      </w:r>
      <w:r w:rsidR="6B067B9A" w:rsidRPr="585201E6">
        <w:rPr>
          <w:lang w:val="es-ES"/>
        </w:rPr>
        <w:t>os se guardan en la base de datos.</w:t>
      </w:r>
    </w:p>
    <w:p w14:paraId="4683DD68" w14:textId="0920EBF9" w:rsidR="6B067B9A" w:rsidRDefault="6B067B9A" w:rsidP="585201E6">
      <w:pPr>
        <w:jc w:val="both"/>
        <w:rPr>
          <w:lang w:val="es-ES"/>
        </w:rPr>
      </w:pPr>
      <w:r w:rsidRPr="585201E6">
        <w:rPr>
          <w:lang w:val="es-ES"/>
        </w:rPr>
        <w:t xml:space="preserve">El técnico una vez registrado también puede ver las incidencias por averías </w:t>
      </w:r>
      <w:r w:rsidR="3A4DBB15" w:rsidRPr="624217C6">
        <w:rPr>
          <w:lang w:val="es-ES"/>
        </w:rPr>
        <w:t xml:space="preserve">realizadas por los usuarios </w:t>
      </w:r>
      <w:r w:rsidRPr="585201E6">
        <w:rPr>
          <w:lang w:val="es-ES"/>
        </w:rPr>
        <w:t xml:space="preserve">pendientes de </w:t>
      </w:r>
      <w:r w:rsidRPr="3BE98B76">
        <w:rPr>
          <w:lang w:val="es-ES"/>
        </w:rPr>
        <w:t xml:space="preserve">revisar, </w:t>
      </w:r>
      <w:r w:rsidR="7AC9FA7C" w:rsidRPr="624217C6">
        <w:rPr>
          <w:lang w:val="es-ES"/>
        </w:rPr>
        <w:t>tras revisarlas, este generará un informe de mantenimiento si lo cree apropiado.</w:t>
      </w:r>
    </w:p>
    <w:p w14:paraId="703B46EA" w14:textId="77777777" w:rsidR="009047B1" w:rsidRDefault="009047B1" w:rsidP="48CB2CDA">
      <w:pPr>
        <w:pStyle w:val="Ttulo2"/>
        <w:jc w:val="both"/>
      </w:pPr>
    </w:p>
    <w:p w14:paraId="6D26BCA2" w14:textId="77777777" w:rsidR="00890EC1" w:rsidRDefault="00890EC1" w:rsidP="00890EC1"/>
    <w:p w14:paraId="0F11A094" w14:textId="77777777" w:rsidR="00890EC1" w:rsidRDefault="00890EC1" w:rsidP="00890EC1"/>
    <w:p w14:paraId="1EBA9601" w14:textId="004210C6" w:rsidR="00890EC1" w:rsidRDefault="00E963D0" w:rsidP="00890EC1">
      <w:r>
        <w:br w:type="page"/>
      </w:r>
    </w:p>
    <w:p w14:paraId="1682A979" w14:textId="394D20B2" w:rsidR="00005CFB" w:rsidRPr="002B1D05" w:rsidRDefault="002322FA" w:rsidP="002B1D05">
      <w:pPr>
        <w:pStyle w:val="Ttulo2"/>
        <w:spacing w:after="240"/>
      </w:pPr>
      <w:bookmarkStart w:id="8" w:name="_Toc70459455"/>
      <w:r w:rsidRPr="002322FA">
        <w:lastRenderedPageBreak/>
        <w:t>2.2. Requisitos del Sistema</w:t>
      </w:r>
      <w:bookmarkEnd w:id="8"/>
    </w:p>
    <w:tbl>
      <w:tblPr>
        <w:tblStyle w:val="Tablaconcuadrcula"/>
        <w:tblW w:w="0" w:type="auto"/>
        <w:tblLayout w:type="fixed"/>
        <w:tblLook w:val="0000" w:firstRow="0" w:lastRow="0" w:firstColumn="0" w:lastColumn="0" w:noHBand="0" w:noVBand="0"/>
      </w:tblPr>
      <w:tblGrid>
        <w:gridCol w:w="3112"/>
        <w:gridCol w:w="996"/>
        <w:gridCol w:w="4381"/>
      </w:tblGrid>
      <w:tr w:rsidR="00BB089A" w:rsidRPr="007B4109" w14:paraId="419BC45F" w14:textId="77777777" w:rsidTr="002B1D05">
        <w:trPr>
          <w:trHeight w:val="386"/>
        </w:trPr>
        <w:tc>
          <w:tcPr>
            <w:tcW w:w="3112" w:type="dxa"/>
            <w:tcBorders>
              <w:top w:val="single" w:sz="6" w:space="0" w:color="auto"/>
              <w:left w:val="single" w:sz="6" w:space="0" w:color="auto"/>
              <w:bottom w:val="single" w:sz="6" w:space="0" w:color="auto"/>
              <w:right w:val="single" w:sz="6" w:space="0" w:color="auto"/>
            </w:tcBorders>
          </w:tcPr>
          <w:p w14:paraId="44F6A672" w14:textId="4FA97C6D" w:rsidR="1716D084" w:rsidRPr="007B4109" w:rsidRDefault="1716D084" w:rsidP="1716D084">
            <w:pPr>
              <w:rPr>
                <w:rFonts w:asciiTheme="majorHAnsi" w:eastAsia="Calibri" w:hAnsiTheme="majorHAnsi" w:cstheme="majorHAnsi"/>
                <w:sz w:val="22"/>
                <w:szCs w:val="22"/>
              </w:rPr>
            </w:pPr>
            <w:r w:rsidRPr="007B4109">
              <w:rPr>
                <w:rFonts w:asciiTheme="majorHAnsi" w:eastAsia="Calibri" w:hAnsiTheme="majorHAnsi" w:cstheme="majorHAnsi"/>
                <w:b/>
                <w:bCs/>
                <w:sz w:val="22"/>
                <w:szCs w:val="22"/>
                <w:lang w:val="es-ES"/>
              </w:rPr>
              <w:t>Identificador: 2</w:t>
            </w:r>
          </w:p>
        </w:tc>
        <w:tc>
          <w:tcPr>
            <w:tcW w:w="5377" w:type="dxa"/>
            <w:gridSpan w:val="2"/>
            <w:tcBorders>
              <w:top w:val="single" w:sz="6" w:space="0" w:color="auto"/>
              <w:left w:val="single" w:sz="6" w:space="0" w:color="auto"/>
              <w:bottom w:val="single" w:sz="6" w:space="0" w:color="auto"/>
              <w:right w:val="single" w:sz="6" w:space="0" w:color="auto"/>
            </w:tcBorders>
          </w:tcPr>
          <w:p w14:paraId="7BACE75B" w14:textId="74967587" w:rsidR="1716D084" w:rsidRPr="007B4109" w:rsidRDefault="1716D084" w:rsidP="1716D084">
            <w:pPr>
              <w:rPr>
                <w:rFonts w:asciiTheme="majorHAnsi" w:eastAsia="Calibri" w:hAnsiTheme="majorHAnsi" w:cstheme="majorHAnsi"/>
                <w:sz w:val="22"/>
                <w:szCs w:val="22"/>
              </w:rPr>
            </w:pPr>
            <w:r w:rsidRPr="007B4109">
              <w:rPr>
                <w:rFonts w:asciiTheme="majorHAnsi" w:eastAsia="Calibri" w:hAnsiTheme="majorHAnsi" w:cstheme="majorHAnsi"/>
                <w:b/>
                <w:bCs/>
                <w:sz w:val="22"/>
                <w:szCs w:val="22"/>
                <w:lang w:val="es-ES"/>
              </w:rPr>
              <w:t xml:space="preserve">Nombre Caso de Uso: </w:t>
            </w:r>
            <w:r w:rsidRPr="007B4109">
              <w:rPr>
                <w:rFonts w:asciiTheme="majorHAnsi" w:eastAsia="Calibri" w:hAnsiTheme="majorHAnsi" w:cstheme="majorHAnsi"/>
                <w:sz w:val="22"/>
                <w:szCs w:val="22"/>
                <w:lang w:val="es-ES"/>
              </w:rPr>
              <w:t>Añadir una nueva bicicleta</w:t>
            </w:r>
          </w:p>
        </w:tc>
      </w:tr>
      <w:tr w:rsidR="00BB089A" w:rsidRPr="007B4109" w14:paraId="112963BF" w14:textId="77777777" w:rsidTr="1716D084">
        <w:trPr>
          <w:trHeight w:val="300"/>
        </w:trPr>
        <w:tc>
          <w:tcPr>
            <w:tcW w:w="8489" w:type="dxa"/>
            <w:gridSpan w:val="3"/>
            <w:tcBorders>
              <w:top w:val="single" w:sz="6" w:space="0" w:color="auto"/>
              <w:left w:val="single" w:sz="6" w:space="0" w:color="auto"/>
              <w:bottom w:val="single" w:sz="6" w:space="0" w:color="auto"/>
              <w:right w:val="single" w:sz="6" w:space="0" w:color="auto"/>
            </w:tcBorders>
          </w:tcPr>
          <w:p w14:paraId="783955D6" w14:textId="05DD4D42" w:rsidR="1716D084" w:rsidRPr="007B4109" w:rsidRDefault="1716D084" w:rsidP="1716D084">
            <w:pPr>
              <w:rPr>
                <w:rFonts w:asciiTheme="majorHAnsi" w:eastAsia="Calibri" w:hAnsiTheme="majorHAnsi" w:cstheme="majorHAnsi"/>
                <w:sz w:val="22"/>
                <w:szCs w:val="22"/>
              </w:rPr>
            </w:pPr>
            <w:r w:rsidRPr="007B4109">
              <w:rPr>
                <w:rFonts w:asciiTheme="majorHAnsi" w:eastAsia="Calibri" w:hAnsiTheme="majorHAnsi" w:cstheme="majorHAnsi"/>
                <w:b/>
                <w:bCs/>
                <w:sz w:val="22"/>
                <w:szCs w:val="22"/>
                <w:lang w:val="es-ES"/>
              </w:rPr>
              <w:t>Autor/Modificación: Ángel Casanova</w:t>
            </w:r>
          </w:p>
        </w:tc>
      </w:tr>
      <w:tr w:rsidR="00BB089A" w:rsidRPr="007B4109" w14:paraId="383C92D1" w14:textId="77777777" w:rsidTr="1716D084">
        <w:trPr>
          <w:trHeight w:val="300"/>
        </w:trPr>
        <w:tc>
          <w:tcPr>
            <w:tcW w:w="8489" w:type="dxa"/>
            <w:gridSpan w:val="3"/>
            <w:tcBorders>
              <w:top w:val="single" w:sz="6" w:space="0" w:color="auto"/>
              <w:left w:val="single" w:sz="6" w:space="0" w:color="auto"/>
              <w:bottom w:val="single" w:sz="6" w:space="0" w:color="auto"/>
              <w:right w:val="single" w:sz="6" w:space="0" w:color="auto"/>
            </w:tcBorders>
          </w:tcPr>
          <w:p w14:paraId="2473DFFF" w14:textId="6CCD971B" w:rsidR="1716D084" w:rsidRPr="007B4109" w:rsidRDefault="1716D084" w:rsidP="1716D084">
            <w:pPr>
              <w:rPr>
                <w:rFonts w:asciiTheme="majorHAnsi" w:eastAsia="Calibri Light" w:hAnsiTheme="majorHAnsi" w:cstheme="majorHAnsi"/>
                <w:sz w:val="22"/>
                <w:szCs w:val="22"/>
              </w:rPr>
            </w:pPr>
            <w:r w:rsidRPr="007B4109">
              <w:rPr>
                <w:rFonts w:asciiTheme="majorHAnsi" w:eastAsia="Calibri" w:hAnsiTheme="majorHAnsi" w:cstheme="majorHAnsi"/>
                <w:b/>
                <w:bCs/>
                <w:sz w:val="22"/>
                <w:szCs w:val="22"/>
                <w:lang w:val="es-ES"/>
              </w:rPr>
              <w:t>Fecha: 02/03/2021</w:t>
            </w:r>
          </w:p>
        </w:tc>
      </w:tr>
      <w:tr w:rsidR="00BB089A" w:rsidRPr="007B4109" w14:paraId="446FBCDB" w14:textId="77777777" w:rsidTr="1716D084">
        <w:trPr>
          <w:trHeight w:val="300"/>
        </w:trPr>
        <w:tc>
          <w:tcPr>
            <w:tcW w:w="8489" w:type="dxa"/>
            <w:gridSpan w:val="3"/>
            <w:tcBorders>
              <w:top w:val="single" w:sz="6" w:space="0" w:color="auto"/>
              <w:left w:val="single" w:sz="6" w:space="0" w:color="auto"/>
              <w:bottom w:val="single" w:sz="6" w:space="0" w:color="auto"/>
              <w:right w:val="single" w:sz="6" w:space="0" w:color="auto"/>
            </w:tcBorders>
          </w:tcPr>
          <w:p w14:paraId="3CFD818D" w14:textId="220213C2" w:rsidR="1716D084" w:rsidRPr="007B4109" w:rsidRDefault="1716D084" w:rsidP="1716D084">
            <w:pPr>
              <w:rPr>
                <w:rFonts w:asciiTheme="majorHAnsi" w:eastAsia="Calibri" w:hAnsiTheme="majorHAnsi" w:cstheme="majorHAnsi"/>
                <w:sz w:val="22"/>
                <w:szCs w:val="22"/>
              </w:rPr>
            </w:pPr>
            <w:r w:rsidRPr="007B4109">
              <w:rPr>
                <w:rFonts w:asciiTheme="majorHAnsi" w:eastAsia="Calibri" w:hAnsiTheme="majorHAnsi" w:cstheme="majorHAnsi"/>
                <w:b/>
                <w:bCs/>
                <w:sz w:val="22"/>
                <w:szCs w:val="22"/>
                <w:lang w:val="es-ES"/>
              </w:rPr>
              <w:t xml:space="preserve">Actores involucrados: Técnico </w:t>
            </w:r>
          </w:p>
        </w:tc>
      </w:tr>
      <w:tr w:rsidR="00BB089A" w:rsidRPr="007B4109" w14:paraId="690EAF2A" w14:textId="77777777" w:rsidTr="1716D084">
        <w:trPr>
          <w:trHeight w:val="300"/>
        </w:trPr>
        <w:tc>
          <w:tcPr>
            <w:tcW w:w="8489" w:type="dxa"/>
            <w:gridSpan w:val="3"/>
            <w:tcBorders>
              <w:top w:val="single" w:sz="6" w:space="0" w:color="auto"/>
              <w:left w:val="single" w:sz="6" w:space="0" w:color="auto"/>
              <w:bottom w:val="single" w:sz="6" w:space="0" w:color="auto"/>
              <w:right w:val="single" w:sz="6" w:space="0" w:color="auto"/>
            </w:tcBorders>
          </w:tcPr>
          <w:p w14:paraId="6BE23D6D" w14:textId="75393439" w:rsidR="1716D084" w:rsidRPr="007B4109" w:rsidRDefault="1716D084" w:rsidP="00FC6DEF">
            <w:pPr>
              <w:spacing w:after="240"/>
              <w:rPr>
                <w:rFonts w:asciiTheme="majorHAnsi" w:eastAsia="Calibri" w:hAnsiTheme="majorHAnsi" w:cstheme="majorHAnsi"/>
                <w:sz w:val="22"/>
                <w:szCs w:val="22"/>
              </w:rPr>
            </w:pPr>
            <w:r w:rsidRPr="007B4109">
              <w:rPr>
                <w:rFonts w:asciiTheme="majorHAnsi" w:eastAsia="Calibri" w:hAnsiTheme="majorHAnsi" w:cstheme="majorHAnsi"/>
                <w:b/>
                <w:bCs/>
                <w:sz w:val="22"/>
                <w:szCs w:val="22"/>
                <w:lang w:val="es-ES"/>
              </w:rPr>
              <w:t>Resumen:</w:t>
            </w:r>
            <w:r w:rsidRPr="007B4109">
              <w:rPr>
                <w:rFonts w:asciiTheme="majorHAnsi" w:eastAsia="Calibri" w:hAnsiTheme="majorHAnsi" w:cstheme="majorHAnsi"/>
                <w:sz w:val="22"/>
                <w:szCs w:val="22"/>
                <w:lang w:val="es-ES"/>
              </w:rPr>
              <w:t xml:space="preserve"> Un empleado registra una nueva bicicleta al sistema y por tanto tiene que quedar correctamente registrada en él.</w:t>
            </w:r>
          </w:p>
        </w:tc>
      </w:tr>
      <w:tr w:rsidR="00BB089A" w:rsidRPr="007B4109" w14:paraId="376BC034" w14:textId="77777777" w:rsidTr="1716D084">
        <w:trPr>
          <w:trHeight w:val="300"/>
        </w:trPr>
        <w:tc>
          <w:tcPr>
            <w:tcW w:w="8489" w:type="dxa"/>
            <w:gridSpan w:val="3"/>
            <w:tcBorders>
              <w:top w:val="single" w:sz="6" w:space="0" w:color="auto"/>
              <w:left w:val="single" w:sz="6" w:space="0" w:color="auto"/>
              <w:bottom w:val="single" w:sz="6" w:space="0" w:color="auto"/>
              <w:right w:val="single" w:sz="6" w:space="0" w:color="auto"/>
            </w:tcBorders>
          </w:tcPr>
          <w:p w14:paraId="0AC19C5A" w14:textId="1A9CEF34" w:rsidR="00FC6DEF" w:rsidRPr="007B4109" w:rsidRDefault="1716D084" w:rsidP="00FC6DEF">
            <w:pPr>
              <w:spacing w:after="240"/>
              <w:rPr>
                <w:rFonts w:asciiTheme="majorHAnsi" w:eastAsia="Calibri" w:hAnsiTheme="majorHAnsi" w:cstheme="majorHAnsi"/>
                <w:sz w:val="22"/>
                <w:szCs w:val="22"/>
              </w:rPr>
            </w:pPr>
            <w:proofErr w:type="spellStart"/>
            <w:r w:rsidRPr="007B4109">
              <w:rPr>
                <w:rFonts w:asciiTheme="majorHAnsi" w:eastAsia="Calibri" w:hAnsiTheme="majorHAnsi" w:cstheme="majorHAnsi"/>
                <w:b/>
                <w:bCs/>
                <w:sz w:val="22"/>
                <w:szCs w:val="22"/>
                <w:lang w:val="es-ES"/>
              </w:rPr>
              <w:t>Pre-condiciones</w:t>
            </w:r>
            <w:proofErr w:type="spellEnd"/>
            <w:r w:rsidRPr="007B4109">
              <w:rPr>
                <w:rFonts w:asciiTheme="majorHAnsi" w:eastAsia="Calibri" w:hAnsiTheme="majorHAnsi" w:cstheme="majorHAnsi"/>
                <w:b/>
                <w:bCs/>
                <w:sz w:val="22"/>
                <w:szCs w:val="22"/>
                <w:lang w:val="es-ES"/>
              </w:rPr>
              <w:t xml:space="preserve">: </w:t>
            </w:r>
            <w:r w:rsidRPr="007B4109">
              <w:rPr>
                <w:rFonts w:asciiTheme="majorHAnsi" w:eastAsia="Calibri" w:hAnsiTheme="majorHAnsi" w:cstheme="majorHAnsi"/>
                <w:sz w:val="22"/>
                <w:szCs w:val="22"/>
                <w:lang w:val="es-ES"/>
              </w:rPr>
              <w:t xml:space="preserve">El técnico </w:t>
            </w:r>
            <w:r w:rsidR="00696561" w:rsidRPr="007B4109">
              <w:rPr>
                <w:rFonts w:asciiTheme="majorHAnsi" w:eastAsia="Calibri" w:hAnsiTheme="majorHAnsi" w:cstheme="majorHAnsi"/>
                <w:sz w:val="22"/>
                <w:szCs w:val="22"/>
                <w:lang w:val="es-ES"/>
              </w:rPr>
              <w:t>debe tener</w:t>
            </w:r>
            <w:r w:rsidRPr="007B4109">
              <w:rPr>
                <w:rFonts w:asciiTheme="majorHAnsi" w:eastAsia="Calibri" w:hAnsiTheme="majorHAnsi" w:cstheme="majorHAnsi"/>
                <w:sz w:val="22"/>
                <w:szCs w:val="22"/>
                <w:lang w:val="es-ES"/>
              </w:rPr>
              <w:t xml:space="preserve"> la sesión iniciada en el sistema.</w:t>
            </w:r>
          </w:p>
        </w:tc>
      </w:tr>
      <w:tr w:rsidR="00BB089A" w:rsidRPr="007B4109" w14:paraId="4CE12A25" w14:textId="77777777" w:rsidTr="1716D084">
        <w:trPr>
          <w:trHeight w:val="300"/>
        </w:trPr>
        <w:tc>
          <w:tcPr>
            <w:tcW w:w="8489" w:type="dxa"/>
            <w:gridSpan w:val="3"/>
            <w:tcBorders>
              <w:top w:val="single" w:sz="6" w:space="0" w:color="auto"/>
              <w:left w:val="single" w:sz="6" w:space="0" w:color="auto"/>
              <w:bottom w:val="single" w:sz="6" w:space="0" w:color="auto"/>
              <w:right w:val="single" w:sz="6" w:space="0" w:color="auto"/>
            </w:tcBorders>
          </w:tcPr>
          <w:p w14:paraId="125B1467" w14:textId="21C8AC0D" w:rsidR="00FC6DEF" w:rsidRPr="00FC6DEF" w:rsidRDefault="1716D084" w:rsidP="00FC6DEF">
            <w:pPr>
              <w:spacing w:after="240"/>
              <w:rPr>
                <w:rFonts w:asciiTheme="majorHAnsi" w:eastAsia="Calibri" w:hAnsiTheme="majorHAnsi" w:cstheme="majorHAnsi"/>
                <w:sz w:val="22"/>
                <w:szCs w:val="22"/>
                <w:lang w:val="es-ES"/>
              </w:rPr>
            </w:pPr>
            <w:proofErr w:type="spellStart"/>
            <w:proofErr w:type="gramStart"/>
            <w:r w:rsidRPr="007B4109">
              <w:rPr>
                <w:rFonts w:asciiTheme="majorHAnsi" w:eastAsia="Calibri" w:hAnsiTheme="majorHAnsi" w:cstheme="majorHAnsi"/>
                <w:b/>
                <w:bCs/>
                <w:sz w:val="22"/>
                <w:szCs w:val="22"/>
                <w:lang w:val="es-ES"/>
              </w:rPr>
              <w:t>Post-condiciones</w:t>
            </w:r>
            <w:proofErr w:type="spellEnd"/>
            <w:proofErr w:type="gramEnd"/>
            <w:r w:rsidRPr="007B4109">
              <w:rPr>
                <w:rFonts w:asciiTheme="majorHAnsi" w:eastAsia="Calibri" w:hAnsiTheme="majorHAnsi" w:cstheme="majorHAnsi"/>
                <w:b/>
                <w:bCs/>
                <w:sz w:val="22"/>
                <w:szCs w:val="22"/>
                <w:lang w:val="es-ES"/>
              </w:rPr>
              <w:t xml:space="preserve">: </w:t>
            </w:r>
            <w:r w:rsidRPr="007B4109">
              <w:rPr>
                <w:rFonts w:asciiTheme="majorHAnsi" w:eastAsia="Calibri" w:hAnsiTheme="majorHAnsi" w:cstheme="majorHAnsi"/>
                <w:sz w:val="22"/>
                <w:szCs w:val="22"/>
                <w:lang w:val="es-ES"/>
              </w:rPr>
              <w:t>La bicicleta tiene que quedar registrada en el la base de datos y el sistema tiene que sincronizar esta información con todas las demás terminales</w:t>
            </w:r>
            <w:r w:rsidR="00FC6DEF">
              <w:rPr>
                <w:rFonts w:asciiTheme="majorHAnsi" w:eastAsia="Calibri" w:hAnsiTheme="majorHAnsi" w:cstheme="majorHAnsi"/>
                <w:sz w:val="22"/>
                <w:szCs w:val="22"/>
                <w:lang w:val="es-ES"/>
              </w:rPr>
              <w:t>.</w:t>
            </w:r>
          </w:p>
        </w:tc>
      </w:tr>
      <w:tr w:rsidR="00BB089A" w:rsidRPr="007B4109" w14:paraId="66800C3A" w14:textId="77777777" w:rsidTr="1716D084">
        <w:trPr>
          <w:trHeight w:val="300"/>
        </w:trPr>
        <w:tc>
          <w:tcPr>
            <w:tcW w:w="8489" w:type="dxa"/>
            <w:gridSpan w:val="3"/>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106E5ECF" w14:textId="2D3E8859" w:rsidR="1716D084" w:rsidRPr="007B4109" w:rsidRDefault="1716D084" w:rsidP="1716D084">
            <w:pPr>
              <w:jc w:val="center"/>
              <w:rPr>
                <w:rFonts w:asciiTheme="majorHAnsi" w:eastAsia="Calibri" w:hAnsiTheme="majorHAnsi" w:cstheme="majorHAnsi"/>
                <w:sz w:val="22"/>
                <w:szCs w:val="22"/>
              </w:rPr>
            </w:pPr>
            <w:r w:rsidRPr="007B4109">
              <w:rPr>
                <w:rFonts w:asciiTheme="majorHAnsi" w:eastAsia="Calibri" w:hAnsiTheme="majorHAnsi" w:cstheme="majorHAnsi"/>
                <w:b/>
                <w:bCs/>
                <w:sz w:val="22"/>
                <w:szCs w:val="22"/>
                <w:lang w:val="es-ES"/>
              </w:rPr>
              <w:t>Curso Básico de Eventos</w:t>
            </w:r>
          </w:p>
        </w:tc>
      </w:tr>
      <w:tr w:rsidR="00BB089A" w:rsidRPr="007B4109" w14:paraId="4A8EAEC2" w14:textId="77777777" w:rsidTr="1716D084">
        <w:trPr>
          <w:trHeight w:val="300"/>
        </w:trPr>
        <w:tc>
          <w:tcPr>
            <w:tcW w:w="4108" w:type="dxa"/>
            <w:gridSpan w:val="2"/>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0EA2E550" w14:textId="203568F3" w:rsidR="1716D084" w:rsidRPr="007B4109" w:rsidRDefault="1716D084" w:rsidP="1716D084">
            <w:pPr>
              <w:jc w:val="center"/>
              <w:rPr>
                <w:rFonts w:asciiTheme="majorHAnsi" w:eastAsia="Calibri" w:hAnsiTheme="majorHAnsi" w:cstheme="majorHAnsi"/>
                <w:sz w:val="22"/>
                <w:szCs w:val="22"/>
              </w:rPr>
            </w:pPr>
            <w:r w:rsidRPr="007B4109">
              <w:rPr>
                <w:rFonts w:asciiTheme="majorHAnsi" w:eastAsia="Calibri" w:hAnsiTheme="majorHAnsi" w:cstheme="majorHAnsi"/>
                <w:b/>
                <w:bCs/>
                <w:sz w:val="22"/>
                <w:szCs w:val="22"/>
                <w:lang w:val="es-ES"/>
              </w:rPr>
              <w:t>Usuario</w:t>
            </w:r>
          </w:p>
        </w:tc>
        <w:tc>
          <w:tcPr>
            <w:tcW w:w="4381" w:type="dxa"/>
            <w:tcBorders>
              <w:top w:val="nil"/>
              <w:left w:val="nil"/>
              <w:bottom w:val="single" w:sz="6" w:space="0" w:color="auto"/>
              <w:right w:val="single" w:sz="6" w:space="0" w:color="auto"/>
            </w:tcBorders>
            <w:shd w:val="clear" w:color="auto" w:fill="D9D9D9" w:themeFill="background1" w:themeFillShade="D9"/>
          </w:tcPr>
          <w:p w14:paraId="74E50D23" w14:textId="7A3209EE" w:rsidR="1716D084" w:rsidRPr="007B4109" w:rsidRDefault="1716D084" w:rsidP="1716D084">
            <w:pPr>
              <w:jc w:val="center"/>
              <w:rPr>
                <w:rFonts w:asciiTheme="majorHAnsi" w:eastAsia="Calibri" w:hAnsiTheme="majorHAnsi" w:cstheme="majorHAnsi"/>
                <w:sz w:val="22"/>
                <w:szCs w:val="22"/>
              </w:rPr>
            </w:pPr>
            <w:r w:rsidRPr="007B4109">
              <w:rPr>
                <w:rFonts w:asciiTheme="majorHAnsi" w:eastAsia="Calibri" w:hAnsiTheme="majorHAnsi" w:cstheme="majorHAnsi"/>
                <w:b/>
                <w:bCs/>
                <w:sz w:val="22"/>
                <w:szCs w:val="22"/>
                <w:lang w:val="es-ES"/>
              </w:rPr>
              <w:t>Sistema</w:t>
            </w:r>
          </w:p>
        </w:tc>
      </w:tr>
      <w:tr w:rsidR="00BB089A" w:rsidRPr="007B4109" w14:paraId="7430BCB0" w14:textId="77777777" w:rsidTr="1716D084">
        <w:trPr>
          <w:trHeight w:val="300"/>
        </w:trPr>
        <w:tc>
          <w:tcPr>
            <w:tcW w:w="4108" w:type="dxa"/>
            <w:gridSpan w:val="2"/>
            <w:tcBorders>
              <w:top w:val="single" w:sz="6" w:space="0" w:color="auto"/>
              <w:left w:val="single" w:sz="6" w:space="0" w:color="auto"/>
              <w:bottom w:val="single" w:sz="6" w:space="0" w:color="auto"/>
              <w:right w:val="single" w:sz="6" w:space="0" w:color="auto"/>
            </w:tcBorders>
          </w:tcPr>
          <w:p w14:paraId="7E95C185" w14:textId="344AF02F" w:rsidR="1716D084" w:rsidRPr="007B4109" w:rsidRDefault="1716D084" w:rsidP="1716D084">
            <w:pPr>
              <w:rPr>
                <w:rFonts w:asciiTheme="majorHAnsi" w:eastAsia="Arial" w:hAnsiTheme="majorHAnsi" w:cstheme="majorHAnsi"/>
                <w:sz w:val="22"/>
                <w:szCs w:val="22"/>
              </w:rPr>
            </w:pPr>
            <w:r w:rsidRPr="007B4109">
              <w:rPr>
                <w:rFonts w:asciiTheme="majorHAnsi" w:eastAsia="Arial" w:hAnsiTheme="majorHAnsi" w:cstheme="majorHAnsi"/>
                <w:sz w:val="22"/>
                <w:szCs w:val="22"/>
                <w:lang w:val="es-ES"/>
              </w:rPr>
              <w:t>El técnico lleva una bicicleta nueva a un terminal, se registra como personal autorizado y después cataloga la bicicleta.</w:t>
            </w:r>
          </w:p>
        </w:tc>
        <w:tc>
          <w:tcPr>
            <w:tcW w:w="4381" w:type="dxa"/>
            <w:tcBorders>
              <w:top w:val="single" w:sz="6" w:space="0" w:color="auto"/>
              <w:left w:val="nil"/>
              <w:bottom w:val="single" w:sz="6" w:space="0" w:color="auto"/>
              <w:right w:val="single" w:sz="6" w:space="0" w:color="auto"/>
            </w:tcBorders>
          </w:tcPr>
          <w:p w14:paraId="68421944" w14:textId="42D070A4" w:rsidR="1716D084" w:rsidRPr="007B4109" w:rsidRDefault="1716D084" w:rsidP="1716D084">
            <w:pPr>
              <w:ind w:left="375"/>
              <w:rPr>
                <w:rFonts w:asciiTheme="majorHAnsi" w:eastAsia="Arial" w:hAnsiTheme="majorHAnsi" w:cstheme="majorHAnsi"/>
                <w:sz w:val="22"/>
                <w:szCs w:val="22"/>
              </w:rPr>
            </w:pPr>
            <w:r w:rsidRPr="007B4109">
              <w:rPr>
                <w:rFonts w:asciiTheme="majorHAnsi" w:eastAsia="Arial" w:hAnsiTheme="majorHAnsi" w:cstheme="majorHAnsi"/>
                <w:sz w:val="22"/>
                <w:szCs w:val="22"/>
                <w:lang w:val="es-ES"/>
              </w:rPr>
              <w:t>Autoriza al usuario como técnico y después sincroniza la base de datos con todos los demás terminales de la empresa.</w:t>
            </w:r>
          </w:p>
        </w:tc>
      </w:tr>
      <w:tr w:rsidR="00BB089A" w:rsidRPr="007B4109" w14:paraId="4D84E3E6" w14:textId="77777777" w:rsidTr="1716D084">
        <w:trPr>
          <w:trHeight w:val="300"/>
        </w:trPr>
        <w:tc>
          <w:tcPr>
            <w:tcW w:w="8489" w:type="dxa"/>
            <w:gridSpan w:val="3"/>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50E6A1CB" w14:textId="7E01E628" w:rsidR="1716D084" w:rsidRPr="007B4109" w:rsidRDefault="1716D084" w:rsidP="1716D084">
            <w:pPr>
              <w:jc w:val="center"/>
              <w:rPr>
                <w:rFonts w:asciiTheme="majorHAnsi" w:eastAsia="Calibri" w:hAnsiTheme="majorHAnsi" w:cstheme="majorHAnsi"/>
                <w:sz w:val="22"/>
                <w:szCs w:val="22"/>
              </w:rPr>
            </w:pPr>
            <w:r w:rsidRPr="007B4109">
              <w:rPr>
                <w:rFonts w:asciiTheme="majorHAnsi" w:eastAsia="Calibri" w:hAnsiTheme="majorHAnsi" w:cstheme="majorHAnsi"/>
                <w:b/>
                <w:bCs/>
                <w:sz w:val="22"/>
                <w:szCs w:val="22"/>
                <w:lang w:val="es-ES"/>
              </w:rPr>
              <w:t>Caminos Alternativos</w:t>
            </w:r>
          </w:p>
        </w:tc>
      </w:tr>
      <w:tr w:rsidR="00BB089A" w:rsidRPr="007B4109" w14:paraId="64995EBA" w14:textId="77777777" w:rsidTr="1716D084">
        <w:trPr>
          <w:trHeight w:val="300"/>
        </w:trPr>
        <w:tc>
          <w:tcPr>
            <w:tcW w:w="8489" w:type="dxa"/>
            <w:gridSpan w:val="3"/>
            <w:tcBorders>
              <w:top w:val="single" w:sz="6" w:space="0" w:color="auto"/>
              <w:left w:val="single" w:sz="6" w:space="0" w:color="auto"/>
              <w:bottom w:val="single" w:sz="6" w:space="0" w:color="auto"/>
              <w:right w:val="single" w:sz="6" w:space="0" w:color="auto"/>
            </w:tcBorders>
          </w:tcPr>
          <w:p w14:paraId="4A6061A6" w14:textId="76F2D8F5" w:rsidR="1716D084" w:rsidRPr="007B4109" w:rsidRDefault="1716D084" w:rsidP="002B1D05">
            <w:pPr>
              <w:spacing w:after="240"/>
              <w:rPr>
                <w:rFonts w:asciiTheme="majorHAnsi" w:eastAsia="Arial" w:hAnsiTheme="majorHAnsi" w:cstheme="majorHAnsi"/>
                <w:sz w:val="22"/>
                <w:szCs w:val="22"/>
              </w:rPr>
            </w:pPr>
            <w:r w:rsidRPr="007B4109">
              <w:rPr>
                <w:rFonts w:asciiTheme="majorHAnsi" w:eastAsia="Arial" w:hAnsiTheme="majorHAnsi" w:cstheme="majorHAnsi"/>
                <w:sz w:val="22"/>
                <w:szCs w:val="22"/>
                <w:lang w:val="es-ES"/>
              </w:rPr>
              <w:t>No hay, ya que tiene que esta acción solo la puede realizar un técnico.</w:t>
            </w:r>
          </w:p>
        </w:tc>
      </w:tr>
      <w:tr w:rsidR="1716D084" w:rsidRPr="007B4109" w14:paraId="249BA31B" w14:textId="77777777" w:rsidTr="00FC6DEF">
        <w:trPr>
          <w:trHeight w:val="357"/>
        </w:trPr>
        <w:tc>
          <w:tcPr>
            <w:tcW w:w="8489" w:type="dxa"/>
            <w:gridSpan w:val="3"/>
            <w:tcBorders>
              <w:top w:val="single" w:sz="6" w:space="0" w:color="auto"/>
              <w:left w:val="single" w:sz="6" w:space="0" w:color="auto"/>
              <w:bottom w:val="single" w:sz="6" w:space="0" w:color="auto"/>
              <w:right w:val="single" w:sz="6" w:space="0" w:color="auto"/>
            </w:tcBorders>
          </w:tcPr>
          <w:p w14:paraId="7AA3F199" w14:textId="1D4FC9D8" w:rsidR="1716D084" w:rsidRPr="007B4109" w:rsidRDefault="1716D084" w:rsidP="002B1D05">
            <w:pPr>
              <w:spacing w:after="240"/>
              <w:rPr>
                <w:rFonts w:asciiTheme="majorHAnsi" w:eastAsia="Calibri" w:hAnsiTheme="majorHAnsi" w:cstheme="majorHAnsi"/>
                <w:sz w:val="22"/>
                <w:szCs w:val="22"/>
              </w:rPr>
            </w:pPr>
            <w:r w:rsidRPr="007B4109">
              <w:rPr>
                <w:rFonts w:asciiTheme="majorHAnsi" w:eastAsia="Calibri" w:hAnsiTheme="majorHAnsi" w:cstheme="majorHAnsi"/>
                <w:b/>
                <w:bCs/>
                <w:sz w:val="22"/>
                <w:szCs w:val="22"/>
                <w:lang w:val="es-ES"/>
              </w:rPr>
              <w:t>Clases involucradas:</w:t>
            </w:r>
            <w:r w:rsidRPr="007B4109">
              <w:rPr>
                <w:rFonts w:asciiTheme="majorHAnsi" w:eastAsia="Arial" w:hAnsiTheme="majorHAnsi" w:cstheme="majorHAnsi"/>
                <w:sz w:val="22"/>
                <w:szCs w:val="22"/>
                <w:lang w:val="es-ES"/>
              </w:rPr>
              <w:t xml:space="preserve"> </w:t>
            </w:r>
            <w:r w:rsidRPr="007B4109">
              <w:rPr>
                <w:rStyle w:val="text-edit"/>
                <w:rFonts w:asciiTheme="majorHAnsi" w:eastAsia="Calibri" w:hAnsiTheme="majorHAnsi" w:cstheme="majorHAnsi"/>
                <w:sz w:val="22"/>
                <w:szCs w:val="22"/>
                <w:lang w:val="es-ES"/>
              </w:rPr>
              <w:t>Técnico, Aplicación, Bicicleta, Estación, Ranura.</w:t>
            </w:r>
          </w:p>
        </w:tc>
      </w:tr>
    </w:tbl>
    <w:p w14:paraId="77A2A1C7" w14:textId="4AC79E1C" w:rsidR="00465515" w:rsidRPr="007B4109" w:rsidRDefault="00465515" w:rsidP="1716D084">
      <w:pPr>
        <w:rPr>
          <w:rFonts w:asciiTheme="majorHAnsi" w:eastAsia="Calibri" w:hAnsiTheme="majorHAnsi" w:cstheme="majorHAnsi"/>
          <w:sz w:val="22"/>
          <w:szCs w:val="22"/>
          <w:lang w:val="es-ES"/>
        </w:rPr>
      </w:pPr>
    </w:p>
    <w:tbl>
      <w:tblPr>
        <w:tblStyle w:val="Tablaconcuadrcula"/>
        <w:tblW w:w="0" w:type="auto"/>
        <w:tblLayout w:type="fixed"/>
        <w:tblLook w:val="0000" w:firstRow="0" w:lastRow="0" w:firstColumn="0" w:lastColumn="0" w:noHBand="0" w:noVBand="0"/>
      </w:tblPr>
      <w:tblGrid>
        <w:gridCol w:w="3112"/>
        <w:gridCol w:w="996"/>
        <w:gridCol w:w="4381"/>
      </w:tblGrid>
      <w:tr w:rsidR="00BB089A" w:rsidRPr="007B4109" w14:paraId="7C225FEC" w14:textId="77777777" w:rsidTr="00FC6DEF">
        <w:trPr>
          <w:trHeight w:val="455"/>
        </w:trPr>
        <w:tc>
          <w:tcPr>
            <w:tcW w:w="3112" w:type="dxa"/>
            <w:tcBorders>
              <w:top w:val="single" w:sz="6" w:space="0" w:color="auto"/>
              <w:left w:val="single" w:sz="6" w:space="0" w:color="auto"/>
              <w:bottom w:val="single" w:sz="6" w:space="0" w:color="auto"/>
              <w:right w:val="single" w:sz="6" w:space="0" w:color="auto"/>
            </w:tcBorders>
          </w:tcPr>
          <w:p w14:paraId="7850D167" w14:textId="51B6A5CB" w:rsidR="1716D084" w:rsidRPr="007B4109" w:rsidRDefault="1716D084" w:rsidP="1716D084">
            <w:pPr>
              <w:rPr>
                <w:rFonts w:asciiTheme="majorHAnsi" w:eastAsia="Calibri" w:hAnsiTheme="majorHAnsi" w:cstheme="majorHAnsi"/>
                <w:sz w:val="22"/>
                <w:szCs w:val="22"/>
              </w:rPr>
            </w:pPr>
            <w:r w:rsidRPr="007B4109">
              <w:rPr>
                <w:rFonts w:asciiTheme="majorHAnsi" w:eastAsia="Calibri" w:hAnsiTheme="majorHAnsi" w:cstheme="majorHAnsi"/>
                <w:b/>
                <w:bCs/>
                <w:sz w:val="22"/>
                <w:szCs w:val="22"/>
                <w:lang w:val="es-ES"/>
              </w:rPr>
              <w:t>Identificador: 11</w:t>
            </w:r>
          </w:p>
        </w:tc>
        <w:tc>
          <w:tcPr>
            <w:tcW w:w="5377" w:type="dxa"/>
            <w:gridSpan w:val="2"/>
            <w:tcBorders>
              <w:top w:val="single" w:sz="6" w:space="0" w:color="auto"/>
              <w:left w:val="single" w:sz="6" w:space="0" w:color="auto"/>
              <w:bottom w:val="single" w:sz="6" w:space="0" w:color="auto"/>
              <w:right w:val="single" w:sz="6" w:space="0" w:color="auto"/>
            </w:tcBorders>
          </w:tcPr>
          <w:p w14:paraId="42EBEE70" w14:textId="70F2B548" w:rsidR="1716D084" w:rsidRPr="007B4109" w:rsidRDefault="1716D084" w:rsidP="1716D084">
            <w:pPr>
              <w:rPr>
                <w:rFonts w:asciiTheme="majorHAnsi" w:eastAsia="Calibri" w:hAnsiTheme="majorHAnsi" w:cstheme="majorHAnsi"/>
                <w:sz w:val="22"/>
                <w:szCs w:val="22"/>
              </w:rPr>
            </w:pPr>
            <w:r w:rsidRPr="007B4109">
              <w:rPr>
                <w:rFonts w:asciiTheme="majorHAnsi" w:eastAsia="Calibri" w:hAnsiTheme="majorHAnsi" w:cstheme="majorHAnsi"/>
                <w:b/>
                <w:bCs/>
                <w:sz w:val="22"/>
                <w:szCs w:val="22"/>
                <w:lang w:val="es-ES"/>
              </w:rPr>
              <w:t xml:space="preserve">Nombre Caso de Uso: </w:t>
            </w:r>
            <w:r w:rsidRPr="007B4109">
              <w:rPr>
                <w:rFonts w:asciiTheme="majorHAnsi" w:eastAsia="Calibri" w:hAnsiTheme="majorHAnsi" w:cstheme="majorHAnsi"/>
                <w:sz w:val="22"/>
                <w:szCs w:val="22"/>
                <w:lang w:val="es-ES"/>
              </w:rPr>
              <w:t>Alquilar Bicicleta con Abono</w:t>
            </w:r>
          </w:p>
        </w:tc>
      </w:tr>
      <w:tr w:rsidR="00BB089A" w:rsidRPr="007B4109" w14:paraId="18495EB2" w14:textId="77777777" w:rsidTr="1716D084">
        <w:trPr>
          <w:trHeight w:val="300"/>
        </w:trPr>
        <w:tc>
          <w:tcPr>
            <w:tcW w:w="8489" w:type="dxa"/>
            <w:gridSpan w:val="3"/>
            <w:tcBorders>
              <w:top w:val="single" w:sz="6" w:space="0" w:color="auto"/>
              <w:left w:val="single" w:sz="6" w:space="0" w:color="auto"/>
              <w:bottom w:val="single" w:sz="6" w:space="0" w:color="auto"/>
              <w:right w:val="single" w:sz="6" w:space="0" w:color="auto"/>
            </w:tcBorders>
          </w:tcPr>
          <w:p w14:paraId="7FE60AB2" w14:textId="104210BB" w:rsidR="1716D084" w:rsidRPr="007B4109" w:rsidRDefault="1716D084" w:rsidP="1716D084">
            <w:pPr>
              <w:rPr>
                <w:rFonts w:asciiTheme="majorHAnsi" w:eastAsia="Calibri" w:hAnsiTheme="majorHAnsi" w:cstheme="majorHAnsi"/>
                <w:sz w:val="22"/>
                <w:szCs w:val="22"/>
              </w:rPr>
            </w:pPr>
            <w:r w:rsidRPr="007B4109">
              <w:rPr>
                <w:rFonts w:asciiTheme="majorHAnsi" w:eastAsia="Calibri" w:hAnsiTheme="majorHAnsi" w:cstheme="majorHAnsi"/>
                <w:b/>
                <w:bCs/>
                <w:sz w:val="22"/>
                <w:szCs w:val="22"/>
                <w:lang w:val="es-ES"/>
              </w:rPr>
              <w:t>Autor/Modificación: Pablo Soëtard</w:t>
            </w:r>
          </w:p>
        </w:tc>
      </w:tr>
      <w:tr w:rsidR="00BB089A" w:rsidRPr="007B4109" w14:paraId="15F168E4" w14:textId="77777777" w:rsidTr="1716D084">
        <w:trPr>
          <w:trHeight w:val="300"/>
        </w:trPr>
        <w:tc>
          <w:tcPr>
            <w:tcW w:w="8489" w:type="dxa"/>
            <w:gridSpan w:val="3"/>
            <w:tcBorders>
              <w:top w:val="single" w:sz="6" w:space="0" w:color="auto"/>
              <w:left w:val="single" w:sz="6" w:space="0" w:color="auto"/>
              <w:bottom w:val="single" w:sz="6" w:space="0" w:color="auto"/>
              <w:right w:val="single" w:sz="6" w:space="0" w:color="auto"/>
            </w:tcBorders>
          </w:tcPr>
          <w:p w14:paraId="02E9F725" w14:textId="519D8EF0" w:rsidR="1716D084" w:rsidRPr="00FC6DEF" w:rsidRDefault="1716D084" w:rsidP="1716D084">
            <w:pPr>
              <w:rPr>
                <w:rFonts w:asciiTheme="majorHAnsi" w:eastAsia="Calibri" w:hAnsiTheme="majorHAnsi" w:cstheme="majorHAnsi"/>
                <w:sz w:val="22"/>
                <w:szCs w:val="22"/>
              </w:rPr>
            </w:pPr>
            <w:r w:rsidRPr="007B4109">
              <w:rPr>
                <w:rFonts w:asciiTheme="majorHAnsi" w:eastAsia="Calibri" w:hAnsiTheme="majorHAnsi" w:cstheme="majorHAnsi"/>
                <w:b/>
                <w:bCs/>
                <w:sz w:val="22"/>
                <w:szCs w:val="22"/>
                <w:lang w:val="es-ES"/>
              </w:rPr>
              <w:t>Fecha: 02/03/2021</w:t>
            </w:r>
          </w:p>
        </w:tc>
      </w:tr>
      <w:tr w:rsidR="00BB089A" w:rsidRPr="007B4109" w14:paraId="7FD11EE4" w14:textId="77777777" w:rsidTr="1716D084">
        <w:trPr>
          <w:trHeight w:val="300"/>
        </w:trPr>
        <w:tc>
          <w:tcPr>
            <w:tcW w:w="8489" w:type="dxa"/>
            <w:gridSpan w:val="3"/>
            <w:tcBorders>
              <w:top w:val="single" w:sz="6" w:space="0" w:color="auto"/>
              <w:left w:val="single" w:sz="6" w:space="0" w:color="auto"/>
              <w:bottom w:val="single" w:sz="6" w:space="0" w:color="auto"/>
              <w:right w:val="single" w:sz="6" w:space="0" w:color="auto"/>
            </w:tcBorders>
          </w:tcPr>
          <w:p w14:paraId="4E487486" w14:textId="3729B156" w:rsidR="1716D084" w:rsidRPr="007B4109" w:rsidRDefault="1716D084" w:rsidP="1716D084">
            <w:pPr>
              <w:rPr>
                <w:rFonts w:asciiTheme="majorHAnsi" w:eastAsia="Calibri" w:hAnsiTheme="majorHAnsi" w:cstheme="majorHAnsi"/>
                <w:sz w:val="22"/>
                <w:szCs w:val="22"/>
              </w:rPr>
            </w:pPr>
            <w:r w:rsidRPr="007B4109">
              <w:rPr>
                <w:rFonts w:asciiTheme="majorHAnsi" w:eastAsia="Calibri" w:hAnsiTheme="majorHAnsi" w:cstheme="majorHAnsi"/>
                <w:b/>
                <w:bCs/>
                <w:sz w:val="22"/>
                <w:szCs w:val="22"/>
                <w:lang w:val="es-ES"/>
              </w:rPr>
              <w:t>Actores involucrados: Cliente Abonado</w:t>
            </w:r>
          </w:p>
        </w:tc>
      </w:tr>
      <w:tr w:rsidR="00BB089A" w:rsidRPr="007B4109" w14:paraId="7708773A" w14:textId="77777777" w:rsidTr="1716D084">
        <w:trPr>
          <w:trHeight w:val="300"/>
        </w:trPr>
        <w:tc>
          <w:tcPr>
            <w:tcW w:w="8489" w:type="dxa"/>
            <w:gridSpan w:val="3"/>
            <w:tcBorders>
              <w:top w:val="single" w:sz="6" w:space="0" w:color="auto"/>
              <w:left w:val="single" w:sz="6" w:space="0" w:color="auto"/>
              <w:bottom w:val="single" w:sz="6" w:space="0" w:color="auto"/>
              <w:right w:val="single" w:sz="6" w:space="0" w:color="auto"/>
            </w:tcBorders>
          </w:tcPr>
          <w:p w14:paraId="4C827016" w14:textId="5CF7FF4C" w:rsidR="1716D084" w:rsidRPr="007B4109" w:rsidRDefault="1716D084" w:rsidP="00FC6DEF">
            <w:pPr>
              <w:spacing w:after="240"/>
              <w:rPr>
                <w:rFonts w:asciiTheme="majorHAnsi" w:eastAsia="Calibri" w:hAnsiTheme="majorHAnsi" w:cstheme="majorHAnsi"/>
                <w:sz w:val="22"/>
                <w:szCs w:val="22"/>
              </w:rPr>
            </w:pPr>
            <w:r w:rsidRPr="007B4109">
              <w:rPr>
                <w:rFonts w:asciiTheme="majorHAnsi" w:eastAsia="Calibri" w:hAnsiTheme="majorHAnsi" w:cstheme="majorHAnsi"/>
                <w:b/>
                <w:bCs/>
                <w:sz w:val="22"/>
                <w:szCs w:val="22"/>
                <w:lang w:val="es-ES"/>
              </w:rPr>
              <w:t>Resumen:</w:t>
            </w:r>
            <w:r w:rsidRPr="007B4109">
              <w:rPr>
                <w:rFonts w:asciiTheme="majorHAnsi" w:eastAsia="Calibri" w:hAnsiTheme="majorHAnsi" w:cstheme="majorHAnsi"/>
                <w:sz w:val="22"/>
                <w:szCs w:val="22"/>
                <w:lang w:val="es-ES"/>
              </w:rPr>
              <w:t xml:space="preserve"> Cuando un usuario abonado realice un alquiler de una bicicleta, se le debe mostrar por pantalla el número restante que le quedan por realizar ese mismo día. Ya que el número de alquileres máximos por día para un abonado es de 4.</w:t>
            </w:r>
          </w:p>
        </w:tc>
      </w:tr>
      <w:tr w:rsidR="00BB089A" w:rsidRPr="007B4109" w14:paraId="7C90D2E8" w14:textId="77777777" w:rsidTr="1716D084">
        <w:trPr>
          <w:trHeight w:val="300"/>
        </w:trPr>
        <w:tc>
          <w:tcPr>
            <w:tcW w:w="8489" w:type="dxa"/>
            <w:gridSpan w:val="3"/>
            <w:tcBorders>
              <w:top w:val="single" w:sz="6" w:space="0" w:color="auto"/>
              <w:left w:val="single" w:sz="6" w:space="0" w:color="auto"/>
              <w:bottom w:val="single" w:sz="6" w:space="0" w:color="auto"/>
              <w:right w:val="single" w:sz="6" w:space="0" w:color="auto"/>
            </w:tcBorders>
          </w:tcPr>
          <w:p w14:paraId="0A794E1C" w14:textId="5DF178A2" w:rsidR="1716D084" w:rsidRPr="007B4109" w:rsidRDefault="1716D084" w:rsidP="00FC6DEF">
            <w:pPr>
              <w:spacing w:after="240"/>
              <w:rPr>
                <w:rFonts w:asciiTheme="majorHAnsi" w:eastAsia="Calibri" w:hAnsiTheme="majorHAnsi" w:cstheme="majorHAnsi"/>
                <w:sz w:val="22"/>
                <w:szCs w:val="22"/>
              </w:rPr>
            </w:pPr>
            <w:proofErr w:type="spellStart"/>
            <w:r w:rsidRPr="007B4109">
              <w:rPr>
                <w:rFonts w:asciiTheme="majorHAnsi" w:eastAsia="Calibri" w:hAnsiTheme="majorHAnsi" w:cstheme="majorHAnsi"/>
                <w:b/>
                <w:bCs/>
                <w:sz w:val="22"/>
                <w:szCs w:val="22"/>
                <w:lang w:val="es-ES"/>
              </w:rPr>
              <w:t>Pre-condiciones</w:t>
            </w:r>
            <w:proofErr w:type="spellEnd"/>
            <w:r w:rsidRPr="007B4109">
              <w:rPr>
                <w:rFonts w:asciiTheme="majorHAnsi" w:eastAsia="Calibri" w:hAnsiTheme="majorHAnsi" w:cstheme="majorHAnsi"/>
                <w:b/>
                <w:bCs/>
                <w:sz w:val="22"/>
                <w:szCs w:val="22"/>
                <w:lang w:val="es-ES"/>
              </w:rPr>
              <w:t xml:space="preserve">: </w:t>
            </w:r>
            <w:r w:rsidRPr="007B4109">
              <w:rPr>
                <w:rFonts w:asciiTheme="majorHAnsi" w:eastAsia="Calibri" w:hAnsiTheme="majorHAnsi" w:cstheme="majorHAnsi"/>
                <w:sz w:val="22"/>
                <w:szCs w:val="22"/>
                <w:lang w:val="es-ES"/>
              </w:rPr>
              <w:t>El cliente tiene que estar registrado en el sistema como un cliente abonado.</w:t>
            </w:r>
          </w:p>
        </w:tc>
      </w:tr>
      <w:tr w:rsidR="00BB089A" w:rsidRPr="007B4109" w14:paraId="29AD3145" w14:textId="77777777" w:rsidTr="1716D084">
        <w:trPr>
          <w:trHeight w:val="300"/>
        </w:trPr>
        <w:tc>
          <w:tcPr>
            <w:tcW w:w="8489" w:type="dxa"/>
            <w:gridSpan w:val="3"/>
            <w:tcBorders>
              <w:top w:val="single" w:sz="6" w:space="0" w:color="auto"/>
              <w:left w:val="single" w:sz="6" w:space="0" w:color="auto"/>
              <w:bottom w:val="single" w:sz="6" w:space="0" w:color="auto"/>
              <w:right w:val="single" w:sz="6" w:space="0" w:color="auto"/>
            </w:tcBorders>
          </w:tcPr>
          <w:p w14:paraId="5E4A2C16" w14:textId="3B16DC29" w:rsidR="1716D084" w:rsidRPr="007B4109" w:rsidRDefault="1716D084" w:rsidP="00FC6DEF">
            <w:pPr>
              <w:spacing w:after="240"/>
              <w:rPr>
                <w:rFonts w:asciiTheme="majorHAnsi" w:eastAsia="Calibri" w:hAnsiTheme="majorHAnsi" w:cstheme="majorHAnsi"/>
                <w:sz w:val="22"/>
                <w:szCs w:val="22"/>
              </w:rPr>
            </w:pPr>
            <w:proofErr w:type="spellStart"/>
            <w:proofErr w:type="gramStart"/>
            <w:r w:rsidRPr="007B4109">
              <w:rPr>
                <w:rFonts w:asciiTheme="majorHAnsi" w:eastAsia="Calibri" w:hAnsiTheme="majorHAnsi" w:cstheme="majorHAnsi"/>
                <w:b/>
                <w:bCs/>
                <w:sz w:val="22"/>
                <w:szCs w:val="22"/>
                <w:lang w:val="es-ES"/>
              </w:rPr>
              <w:t>Post-condiciones</w:t>
            </w:r>
            <w:proofErr w:type="spellEnd"/>
            <w:proofErr w:type="gramEnd"/>
            <w:r w:rsidRPr="007B4109">
              <w:rPr>
                <w:rFonts w:asciiTheme="majorHAnsi" w:eastAsia="Calibri" w:hAnsiTheme="majorHAnsi" w:cstheme="majorHAnsi"/>
                <w:b/>
                <w:bCs/>
                <w:sz w:val="22"/>
                <w:szCs w:val="22"/>
                <w:lang w:val="es-ES"/>
              </w:rPr>
              <w:t xml:space="preserve">: </w:t>
            </w:r>
            <w:r w:rsidRPr="007B4109">
              <w:rPr>
                <w:rFonts w:asciiTheme="majorHAnsi" w:eastAsia="Calibri" w:hAnsiTheme="majorHAnsi" w:cstheme="majorHAnsi"/>
                <w:sz w:val="22"/>
                <w:szCs w:val="22"/>
                <w:lang w:val="es-ES"/>
              </w:rPr>
              <w:t>El usuario abonado alquila una bicicleta y el sistema tiene que sacarla del stock.</w:t>
            </w:r>
          </w:p>
        </w:tc>
      </w:tr>
      <w:tr w:rsidR="00BB089A" w:rsidRPr="007B4109" w14:paraId="52EDEF0F" w14:textId="77777777" w:rsidTr="1716D084">
        <w:trPr>
          <w:trHeight w:val="300"/>
        </w:trPr>
        <w:tc>
          <w:tcPr>
            <w:tcW w:w="8489" w:type="dxa"/>
            <w:gridSpan w:val="3"/>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321BD9AA" w14:textId="4CCAE570" w:rsidR="1716D084" w:rsidRPr="007B4109" w:rsidRDefault="1716D084" w:rsidP="1716D084">
            <w:pPr>
              <w:jc w:val="center"/>
              <w:rPr>
                <w:rFonts w:asciiTheme="majorHAnsi" w:eastAsia="Calibri" w:hAnsiTheme="majorHAnsi" w:cstheme="majorHAnsi"/>
                <w:sz w:val="22"/>
                <w:szCs w:val="22"/>
              </w:rPr>
            </w:pPr>
            <w:r w:rsidRPr="007B4109">
              <w:rPr>
                <w:rFonts w:asciiTheme="majorHAnsi" w:eastAsia="Calibri" w:hAnsiTheme="majorHAnsi" w:cstheme="majorHAnsi"/>
                <w:b/>
                <w:bCs/>
                <w:sz w:val="22"/>
                <w:szCs w:val="22"/>
                <w:lang w:val="es-ES"/>
              </w:rPr>
              <w:t>Curso Básico de Eventos</w:t>
            </w:r>
          </w:p>
        </w:tc>
      </w:tr>
      <w:tr w:rsidR="00BB089A" w:rsidRPr="007B4109" w14:paraId="2D02B6AD" w14:textId="77777777" w:rsidTr="1716D084">
        <w:trPr>
          <w:trHeight w:val="300"/>
        </w:trPr>
        <w:tc>
          <w:tcPr>
            <w:tcW w:w="4108" w:type="dxa"/>
            <w:gridSpan w:val="2"/>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2A9936E5" w14:textId="6A353DD8" w:rsidR="1716D084" w:rsidRPr="007B4109" w:rsidRDefault="1716D084" w:rsidP="1716D084">
            <w:pPr>
              <w:jc w:val="center"/>
              <w:rPr>
                <w:rFonts w:asciiTheme="majorHAnsi" w:eastAsia="Calibri" w:hAnsiTheme="majorHAnsi" w:cstheme="majorHAnsi"/>
                <w:sz w:val="22"/>
                <w:szCs w:val="22"/>
              </w:rPr>
            </w:pPr>
            <w:r w:rsidRPr="007B4109">
              <w:rPr>
                <w:rFonts w:asciiTheme="majorHAnsi" w:eastAsia="Calibri" w:hAnsiTheme="majorHAnsi" w:cstheme="majorHAnsi"/>
                <w:b/>
                <w:bCs/>
                <w:sz w:val="22"/>
                <w:szCs w:val="22"/>
                <w:lang w:val="es-ES"/>
              </w:rPr>
              <w:t>Usuario</w:t>
            </w:r>
          </w:p>
        </w:tc>
        <w:tc>
          <w:tcPr>
            <w:tcW w:w="4381" w:type="dxa"/>
            <w:tcBorders>
              <w:top w:val="nil"/>
              <w:left w:val="nil"/>
              <w:bottom w:val="single" w:sz="6" w:space="0" w:color="auto"/>
              <w:right w:val="single" w:sz="6" w:space="0" w:color="auto"/>
            </w:tcBorders>
            <w:shd w:val="clear" w:color="auto" w:fill="D9D9D9" w:themeFill="background1" w:themeFillShade="D9"/>
          </w:tcPr>
          <w:p w14:paraId="575F2049" w14:textId="6DD2A581" w:rsidR="1716D084" w:rsidRPr="007B4109" w:rsidRDefault="1716D084" w:rsidP="1716D084">
            <w:pPr>
              <w:jc w:val="center"/>
              <w:rPr>
                <w:rFonts w:asciiTheme="majorHAnsi" w:eastAsia="Calibri" w:hAnsiTheme="majorHAnsi" w:cstheme="majorHAnsi"/>
                <w:sz w:val="22"/>
                <w:szCs w:val="22"/>
              </w:rPr>
            </w:pPr>
            <w:r w:rsidRPr="007B4109">
              <w:rPr>
                <w:rFonts w:asciiTheme="majorHAnsi" w:eastAsia="Calibri" w:hAnsiTheme="majorHAnsi" w:cstheme="majorHAnsi"/>
                <w:b/>
                <w:bCs/>
                <w:sz w:val="22"/>
                <w:szCs w:val="22"/>
                <w:lang w:val="es-ES"/>
              </w:rPr>
              <w:t>Sistema</w:t>
            </w:r>
          </w:p>
        </w:tc>
      </w:tr>
      <w:tr w:rsidR="00BB089A" w:rsidRPr="007B4109" w14:paraId="7209541B" w14:textId="77777777" w:rsidTr="1716D084">
        <w:trPr>
          <w:trHeight w:val="300"/>
        </w:trPr>
        <w:tc>
          <w:tcPr>
            <w:tcW w:w="4108" w:type="dxa"/>
            <w:gridSpan w:val="2"/>
            <w:tcBorders>
              <w:top w:val="single" w:sz="6" w:space="0" w:color="auto"/>
              <w:left w:val="single" w:sz="6" w:space="0" w:color="auto"/>
              <w:bottom w:val="single" w:sz="6" w:space="0" w:color="auto"/>
              <w:right w:val="single" w:sz="6" w:space="0" w:color="auto"/>
            </w:tcBorders>
          </w:tcPr>
          <w:p w14:paraId="7ACE9585" w14:textId="6FC0FE5F" w:rsidR="1716D084" w:rsidRPr="007B4109" w:rsidRDefault="1716D084" w:rsidP="1716D084">
            <w:pPr>
              <w:rPr>
                <w:rFonts w:asciiTheme="majorHAnsi" w:eastAsia="Arial" w:hAnsiTheme="majorHAnsi" w:cstheme="majorHAnsi"/>
                <w:sz w:val="22"/>
                <w:szCs w:val="22"/>
              </w:rPr>
            </w:pPr>
            <w:r w:rsidRPr="007B4109">
              <w:rPr>
                <w:rFonts w:asciiTheme="majorHAnsi" w:eastAsia="Arial" w:hAnsiTheme="majorHAnsi" w:cstheme="majorHAnsi"/>
                <w:sz w:val="22"/>
                <w:szCs w:val="22"/>
                <w:lang w:val="es-ES"/>
              </w:rPr>
              <w:t>El usuario abonado inicia sesión en una terminal, selecciona si quiere una bicicleta individual o familiar, selecciona si quiere alquilar una bicicleta híbrida o no y puede realizar la selección de hasta 3 bicicletas. Tras ellos finaliza el proceso de alquiler.</w:t>
            </w:r>
          </w:p>
        </w:tc>
        <w:tc>
          <w:tcPr>
            <w:tcW w:w="4381" w:type="dxa"/>
            <w:tcBorders>
              <w:top w:val="single" w:sz="6" w:space="0" w:color="auto"/>
              <w:left w:val="nil"/>
              <w:bottom w:val="single" w:sz="6" w:space="0" w:color="auto"/>
              <w:right w:val="single" w:sz="6" w:space="0" w:color="auto"/>
            </w:tcBorders>
          </w:tcPr>
          <w:p w14:paraId="51EB52C3" w14:textId="1CCC2C87" w:rsidR="1716D084" w:rsidRPr="007B4109" w:rsidRDefault="1716D084" w:rsidP="1716D084">
            <w:pPr>
              <w:ind w:left="375"/>
              <w:rPr>
                <w:rFonts w:asciiTheme="majorHAnsi" w:eastAsia="Arial" w:hAnsiTheme="majorHAnsi" w:cstheme="majorHAnsi"/>
                <w:sz w:val="22"/>
                <w:szCs w:val="22"/>
              </w:rPr>
            </w:pPr>
            <w:r w:rsidRPr="007B4109">
              <w:rPr>
                <w:rFonts w:asciiTheme="majorHAnsi" w:eastAsia="Arial" w:hAnsiTheme="majorHAnsi" w:cstheme="majorHAnsi"/>
                <w:sz w:val="22"/>
                <w:szCs w:val="22"/>
                <w:lang w:val="es-ES"/>
              </w:rPr>
              <w:t>Identifica al usuario, provee al usuario con la bicicleta o bicicletas que desea, mira si el usuario ha superado el máximo de alquileres diarios. después procesa el alquiler y actualiza el stock disponible con la base de datos.</w:t>
            </w:r>
          </w:p>
        </w:tc>
      </w:tr>
      <w:tr w:rsidR="00BB089A" w:rsidRPr="007B4109" w14:paraId="2ED3DD7B" w14:textId="77777777" w:rsidTr="1716D084">
        <w:trPr>
          <w:trHeight w:val="300"/>
        </w:trPr>
        <w:tc>
          <w:tcPr>
            <w:tcW w:w="8489" w:type="dxa"/>
            <w:gridSpan w:val="3"/>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69933D5B" w14:textId="626310FB" w:rsidR="1716D084" w:rsidRPr="007B4109" w:rsidRDefault="1716D084" w:rsidP="1716D084">
            <w:pPr>
              <w:jc w:val="center"/>
              <w:rPr>
                <w:rFonts w:asciiTheme="majorHAnsi" w:eastAsia="Calibri" w:hAnsiTheme="majorHAnsi" w:cstheme="majorHAnsi"/>
                <w:sz w:val="22"/>
                <w:szCs w:val="22"/>
              </w:rPr>
            </w:pPr>
            <w:r w:rsidRPr="007B4109">
              <w:rPr>
                <w:rFonts w:asciiTheme="majorHAnsi" w:eastAsia="Calibri" w:hAnsiTheme="majorHAnsi" w:cstheme="majorHAnsi"/>
                <w:b/>
                <w:bCs/>
                <w:sz w:val="22"/>
                <w:szCs w:val="22"/>
                <w:lang w:val="es-ES"/>
              </w:rPr>
              <w:lastRenderedPageBreak/>
              <w:t>Caminos Alternativos</w:t>
            </w:r>
          </w:p>
        </w:tc>
      </w:tr>
      <w:tr w:rsidR="00BB089A" w:rsidRPr="007B4109" w14:paraId="18D57DEA" w14:textId="77777777" w:rsidTr="1716D084">
        <w:trPr>
          <w:trHeight w:val="300"/>
        </w:trPr>
        <w:tc>
          <w:tcPr>
            <w:tcW w:w="8489" w:type="dxa"/>
            <w:gridSpan w:val="3"/>
            <w:tcBorders>
              <w:top w:val="single" w:sz="6" w:space="0" w:color="auto"/>
              <w:left w:val="single" w:sz="6" w:space="0" w:color="auto"/>
              <w:bottom w:val="single" w:sz="6" w:space="0" w:color="auto"/>
              <w:right w:val="single" w:sz="6" w:space="0" w:color="auto"/>
            </w:tcBorders>
          </w:tcPr>
          <w:p w14:paraId="5CF7F35A" w14:textId="29D558D7" w:rsidR="1716D084" w:rsidRPr="007B4109" w:rsidRDefault="1716D084" w:rsidP="1716D084">
            <w:pPr>
              <w:rPr>
                <w:rFonts w:asciiTheme="majorHAnsi" w:eastAsia="Arial" w:hAnsiTheme="majorHAnsi" w:cstheme="majorHAnsi"/>
                <w:sz w:val="22"/>
                <w:szCs w:val="22"/>
              </w:rPr>
            </w:pPr>
            <w:r w:rsidRPr="007B4109">
              <w:rPr>
                <w:rFonts w:asciiTheme="majorHAnsi" w:eastAsia="Arial" w:hAnsiTheme="majorHAnsi" w:cstheme="majorHAnsi"/>
                <w:sz w:val="22"/>
                <w:szCs w:val="22"/>
                <w:lang w:val="es-ES"/>
              </w:rPr>
              <w:t>Podría iniciar un nuevo alquiler al devolver un alquiler anterior, si no supera el límite de 4 alquileres diarios.</w:t>
            </w:r>
          </w:p>
        </w:tc>
      </w:tr>
      <w:tr w:rsidR="1716D084" w:rsidRPr="007B4109" w14:paraId="132FF64B" w14:textId="77777777" w:rsidTr="1716D084">
        <w:trPr>
          <w:trHeight w:val="300"/>
        </w:trPr>
        <w:tc>
          <w:tcPr>
            <w:tcW w:w="8489" w:type="dxa"/>
            <w:gridSpan w:val="3"/>
            <w:tcBorders>
              <w:top w:val="single" w:sz="6" w:space="0" w:color="auto"/>
              <w:left w:val="single" w:sz="6" w:space="0" w:color="auto"/>
              <w:bottom w:val="single" w:sz="6" w:space="0" w:color="auto"/>
              <w:right w:val="single" w:sz="6" w:space="0" w:color="auto"/>
            </w:tcBorders>
          </w:tcPr>
          <w:p w14:paraId="0B473D90" w14:textId="6CBCB83E" w:rsidR="1716D084" w:rsidRPr="00FC6DEF" w:rsidRDefault="1716D084" w:rsidP="1716D084">
            <w:pPr>
              <w:rPr>
                <w:rFonts w:asciiTheme="majorHAnsi" w:eastAsia="Calibri" w:hAnsiTheme="majorHAnsi" w:cstheme="majorHAnsi"/>
                <w:sz w:val="22"/>
                <w:szCs w:val="22"/>
              </w:rPr>
            </w:pPr>
            <w:r w:rsidRPr="007B4109">
              <w:rPr>
                <w:rFonts w:asciiTheme="majorHAnsi" w:eastAsia="Calibri" w:hAnsiTheme="majorHAnsi" w:cstheme="majorHAnsi"/>
                <w:b/>
                <w:bCs/>
                <w:sz w:val="22"/>
                <w:szCs w:val="22"/>
                <w:lang w:val="es-ES"/>
              </w:rPr>
              <w:t>Clases involucradas:</w:t>
            </w:r>
            <w:r w:rsidRPr="007B4109">
              <w:rPr>
                <w:rStyle w:val="text-edit"/>
                <w:rFonts w:asciiTheme="majorHAnsi" w:eastAsia="Arial" w:hAnsiTheme="majorHAnsi" w:cstheme="majorHAnsi"/>
                <w:b/>
                <w:bCs/>
                <w:sz w:val="22"/>
                <w:szCs w:val="22"/>
                <w:lang w:val="es-ES"/>
              </w:rPr>
              <w:t xml:space="preserve"> </w:t>
            </w:r>
            <w:r w:rsidRPr="007B4109">
              <w:rPr>
                <w:rStyle w:val="text-edit"/>
                <w:rFonts w:asciiTheme="majorHAnsi" w:eastAsia="Calibri" w:hAnsiTheme="majorHAnsi" w:cstheme="majorHAnsi"/>
                <w:b/>
                <w:bCs/>
                <w:sz w:val="22"/>
                <w:szCs w:val="22"/>
                <w:lang w:val="es-ES"/>
              </w:rPr>
              <w:t>Aplicación, Bicicleta, Abono, Abonado.</w:t>
            </w:r>
          </w:p>
        </w:tc>
      </w:tr>
    </w:tbl>
    <w:p w14:paraId="51960F9E" w14:textId="025EF329" w:rsidR="00465515" w:rsidRPr="007B4109" w:rsidRDefault="00465515" w:rsidP="1716D084">
      <w:pPr>
        <w:rPr>
          <w:rFonts w:asciiTheme="majorHAnsi" w:eastAsia="Calibri" w:hAnsiTheme="majorHAnsi" w:cstheme="majorHAnsi"/>
          <w:sz w:val="22"/>
          <w:szCs w:val="22"/>
          <w:lang w:val="es-ES"/>
        </w:rPr>
      </w:pPr>
    </w:p>
    <w:p w14:paraId="569DD484" w14:textId="48CE9E68" w:rsidR="00465515" w:rsidRPr="007B4109" w:rsidRDefault="00465515" w:rsidP="1716D084">
      <w:pPr>
        <w:rPr>
          <w:rFonts w:asciiTheme="majorHAnsi" w:eastAsia="Calibri" w:hAnsiTheme="majorHAnsi" w:cstheme="majorHAnsi"/>
          <w:sz w:val="22"/>
          <w:szCs w:val="22"/>
          <w:lang w:val="es-ES"/>
        </w:rPr>
      </w:pPr>
    </w:p>
    <w:tbl>
      <w:tblPr>
        <w:tblStyle w:val="Tablaconcuadrcula"/>
        <w:tblW w:w="0" w:type="auto"/>
        <w:tblLayout w:type="fixed"/>
        <w:tblLook w:val="0000" w:firstRow="0" w:lastRow="0" w:firstColumn="0" w:lastColumn="0" w:noHBand="0" w:noVBand="0"/>
      </w:tblPr>
      <w:tblGrid>
        <w:gridCol w:w="3112"/>
        <w:gridCol w:w="996"/>
        <w:gridCol w:w="4381"/>
      </w:tblGrid>
      <w:tr w:rsidR="00BB089A" w:rsidRPr="007B4109" w14:paraId="4C42E3EE" w14:textId="77777777" w:rsidTr="00FC6DEF">
        <w:trPr>
          <w:trHeight w:val="373"/>
        </w:trPr>
        <w:tc>
          <w:tcPr>
            <w:tcW w:w="3112" w:type="dxa"/>
            <w:tcBorders>
              <w:top w:val="single" w:sz="6" w:space="0" w:color="auto"/>
              <w:left w:val="single" w:sz="6" w:space="0" w:color="auto"/>
              <w:bottom w:val="single" w:sz="6" w:space="0" w:color="auto"/>
              <w:right w:val="single" w:sz="6" w:space="0" w:color="auto"/>
            </w:tcBorders>
          </w:tcPr>
          <w:p w14:paraId="5E38EB47" w14:textId="52BB0E9E" w:rsidR="1716D084" w:rsidRPr="007B4109" w:rsidRDefault="1716D084" w:rsidP="1716D084">
            <w:pPr>
              <w:rPr>
                <w:rFonts w:asciiTheme="majorHAnsi" w:eastAsia="Calibri" w:hAnsiTheme="majorHAnsi" w:cstheme="majorHAnsi"/>
                <w:sz w:val="22"/>
                <w:szCs w:val="22"/>
              </w:rPr>
            </w:pPr>
            <w:r w:rsidRPr="007B4109">
              <w:rPr>
                <w:rFonts w:asciiTheme="majorHAnsi" w:eastAsia="Calibri" w:hAnsiTheme="majorHAnsi" w:cstheme="majorHAnsi"/>
                <w:b/>
                <w:bCs/>
                <w:sz w:val="22"/>
                <w:szCs w:val="22"/>
                <w:lang w:val="es-ES"/>
              </w:rPr>
              <w:t>Identificador: 3</w:t>
            </w:r>
          </w:p>
        </w:tc>
        <w:tc>
          <w:tcPr>
            <w:tcW w:w="5377" w:type="dxa"/>
            <w:gridSpan w:val="2"/>
            <w:tcBorders>
              <w:top w:val="single" w:sz="6" w:space="0" w:color="auto"/>
              <w:left w:val="single" w:sz="6" w:space="0" w:color="auto"/>
              <w:bottom w:val="single" w:sz="6" w:space="0" w:color="auto"/>
              <w:right w:val="single" w:sz="6" w:space="0" w:color="auto"/>
            </w:tcBorders>
          </w:tcPr>
          <w:p w14:paraId="729E5D04" w14:textId="14E77FDA" w:rsidR="1716D084" w:rsidRPr="007B4109" w:rsidRDefault="1716D084" w:rsidP="1716D084">
            <w:pPr>
              <w:rPr>
                <w:rFonts w:asciiTheme="majorHAnsi" w:eastAsia="Calibri" w:hAnsiTheme="majorHAnsi" w:cstheme="majorHAnsi"/>
                <w:sz w:val="22"/>
                <w:szCs w:val="22"/>
              </w:rPr>
            </w:pPr>
            <w:r w:rsidRPr="007B4109">
              <w:rPr>
                <w:rFonts w:asciiTheme="majorHAnsi" w:eastAsia="Calibri" w:hAnsiTheme="majorHAnsi" w:cstheme="majorHAnsi"/>
                <w:b/>
                <w:bCs/>
                <w:sz w:val="22"/>
                <w:szCs w:val="22"/>
                <w:lang w:val="es-ES"/>
              </w:rPr>
              <w:t xml:space="preserve">Nombre Caso de Uso: </w:t>
            </w:r>
            <w:r w:rsidRPr="007B4109">
              <w:rPr>
                <w:rFonts w:asciiTheme="majorHAnsi" w:eastAsia="Calibri" w:hAnsiTheme="majorHAnsi" w:cstheme="majorHAnsi"/>
                <w:sz w:val="22"/>
                <w:szCs w:val="22"/>
                <w:lang w:val="es-ES"/>
              </w:rPr>
              <w:t>Denegar Servicio</w:t>
            </w:r>
          </w:p>
        </w:tc>
      </w:tr>
      <w:tr w:rsidR="00BB089A" w:rsidRPr="007B4109" w14:paraId="7EF6F5F4" w14:textId="77777777" w:rsidTr="1716D084">
        <w:trPr>
          <w:trHeight w:val="300"/>
        </w:trPr>
        <w:tc>
          <w:tcPr>
            <w:tcW w:w="8489" w:type="dxa"/>
            <w:gridSpan w:val="3"/>
            <w:tcBorders>
              <w:top w:val="single" w:sz="6" w:space="0" w:color="auto"/>
              <w:left w:val="single" w:sz="6" w:space="0" w:color="auto"/>
              <w:bottom w:val="single" w:sz="6" w:space="0" w:color="auto"/>
              <w:right w:val="single" w:sz="6" w:space="0" w:color="auto"/>
            </w:tcBorders>
          </w:tcPr>
          <w:p w14:paraId="29D32E97" w14:textId="5AF6C81A" w:rsidR="1716D084" w:rsidRPr="007B4109" w:rsidRDefault="1716D084" w:rsidP="1716D084">
            <w:pPr>
              <w:rPr>
                <w:rFonts w:asciiTheme="majorHAnsi" w:eastAsia="Calibri" w:hAnsiTheme="majorHAnsi" w:cstheme="majorHAnsi"/>
                <w:sz w:val="22"/>
                <w:szCs w:val="22"/>
              </w:rPr>
            </w:pPr>
            <w:r w:rsidRPr="007B4109">
              <w:rPr>
                <w:rFonts w:asciiTheme="majorHAnsi" w:eastAsia="Calibri" w:hAnsiTheme="majorHAnsi" w:cstheme="majorHAnsi"/>
                <w:b/>
                <w:bCs/>
                <w:sz w:val="22"/>
                <w:szCs w:val="22"/>
                <w:lang w:val="es-ES"/>
              </w:rPr>
              <w:t>Autor/Modificación: Pablo Soëtard</w:t>
            </w:r>
          </w:p>
        </w:tc>
      </w:tr>
      <w:tr w:rsidR="00BB089A" w:rsidRPr="007B4109" w14:paraId="0F50A67C" w14:textId="77777777" w:rsidTr="1716D084">
        <w:trPr>
          <w:trHeight w:val="300"/>
        </w:trPr>
        <w:tc>
          <w:tcPr>
            <w:tcW w:w="8489" w:type="dxa"/>
            <w:gridSpan w:val="3"/>
            <w:tcBorders>
              <w:top w:val="single" w:sz="6" w:space="0" w:color="auto"/>
              <w:left w:val="single" w:sz="6" w:space="0" w:color="auto"/>
              <w:bottom w:val="single" w:sz="6" w:space="0" w:color="auto"/>
              <w:right w:val="single" w:sz="6" w:space="0" w:color="auto"/>
            </w:tcBorders>
          </w:tcPr>
          <w:p w14:paraId="28E9C953" w14:textId="74BCB4AB" w:rsidR="1716D084" w:rsidRPr="00FC6DEF" w:rsidRDefault="1716D084" w:rsidP="1716D084">
            <w:pPr>
              <w:rPr>
                <w:rFonts w:asciiTheme="majorHAnsi" w:eastAsia="Calibri" w:hAnsiTheme="majorHAnsi" w:cstheme="majorHAnsi"/>
                <w:sz w:val="22"/>
                <w:szCs w:val="22"/>
              </w:rPr>
            </w:pPr>
            <w:r w:rsidRPr="007B4109">
              <w:rPr>
                <w:rFonts w:asciiTheme="majorHAnsi" w:eastAsia="Calibri" w:hAnsiTheme="majorHAnsi" w:cstheme="majorHAnsi"/>
                <w:b/>
                <w:bCs/>
                <w:sz w:val="22"/>
                <w:szCs w:val="22"/>
                <w:lang w:val="es-ES"/>
              </w:rPr>
              <w:t>Fecha: 02/03/202</w:t>
            </w:r>
          </w:p>
        </w:tc>
      </w:tr>
      <w:tr w:rsidR="00BB089A" w:rsidRPr="007B4109" w14:paraId="4400EB6B" w14:textId="77777777" w:rsidTr="1716D084">
        <w:trPr>
          <w:trHeight w:val="300"/>
        </w:trPr>
        <w:tc>
          <w:tcPr>
            <w:tcW w:w="8489" w:type="dxa"/>
            <w:gridSpan w:val="3"/>
            <w:tcBorders>
              <w:top w:val="single" w:sz="6" w:space="0" w:color="auto"/>
              <w:left w:val="single" w:sz="6" w:space="0" w:color="auto"/>
              <w:bottom w:val="single" w:sz="6" w:space="0" w:color="auto"/>
              <w:right w:val="single" w:sz="6" w:space="0" w:color="auto"/>
            </w:tcBorders>
          </w:tcPr>
          <w:p w14:paraId="25813418" w14:textId="536B08A1" w:rsidR="1716D084" w:rsidRPr="007B4109" w:rsidRDefault="1716D084" w:rsidP="1716D084">
            <w:pPr>
              <w:rPr>
                <w:rFonts w:asciiTheme="majorHAnsi" w:eastAsia="Calibri" w:hAnsiTheme="majorHAnsi" w:cstheme="majorHAnsi"/>
                <w:sz w:val="22"/>
                <w:szCs w:val="22"/>
              </w:rPr>
            </w:pPr>
            <w:r w:rsidRPr="007B4109">
              <w:rPr>
                <w:rFonts w:asciiTheme="majorHAnsi" w:eastAsia="Calibri" w:hAnsiTheme="majorHAnsi" w:cstheme="majorHAnsi"/>
                <w:b/>
                <w:bCs/>
                <w:sz w:val="22"/>
                <w:szCs w:val="22"/>
                <w:lang w:val="es-ES"/>
              </w:rPr>
              <w:t>Actores involucrados: Cliente Abonado</w:t>
            </w:r>
          </w:p>
        </w:tc>
      </w:tr>
      <w:tr w:rsidR="00BB089A" w:rsidRPr="007B4109" w14:paraId="172176B9" w14:textId="77777777" w:rsidTr="1716D084">
        <w:trPr>
          <w:trHeight w:val="300"/>
        </w:trPr>
        <w:tc>
          <w:tcPr>
            <w:tcW w:w="8489" w:type="dxa"/>
            <w:gridSpan w:val="3"/>
            <w:tcBorders>
              <w:top w:val="single" w:sz="6" w:space="0" w:color="auto"/>
              <w:left w:val="single" w:sz="6" w:space="0" w:color="auto"/>
              <w:bottom w:val="single" w:sz="6" w:space="0" w:color="auto"/>
              <w:right w:val="single" w:sz="6" w:space="0" w:color="auto"/>
            </w:tcBorders>
          </w:tcPr>
          <w:p w14:paraId="118F53BE" w14:textId="56EE0BB1" w:rsidR="1716D084" w:rsidRPr="007B4109" w:rsidRDefault="1716D084" w:rsidP="00FC6DEF">
            <w:pPr>
              <w:spacing w:after="240"/>
              <w:rPr>
                <w:rFonts w:asciiTheme="majorHAnsi" w:eastAsia="Calibri" w:hAnsiTheme="majorHAnsi" w:cstheme="majorHAnsi"/>
                <w:sz w:val="22"/>
                <w:szCs w:val="22"/>
              </w:rPr>
            </w:pPr>
            <w:r w:rsidRPr="007B4109">
              <w:rPr>
                <w:rFonts w:asciiTheme="majorHAnsi" w:eastAsia="Calibri" w:hAnsiTheme="majorHAnsi" w:cstheme="majorHAnsi"/>
                <w:b/>
                <w:bCs/>
                <w:sz w:val="22"/>
                <w:szCs w:val="22"/>
                <w:lang w:val="es-ES"/>
              </w:rPr>
              <w:t>Resumen:</w:t>
            </w:r>
            <w:r w:rsidRPr="007B4109">
              <w:rPr>
                <w:rFonts w:asciiTheme="majorHAnsi" w:eastAsia="Calibri" w:hAnsiTheme="majorHAnsi" w:cstheme="majorHAnsi"/>
                <w:sz w:val="22"/>
                <w:szCs w:val="22"/>
                <w:lang w:val="es-ES"/>
              </w:rPr>
              <w:t xml:space="preserve"> El sistema deberá llevar un registro de los retrasos de un usuario, ya sea abonado o pasajero, con el fin de decidir si se le deniega el servicio o no. En caso de denegación se le avisará mediante una notificación en la aplicación y desaparecerán las opciones de alquiler de la aplicación.</w:t>
            </w:r>
          </w:p>
        </w:tc>
      </w:tr>
      <w:tr w:rsidR="00BB089A" w:rsidRPr="007B4109" w14:paraId="5EB8151B" w14:textId="77777777" w:rsidTr="1716D084">
        <w:trPr>
          <w:trHeight w:val="300"/>
        </w:trPr>
        <w:tc>
          <w:tcPr>
            <w:tcW w:w="8489" w:type="dxa"/>
            <w:gridSpan w:val="3"/>
            <w:tcBorders>
              <w:top w:val="single" w:sz="6" w:space="0" w:color="auto"/>
              <w:left w:val="single" w:sz="6" w:space="0" w:color="auto"/>
              <w:bottom w:val="single" w:sz="6" w:space="0" w:color="auto"/>
              <w:right w:val="single" w:sz="6" w:space="0" w:color="auto"/>
            </w:tcBorders>
          </w:tcPr>
          <w:p w14:paraId="02F243E5" w14:textId="1AD3D22A" w:rsidR="1716D084" w:rsidRPr="007B4109" w:rsidRDefault="1716D084" w:rsidP="1716D084">
            <w:pPr>
              <w:rPr>
                <w:rFonts w:asciiTheme="majorHAnsi" w:eastAsia="Calibri" w:hAnsiTheme="majorHAnsi" w:cstheme="majorHAnsi"/>
                <w:sz w:val="22"/>
                <w:szCs w:val="22"/>
              </w:rPr>
            </w:pPr>
            <w:proofErr w:type="spellStart"/>
            <w:r w:rsidRPr="007B4109">
              <w:rPr>
                <w:rFonts w:asciiTheme="majorHAnsi" w:eastAsia="Calibri" w:hAnsiTheme="majorHAnsi" w:cstheme="majorHAnsi"/>
                <w:b/>
                <w:bCs/>
                <w:sz w:val="22"/>
                <w:szCs w:val="22"/>
                <w:lang w:val="es-ES"/>
              </w:rPr>
              <w:t>Pre-condiciones</w:t>
            </w:r>
            <w:proofErr w:type="spellEnd"/>
            <w:r w:rsidRPr="007B4109">
              <w:rPr>
                <w:rFonts w:asciiTheme="majorHAnsi" w:eastAsia="Calibri" w:hAnsiTheme="majorHAnsi" w:cstheme="majorHAnsi"/>
                <w:b/>
                <w:bCs/>
                <w:sz w:val="22"/>
                <w:szCs w:val="22"/>
                <w:lang w:val="es-ES"/>
              </w:rPr>
              <w:t xml:space="preserve">: </w:t>
            </w:r>
            <w:r w:rsidRPr="00FC6DEF">
              <w:rPr>
                <w:rFonts w:asciiTheme="majorHAnsi" w:eastAsia="Calibri" w:hAnsiTheme="majorHAnsi" w:cstheme="majorHAnsi"/>
                <w:sz w:val="22"/>
                <w:szCs w:val="22"/>
                <w:lang w:val="es-ES"/>
              </w:rPr>
              <w:t>El cliente deberá haber cometido varios retrasos para que se le deniegue el servicio.</w:t>
            </w:r>
          </w:p>
          <w:p w14:paraId="4BD73FE6" w14:textId="5CA69E99" w:rsidR="1716D084" w:rsidRPr="007B4109" w:rsidRDefault="1716D084" w:rsidP="1716D084">
            <w:pPr>
              <w:ind w:left="567"/>
              <w:rPr>
                <w:rFonts w:asciiTheme="majorHAnsi" w:eastAsia="Calibri" w:hAnsiTheme="majorHAnsi" w:cstheme="majorHAnsi"/>
                <w:sz w:val="22"/>
                <w:szCs w:val="22"/>
              </w:rPr>
            </w:pPr>
          </w:p>
        </w:tc>
      </w:tr>
      <w:tr w:rsidR="00BB089A" w:rsidRPr="007B4109" w14:paraId="19B2E4A1" w14:textId="77777777" w:rsidTr="1716D084">
        <w:trPr>
          <w:trHeight w:val="300"/>
        </w:trPr>
        <w:tc>
          <w:tcPr>
            <w:tcW w:w="8489" w:type="dxa"/>
            <w:gridSpan w:val="3"/>
            <w:tcBorders>
              <w:top w:val="single" w:sz="6" w:space="0" w:color="auto"/>
              <w:left w:val="single" w:sz="6" w:space="0" w:color="auto"/>
              <w:bottom w:val="single" w:sz="6" w:space="0" w:color="auto"/>
              <w:right w:val="single" w:sz="6" w:space="0" w:color="auto"/>
            </w:tcBorders>
          </w:tcPr>
          <w:p w14:paraId="3927273E" w14:textId="6B89206F" w:rsidR="1716D084" w:rsidRPr="007B4109" w:rsidRDefault="1716D084" w:rsidP="1716D084">
            <w:pPr>
              <w:rPr>
                <w:rFonts w:asciiTheme="majorHAnsi" w:eastAsia="Calibri" w:hAnsiTheme="majorHAnsi" w:cstheme="majorHAnsi"/>
                <w:sz w:val="22"/>
                <w:szCs w:val="22"/>
              </w:rPr>
            </w:pPr>
            <w:proofErr w:type="spellStart"/>
            <w:proofErr w:type="gramStart"/>
            <w:r w:rsidRPr="007B4109">
              <w:rPr>
                <w:rFonts w:asciiTheme="majorHAnsi" w:eastAsia="Calibri" w:hAnsiTheme="majorHAnsi" w:cstheme="majorHAnsi"/>
                <w:b/>
                <w:bCs/>
                <w:sz w:val="22"/>
                <w:szCs w:val="22"/>
                <w:lang w:val="es-ES"/>
              </w:rPr>
              <w:t>Post-condiciones</w:t>
            </w:r>
            <w:proofErr w:type="spellEnd"/>
            <w:proofErr w:type="gramEnd"/>
            <w:r w:rsidRPr="007B4109">
              <w:rPr>
                <w:rFonts w:asciiTheme="majorHAnsi" w:eastAsia="Calibri" w:hAnsiTheme="majorHAnsi" w:cstheme="majorHAnsi"/>
                <w:b/>
                <w:bCs/>
                <w:sz w:val="22"/>
                <w:szCs w:val="22"/>
                <w:lang w:val="es-ES"/>
              </w:rPr>
              <w:t xml:space="preserve">: </w:t>
            </w:r>
            <w:r w:rsidRPr="00FC6DEF">
              <w:rPr>
                <w:rFonts w:asciiTheme="majorHAnsi" w:eastAsia="Calibri" w:hAnsiTheme="majorHAnsi" w:cstheme="majorHAnsi"/>
                <w:sz w:val="22"/>
                <w:szCs w:val="22"/>
                <w:lang w:val="es-ES"/>
              </w:rPr>
              <w:t>La bicicleta tiene que quedar registrada en el la base de datos y el sistema tiene que sincronizar esta información con todas las demás terminales</w:t>
            </w:r>
            <w:r w:rsidR="00FC6DEF" w:rsidRPr="00FC6DEF">
              <w:rPr>
                <w:rFonts w:asciiTheme="majorHAnsi" w:eastAsia="Calibri" w:hAnsiTheme="majorHAnsi" w:cstheme="majorHAnsi"/>
                <w:sz w:val="22"/>
                <w:szCs w:val="22"/>
                <w:lang w:val="es-ES"/>
              </w:rPr>
              <w:t>.</w:t>
            </w:r>
          </w:p>
          <w:p w14:paraId="11CC97C2" w14:textId="0F61BF6A" w:rsidR="1716D084" w:rsidRPr="007B4109" w:rsidRDefault="1716D084" w:rsidP="1716D084">
            <w:pPr>
              <w:ind w:left="567"/>
              <w:rPr>
                <w:rFonts w:asciiTheme="majorHAnsi" w:eastAsia="Calibri" w:hAnsiTheme="majorHAnsi" w:cstheme="majorHAnsi"/>
                <w:sz w:val="22"/>
                <w:szCs w:val="22"/>
              </w:rPr>
            </w:pPr>
          </w:p>
        </w:tc>
      </w:tr>
      <w:tr w:rsidR="00BB089A" w:rsidRPr="007B4109" w14:paraId="5F89A231" w14:textId="77777777" w:rsidTr="1716D084">
        <w:trPr>
          <w:trHeight w:val="300"/>
        </w:trPr>
        <w:tc>
          <w:tcPr>
            <w:tcW w:w="8489" w:type="dxa"/>
            <w:gridSpan w:val="3"/>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6B7231BB" w14:textId="21F95BEE" w:rsidR="1716D084" w:rsidRPr="007B4109" w:rsidRDefault="1716D084" w:rsidP="1716D084">
            <w:pPr>
              <w:jc w:val="center"/>
              <w:rPr>
                <w:rFonts w:asciiTheme="majorHAnsi" w:eastAsia="Calibri" w:hAnsiTheme="majorHAnsi" w:cstheme="majorHAnsi"/>
                <w:sz w:val="22"/>
                <w:szCs w:val="22"/>
              </w:rPr>
            </w:pPr>
            <w:r w:rsidRPr="007B4109">
              <w:rPr>
                <w:rFonts w:asciiTheme="majorHAnsi" w:eastAsia="Calibri" w:hAnsiTheme="majorHAnsi" w:cstheme="majorHAnsi"/>
                <w:b/>
                <w:bCs/>
                <w:sz w:val="22"/>
                <w:szCs w:val="22"/>
                <w:lang w:val="es-ES"/>
              </w:rPr>
              <w:t>Curso Básico de Eventos</w:t>
            </w:r>
          </w:p>
        </w:tc>
      </w:tr>
      <w:tr w:rsidR="00BB089A" w:rsidRPr="007B4109" w14:paraId="207DA4CD" w14:textId="77777777" w:rsidTr="1716D084">
        <w:trPr>
          <w:trHeight w:val="300"/>
        </w:trPr>
        <w:tc>
          <w:tcPr>
            <w:tcW w:w="4108" w:type="dxa"/>
            <w:gridSpan w:val="2"/>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676CBCDF" w14:textId="5B0FE2F7" w:rsidR="1716D084" w:rsidRPr="007B4109" w:rsidRDefault="1716D084" w:rsidP="1716D084">
            <w:pPr>
              <w:jc w:val="center"/>
              <w:rPr>
                <w:rFonts w:asciiTheme="majorHAnsi" w:eastAsia="Calibri" w:hAnsiTheme="majorHAnsi" w:cstheme="majorHAnsi"/>
                <w:sz w:val="22"/>
                <w:szCs w:val="22"/>
              </w:rPr>
            </w:pPr>
            <w:r w:rsidRPr="007B4109">
              <w:rPr>
                <w:rFonts w:asciiTheme="majorHAnsi" w:eastAsia="Calibri" w:hAnsiTheme="majorHAnsi" w:cstheme="majorHAnsi"/>
                <w:b/>
                <w:bCs/>
                <w:sz w:val="22"/>
                <w:szCs w:val="22"/>
                <w:lang w:val="es-ES"/>
              </w:rPr>
              <w:t>Usuario</w:t>
            </w:r>
          </w:p>
        </w:tc>
        <w:tc>
          <w:tcPr>
            <w:tcW w:w="4381" w:type="dxa"/>
            <w:tcBorders>
              <w:top w:val="nil"/>
              <w:left w:val="nil"/>
              <w:bottom w:val="single" w:sz="6" w:space="0" w:color="auto"/>
              <w:right w:val="single" w:sz="6" w:space="0" w:color="auto"/>
            </w:tcBorders>
            <w:shd w:val="clear" w:color="auto" w:fill="D9D9D9" w:themeFill="background1" w:themeFillShade="D9"/>
          </w:tcPr>
          <w:p w14:paraId="213AB247" w14:textId="64B91706" w:rsidR="1716D084" w:rsidRPr="007B4109" w:rsidRDefault="1716D084" w:rsidP="1716D084">
            <w:pPr>
              <w:jc w:val="center"/>
              <w:rPr>
                <w:rFonts w:asciiTheme="majorHAnsi" w:eastAsia="Calibri" w:hAnsiTheme="majorHAnsi" w:cstheme="majorHAnsi"/>
                <w:sz w:val="22"/>
                <w:szCs w:val="22"/>
              </w:rPr>
            </w:pPr>
            <w:r w:rsidRPr="007B4109">
              <w:rPr>
                <w:rFonts w:asciiTheme="majorHAnsi" w:eastAsia="Calibri" w:hAnsiTheme="majorHAnsi" w:cstheme="majorHAnsi"/>
                <w:b/>
                <w:bCs/>
                <w:sz w:val="22"/>
                <w:szCs w:val="22"/>
                <w:lang w:val="es-ES"/>
              </w:rPr>
              <w:t>Sistema</w:t>
            </w:r>
          </w:p>
        </w:tc>
      </w:tr>
      <w:tr w:rsidR="00BB089A" w:rsidRPr="007B4109" w14:paraId="6A9CDF2A" w14:textId="77777777" w:rsidTr="1716D084">
        <w:trPr>
          <w:trHeight w:val="300"/>
        </w:trPr>
        <w:tc>
          <w:tcPr>
            <w:tcW w:w="4108" w:type="dxa"/>
            <w:gridSpan w:val="2"/>
            <w:tcBorders>
              <w:top w:val="single" w:sz="6" w:space="0" w:color="auto"/>
              <w:left w:val="single" w:sz="6" w:space="0" w:color="auto"/>
              <w:bottom w:val="single" w:sz="6" w:space="0" w:color="auto"/>
              <w:right w:val="single" w:sz="6" w:space="0" w:color="auto"/>
            </w:tcBorders>
          </w:tcPr>
          <w:p w14:paraId="267BC159" w14:textId="75B179D3" w:rsidR="1716D084" w:rsidRPr="007B4109" w:rsidRDefault="1716D084" w:rsidP="1716D084">
            <w:pPr>
              <w:rPr>
                <w:rFonts w:asciiTheme="majorHAnsi" w:eastAsia="Arial" w:hAnsiTheme="majorHAnsi" w:cstheme="majorHAnsi"/>
                <w:sz w:val="22"/>
                <w:szCs w:val="22"/>
              </w:rPr>
            </w:pPr>
            <w:r w:rsidRPr="007B4109">
              <w:rPr>
                <w:rFonts w:asciiTheme="majorHAnsi" w:eastAsia="Arial" w:hAnsiTheme="majorHAnsi" w:cstheme="majorHAnsi"/>
                <w:sz w:val="22"/>
                <w:szCs w:val="22"/>
                <w:lang w:val="es-ES"/>
              </w:rPr>
              <w:t>El usuario realizará varios alquileres en los que entregará la bicicleta con retraso.</w:t>
            </w:r>
          </w:p>
          <w:p w14:paraId="2DAB5A7C" w14:textId="414670F3" w:rsidR="1716D084" w:rsidRPr="007B4109" w:rsidRDefault="1716D084" w:rsidP="1716D084">
            <w:pPr>
              <w:rPr>
                <w:rFonts w:asciiTheme="majorHAnsi" w:eastAsia="Arial" w:hAnsiTheme="majorHAnsi" w:cstheme="majorHAnsi"/>
                <w:sz w:val="22"/>
                <w:szCs w:val="22"/>
              </w:rPr>
            </w:pPr>
          </w:p>
        </w:tc>
        <w:tc>
          <w:tcPr>
            <w:tcW w:w="4381" w:type="dxa"/>
            <w:tcBorders>
              <w:top w:val="single" w:sz="6" w:space="0" w:color="auto"/>
              <w:left w:val="nil"/>
              <w:bottom w:val="single" w:sz="6" w:space="0" w:color="auto"/>
              <w:right w:val="single" w:sz="6" w:space="0" w:color="auto"/>
            </w:tcBorders>
          </w:tcPr>
          <w:p w14:paraId="32605C85" w14:textId="001C7EEB" w:rsidR="1716D084" w:rsidRPr="007B4109" w:rsidRDefault="1716D084" w:rsidP="1716D084">
            <w:pPr>
              <w:ind w:left="375"/>
              <w:rPr>
                <w:rFonts w:asciiTheme="majorHAnsi" w:eastAsia="Arial" w:hAnsiTheme="majorHAnsi" w:cstheme="majorHAnsi"/>
                <w:sz w:val="22"/>
                <w:szCs w:val="22"/>
              </w:rPr>
            </w:pPr>
            <w:r w:rsidRPr="007B4109">
              <w:rPr>
                <w:rFonts w:asciiTheme="majorHAnsi" w:eastAsia="Arial" w:hAnsiTheme="majorHAnsi" w:cstheme="majorHAnsi"/>
                <w:sz w:val="22"/>
                <w:szCs w:val="22"/>
                <w:lang w:val="es-ES"/>
              </w:rPr>
              <w:t>El sistema detectará esos retrasos y pasado un límite, denegará al usuario el servicio por reiterados retrasos.</w:t>
            </w:r>
          </w:p>
        </w:tc>
      </w:tr>
      <w:tr w:rsidR="00BB089A" w:rsidRPr="007B4109" w14:paraId="4D8B410F" w14:textId="77777777" w:rsidTr="1716D084">
        <w:trPr>
          <w:trHeight w:val="300"/>
        </w:trPr>
        <w:tc>
          <w:tcPr>
            <w:tcW w:w="8489" w:type="dxa"/>
            <w:gridSpan w:val="3"/>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1F90D879" w14:textId="4CBFC81A" w:rsidR="1716D084" w:rsidRPr="007B4109" w:rsidRDefault="1716D084" w:rsidP="1716D084">
            <w:pPr>
              <w:jc w:val="center"/>
              <w:rPr>
                <w:rFonts w:asciiTheme="majorHAnsi" w:eastAsia="Calibri" w:hAnsiTheme="majorHAnsi" w:cstheme="majorHAnsi"/>
                <w:sz w:val="22"/>
                <w:szCs w:val="22"/>
              </w:rPr>
            </w:pPr>
            <w:r w:rsidRPr="007B4109">
              <w:rPr>
                <w:rFonts w:asciiTheme="majorHAnsi" w:eastAsia="Calibri" w:hAnsiTheme="majorHAnsi" w:cstheme="majorHAnsi"/>
                <w:b/>
                <w:bCs/>
                <w:sz w:val="22"/>
                <w:szCs w:val="22"/>
                <w:lang w:val="es-ES"/>
              </w:rPr>
              <w:t>Caminos Alternativos</w:t>
            </w:r>
          </w:p>
        </w:tc>
      </w:tr>
      <w:tr w:rsidR="00BB089A" w:rsidRPr="007B4109" w14:paraId="2E793313" w14:textId="77777777" w:rsidTr="1716D084">
        <w:trPr>
          <w:trHeight w:val="300"/>
        </w:trPr>
        <w:tc>
          <w:tcPr>
            <w:tcW w:w="8489" w:type="dxa"/>
            <w:gridSpan w:val="3"/>
            <w:tcBorders>
              <w:top w:val="single" w:sz="6" w:space="0" w:color="auto"/>
              <w:left w:val="single" w:sz="6" w:space="0" w:color="auto"/>
              <w:bottom w:val="single" w:sz="6" w:space="0" w:color="auto"/>
              <w:right w:val="single" w:sz="6" w:space="0" w:color="auto"/>
            </w:tcBorders>
          </w:tcPr>
          <w:p w14:paraId="3666E53A" w14:textId="3CC2D6EF" w:rsidR="1716D084" w:rsidRPr="007B4109" w:rsidRDefault="1716D084" w:rsidP="00E575B2">
            <w:pPr>
              <w:spacing w:after="240"/>
              <w:rPr>
                <w:rFonts w:asciiTheme="majorHAnsi" w:eastAsia="Arial" w:hAnsiTheme="majorHAnsi" w:cstheme="majorHAnsi"/>
                <w:sz w:val="22"/>
                <w:szCs w:val="22"/>
              </w:rPr>
            </w:pPr>
            <w:r w:rsidRPr="007B4109">
              <w:rPr>
                <w:rFonts w:asciiTheme="majorHAnsi" w:eastAsia="Arial" w:hAnsiTheme="majorHAnsi" w:cstheme="majorHAnsi"/>
                <w:sz w:val="22"/>
                <w:szCs w:val="22"/>
                <w:lang w:val="es-ES"/>
              </w:rPr>
              <w:t>El usuario demuestra que sus retrasos de entrega fueron casos puntuales y se le devuelve el derecho a utilizar el servicio.</w:t>
            </w:r>
          </w:p>
        </w:tc>
      </w:tr>
      <w:tr w:rsidR="1716D084" w:rsidRPr="007B4109" w14:paraId="65259F0D" w14:textId="77777777" w:rsidTr="1716D084">
        <w:trPr>
          <w:trHeight w:val="300"/>
        </w:trPr>
        <w:tc>
          <w:tcPr>
            <w:tcW w:w="8489" w:type="dxa"/>
            <w:gridSpan w:val="3"/>
            <w:tcBorders>
              <w:top w:val="single" w:sz="6" w:space="0" w:color="auto"/>
              <w:left w:val="single" w:sz="6" w:space="0" w:color="auto"/>
              <w:bottom w:val="single" w:sz="6" w:space="0" w:color="auto"/>
              <w:right w:val="single" w:sz="6" w:space="0" w:color="auto"/>
            </w:tcBorders>
          </w:tcPr>
          <w:p w14:paraId="3B7BEE6C" w14:textId="5CD82732" w:rsidR="1716D084" w:rsidRPr="00E575B2" w:rsidRDefault="1716D084" w:rsidP="00E575B2">
            <w:pPr>
              <w:spacing w:after="240"/>
              <w:rPr>
                <w:rFonts w:asciiTheme="majorHAnsi" w:eastAsia="Calibri" w:hAnsiTheme="majorHAnsi" w:cstheme="majorHAnsi"/>
                <w:sz w:val="22"/>
                <w:szCs w:val="22"/>
              </w:rPr>
            </w:pPr>
            <w:r w:rsidRPr="007B4109">
              <w:rPr>
                <w:rFonts w:asciiTheme="majorHAnsi" w:eastAsia="Calibri" w:hAnsiTheme="majorHAnsi" w:cstheme="majorHAnsi"/>
                <w:b/>
                <w:bCs/>
                <w:sz w:val="22"/>
                <w:szCs w:val="22"/>
                <w:lang w:val="es-ES"/>
              </w:rPr>
              <w:t xml:space="preserve">Clases involucradas: </w:t>
            </w:r>
            <w:r w:rsidRPr="00FC6DEF">
              <w:rPr>
                <w:rFonts w:asciiTheme="majorHAnsi" w:eastAsia="Calibri" w:hAnsiTheme="majorHAnsi" w:cstheme="majorHAnsi"/>
                <w:sz w:val="22"/>
                <w:szCs w:val="22"/>
                <w:lang w:val="es-ES"/>
              </w:rPr>
              <w:t>Aplicación, Cliente, Abonado, Abono, Incidencia.</w:t>
            </w:r>
          </w:p>
        </w:tc>
      </w:tr>
    </w:tbl>
    <w:p w14:paraId="33642AE8" w14:textId="286FA585" w:rsidR="00465515" w:rsidRPr="007B4109" w:rsidRDefault="00465515" w:rsidP="1716D084">
      <w:pPr>
        <w:rPr>
          <w:rFonts w:asciiTheme="majorHAnsi" w:eastAsia="Calibri" w:hAnsiTheme="majorHAnsi" w:cstheme="majorHAnsi"/>
          <w:sz w:val="22"/>
          <w:szCs w:val="22"/>
          <w:lang w:val="es-ES"/>
        </w:rPr>
      </w:pPr>
    </w:p>
    <w:tbl>
      <w:tblPr>
        <w:tblStyle w:val="Tablaconcuadrcula"/>
        <w:tblW w:w="0" w:type="auto"/>
        <w:tblLayout w:type="fixed"/>
        <w:tblLook w:val="0000" w:firstRow="0" w:lastRow="0" w:firstColumn="0" w:lastColumn="0" w:noHBand="0" w:noVBand="0"/>
      </w:tblPr>
      <w:tblGrid>
        <w:gridCol w:w="3112"/>
        <w:gridCol w:w="996"/>
        <w:gridCol w:w="4381"/>
      </w:tblGrid>
      <w:tr w:rsidR="00BB089A" w:rsidRPr="007B4109" w14:paraId="4314F7BA" w14:textId="77777777" w:rsidTr="00E575B2">
        <w:trPr>
          <w:trHeight w:val="355"/>
        </w:trPr>
        <w:tc>
          <w:tcPr>
            <w:tcW w:w="3112" w:type="dxa"/>
            <w:tcBorders>
              <w:top w:val="single" w:sz="6" w:space="0" w:color="auto"/>
              <w:left w:val="single" w:sz="6" w:space="0" w:color="auto"/>
              <w:bottom w:val="single" w:sz="6" w:space="0" w:color="auto"/>
              <w:right w:val="single" w:sz="6" w:space="0" w:color="auto"/>
            </w:tcBorders>
          </w:tcPr>
          <w:p w14:paraId="34644295" w14:textId="2CB25481" w:rsidR="1716D084" w:rsidRPr="007B4109" w:rsidRDefault="1716D084" w:rsidP="1716D084">
            <w:pPr>
              <w:rPr>
                <w:rFonts w:asciiTheme="majorHAnsi" w:eastAsia="Calibri" w:hAnsiTheme="majorHAnsi" w:cstheme="majorHAnsi"/>
                <w:sz w:val="22"/>
                <w:szCs w:val="22"/>
              </w:rPr>
            </w:pPr>
            <w:r w:rsidRPr="007B4109">
              <w:rPr>
                <w:rFonts w:asciiTheme="majorHAnsi" w:eastAsia="Calibri" w:hAnsiTheme="majorHAnsi" w:cstheme="majorHAnsi"/>
                <w:b/>
                <w:bCs/>
                <w:sz w:val="22"/>
                <w:szCs w:val="22"/>
                <w:lang w:val="es-ES"/>
              </w:rPr>
              <w:t>Identificador: 7</w:t>
            </w:r>
          </w:p>
        </w:tc>
        <w:tc>
          <w:tcPr>
            <w:tcW w:w="5377" w:type="dxa"/>
            <w:gridSpan w:val="2"/>
            <w:tcBorders>
              <w:top w:val="single" w:sz="6" w:space="0" w:color="auto"/>
              <w:left w:val="single" w:sz="6" w:space="0" w:color="auto"/>
              <w:bottom w:val="single" w:sz="6" w:space="0" w:color="auto"/>
              <w:right w:val="single" w:sz="6" w:space="0" w:color="auto"/>
            </w:tcBorders>
          </w:tcPr>
          <w:p w14:paraId="1BD31234" w14:textId="2468A969" w:rsidR="1716D084" w:rsidRPr="007B4109" w:rsidRDefault="1716D084" w:rsidP="1716D084">
            <w:pPr>
              <w:rPr>
                <w:rFonts w:asciiTheme="majorHAnsi" w:eastAsia="Calibri" w:hAnsiTheme="majorHAnsi" w:cstheme="majorHAnsi"/>
                <w:sz w:val="22"/>
                <w:szCs w:val="22"/>
              </w:rPr>
            </w:pPr>
            <w:r w:rsidRPr="007B4109">
              <w:rPr>
                <w:rFonts w:asciiTheme="majorHAnsi" w:eastAsia="Calibri" w:hAnsiTheme="majorHAnsi" w:cstheme="majorHAnsi"/>
                <w:b/>
                <w:bCs/>
                <w:sz w:val="22"/>
                <w:szCs w:val="22"/>
                <w:lang w:val="es-ES"/>
              </w:rPr>
              <w:t xml:space="preserve">Nombre Caso de Uso: </w:t>
            </w:r>
            <w:r w:rsidRPr="007B4109">
              <w:rPr>
                <w:rFonts w:asciiTheme="majorHAnsi" w:eastAsia="Calibri" w:hAnsiTheme="majorHAnsi" w:cstheme="majorHAnsi"/>
                <w:sz w:val="22"/>
                <w:szCs w:val="22"/>
                <w:lang w:val="es-ES"/>
              </w:rPr>
              <w:t>Alquilar Bicicleta Individual</w:t>
            </w:r>
          </w:p>
        </w:tc>
      </w:tr>
      <w:tr w:rsidR="00BB089A" w:rsidRPr="007B4109" w14:paraId="6ED3F20B" w14:textId="77777777" w:rsidTr="1716D084">
        <w:trPr>
          <w:trHeight w:val="300"/>
        </w:trPr>
        <w:tc>
          <w:tcPr>
            <w:tcW w:w="8489" w:type="dxa"/>
            <w:gridSpan w:val="3"/>
            <w:tcBorders>
              <w:top w:val="single" w:sz="6" w:space="0" w:color="auto"/>
              <w:left w:val="single" w:sz="6" w:space="0" w:color="auto"/>
              <w:bottom w:val="single" w:sz="6" w:space="0" w:color="auto"/>
              <w:right w:val="single" w:sz="6" w:space="0" w:color="auto"/>
            </w:tcBorders>
          </w:tcPr>
          <w:p w14:paraId="4D8D9CD7" w14:textId="0FC7E35B" w:rsidR="1716D084" w:rsidRPr="007B4109" w:rsidRDefault="1716D084" w:rsidP="1716D084">
            <w:pPr>
              <w:rPr>
                <w:rFonts w:asciiTheme="majorHAnsi" w:eastAsia="Calibri" w:hAnsiTheme="majorHAnsi" w:cstheme="majorHAnsi"/>
                <w:sz w:val="22"/>
                <w:szCs w:val="22"/>
              </w:rPr>
            </w:pPr>
            <w:r w:rsidRPr="007B4109">
              <w:rPr>
                <w:rFonts w:asciiTheme="majorHAnsi" w:eastAsia="Calibri" w:hAnsiTheme="majorHAnsi" w:cstheme="majorHAnsi"/>
                <w:b/>
                <w:bCs/>
                <w:sz w:val="22"/>
                <w:szCs w:val="22"/>
                <w:lang w:val="es-ES"/>
              </w:rPr>
              <w:t>Autor/Modificación: Ángel Casanova</w:t>
            </w:r>
          </w:p>
        </w:tc>
      </w:tr>
      <w:tr w:rsidR="00BB089A" w:rsidRPr="007B4109" w14:paraId="0E445647" w14:textId="77777777" w:rsidTr="1716D084">
        <w:trPr>
          <w:trHeight w:val="300"/>
        </w:trPr>
        <w:tc>
          <w:tcPr>
            <w:tcW w:w="8489" w:type="dxa"/>
            <w:gridSpan w:val="3"/>
            <w:tcBorders>
              <w:top w:val="single" w:sz="6" w:space="0" w:color="auto"/>
              <w:left w:val="single" w:sz="6" w:space="0" w:color="auto"/>
              <w:bottom w:val="single" w:sz="6" w:space="0" w:color="auto"/>
              <w:right w:val="single" w:sz="6" w:space="0" w:color="auto"/>
            </w:tcBorders>
          </w:tcPr>
          <w:p w14:paraId="19CE5335" w14:textId="778E9020" w:rsidR="1716D084" w:rsidRPr="00E575B2" w:rsidRDefault="1716D084" w:rsidP="1716D084">
            <w:pPr>
              <w:rPr>
                <w:rFonts w:asciiTheme="majorHAnsi" w:eastAsia="Calibri" w:hAnsiTheme="majorHAnsi" w:cstheme="majorHAnsi"/>
                <w:sz w:val="22"/>
                <w:szCs w:val="22"/>
              </w:rPr>
            </w:pPr>
            <w:r w:rsidRPr="007B4109">
              <w:rPr>
                <w:rFonts w:asciiTheme="majorHAnsi" w:eastAsia="Calibri" w:hAnsiTheme="majorHAnsi" w:cstheme="majorHAnsi"/>
                <w:b/>
                <w:bCs/>
                <w:sz w:val="22"/>
                <w:szCs w:val="22"/>
                <w:lang w:val="es-ES"/>
              </w:rPr>
              <w:t>Fecha: 02/03/2021</w:t>
            </w:r>
          </w:p>
        </w:tc>
      </w:tr>
      <w:tr w:rsidR="00BB089A" w:rsidRPr="007B4109" w14:paraId="20A0E02D" w14:textId="77777777" w:rsidTr="1716D084">
        <w:trPr>
          <w:trHeight w:val="300"/>
        </w:trPr>
        <w:tc>
          <w:tcPr>
            <w:tcW w:w="8489" w:type="dxa"/>
            <w:gridSpan w:val="3"/>
            <w:tcBorders>
              <w:top w:val="single" w:sz="6" w:space="0" w:color="auto"/>
              <w:left w:val="single" w:sz="6" w:space="0" w:color="auto"/>
              <w:bottom w:val="single" w:sz="6" w:space="0" w:color="auto"/>
              <w:right w:val="single" w:sz="6" w:space="0" w:color="auto"/>
            </w:tcBorders>
          </w:tcPr>
          <w:p w14:paraId="05BAAF3A" w14:textId="520C1E01" w:rsidR="1716D084" w:rsidRPr="007B4109" w:rsidRDefault="1716D084" w:rsidP="1716D084">
            <w:pPr>
              <w:rPr>
                <w:rFonts w:asciiTheme="majorHAnsi" w:eastAsia="Calibri" w:hAnsiTheme="majorHAnsi" w:cstheme="majorHAnsi"/>
                <w:sz w:val="22"/>
                <w:szCs w:val="22"/>
              </w:rPr>
            </w:pPr>
            <w:r w:rsidRPr="007B4109">
              <w:rPr>
                <w:rFonts w:asciiTheme="majorHAnsi" w:eastAsia="Calibri" w:hAnsiTheme="majorHAnsi" w:cstheme="majorHAnsi"/>
                <w:b/>
                <w:bCs/>
                <w:sz w:val="22"/>
                <w:szCs w:val="22"/>
                <w:lang w:val="es-ES"/>
              </w:rPr>
              <w:t>Actores involucrados: Cliente Pasajero</w:t>
            </w:r>
          </w:p>
        </w:tc>
      </w:tr>
      <w:tr w:rsidR="00BB089A" w:rsidRPr="007B4109" w14:paraId="1890F019" w14:textId="77777777" w:rsidTr="1716D084">
        <w:trPr>
          <w:trHeight w:val="300"/>
        </w:trPr>
        <w:tc>
          <w:tcPr>
            <w:tcW w:w="8489" w:type="dxa"/>
            <w:gridSpan w:val="3"/>
            <w:tcBorders>
              <w:top w:val="single" w:sz="6" w:space="0" w:color="auto"/>
              <w:left w:val="single" w:sz="6" w:space="0" w:color="auto"/>
              <w:bottom w:val="single" w:sz="6" w:space="0" w:color="auto"/>
              <w:right w:val="single" w:sz="6" w:space="0" w:color="auto"/>
            </w:tcBorders>
          </w:tcPr>
          <w:p w14:paraId="3FBC6217" w14:textId="05EA0F0D" w:rsidR="1716D084" w:rsidRPr="007B4109" w:rsidRDefault="1716D084" w:rsidP="1716D084">
            <w:pPr>
              <w:rPr>
                <w:rFonts w:asciiTheme="majorHAnsi" w:eastAsia="Calibri" w:hAnsiTheme="majorHAnsi" w:cstheme="majorHAnsi"/>
                <w:sz w:val="22"/>
                <w:szCs w:val="22"/>
              </w:rPr>
            </w:pPr>
            <w:r w:rsidRPr="007B4109">
              <w:rPr>
                <w:rFonts w:asciiTheme="majorHAnsi" w:eastAsia="Calibri" w:hAnsiTheme="majorHAnsi" w:cstheme="majorHAnsi"/>
                <w:b/>
                <w:bCs/>
                <w:sz w:val="22"/>
                <w:szCs w:val="22"/>
                <w:lang w:val="es-ES"/>
              </w:rPr>
              <w:t>Resumen:</w:t>
            </w:r>
            <w:r w:rsidRPr="007B4109">
              <w:rPr>
                <w:rFonts w:asciiTheme="majorHAnsi" w:eastAsia="Calibri" w:hAnsiTheme="majorHAnsi" w:cstheme="majorHAnsi"/>
                <w:sz w:val="22"/>
                <w:szCs w:val="22"/>
                <w:lang w:val="es-ES"/>
              </w:rPr>
              <w:t xml:space="preserve"> Un usuario que previamente ha registrado sus datos bancarios, puede acceder a las bicicletas más cercanas a él y seleccionarla, mediante código QR o número. Lo siguiente aparecerá la hora de devolución y se le cobrará automáticamente el alquiler.</w:t>
            </w:r>
          </w:p>
          <w:p w14:paraId="5830EB40" w14:textId="6BA0B264" w:rsidR="1716D084" w:rsidRPr="007B4109" w:rsidRDefault="1716D084" w:rsidP="1716D084">
            <w:pPr>
              <w:ind w:left="567"/>
              <w:rPr>
                <w:rFonts w:asciiTheme="majorHAnsi" w:eastAsia="Calibri" w:hAnsiTheme="majorHAnsi" w:cstheme="majorHAnsi"/>
                <w:sz w:val="22"/>
                <w:szCs w:val="22"/>
              </w:rPr>
            </w:pPr>
          </w:p>
        </w:tc>
      </w:tr>
      <w:tr w:rsidR="00BB089A" w:rsidRPr="007B4109" w14:paraId="22BB4B35" w14:textId="77777777" w:rsidTr="1716D084">
        <w:trPr>
          <w:trHeight w:val="300"/>
        </w:trPr>
        <w:tc>
          <w:tcPr>
            <w:tcW w:w="8489" w:type="dxa"/>
            <w:gridSpan w:val="3"/>
            <w:tcBorders>
              <w:top w:val="single" w:sz="6" w:space="0" w:color="auto"/>
              <w:left w:val="single" w:sz="6" w:space="0" w:color="auto"/>
              <w:bottom w:val="single" w:sz="6" w:space="0" w:color="auto"/>
              <w:right w:val="single" w:sz="6" w:space="0" w:color="auto"/>
            </w:tcBorders>
          </w:tcPr>
          <w:p w14:paraId="28C1A4F1" w14:textId="017374C1" w:rsidR="1716D084" w:rsidRPr="007B4109" w:rsidRDefault="1716D084" w:rsidP="1716D084">
            <w:pPr>
              <w:rPr>
                <w:rFonts w:asciiTheme="majorHAnsi" w:eastAsia="Calibri" w:hAnsiTheme="majorHAnsi" w:cstheme="majorHAnsi"/>
                <w:sz w:val="22"/>
                <w:szCs w:val="22"/>
              </w:rPr>
            </w:pPr>
            <w:proofErr w:type="spellStart"/>
            <w:r w:rsidRPr="007B4109">
              <w:rPr>
                <w:rFonts w:asciiTheme="majorHAnsi" w:eastAsia="Calibri" w:hAnsiTheme="majorHAnsi" w:cstheme="majorHAnsi"/>
                <w:b/>
                <w:bCs/>
                <w:sz w:val="22"/>
                <w:szCs w:val="22"/>
                <w:lang w:val="es-ES"/>
              </w:rPr>
              <w:t>Pre-condiciones</w:t>
            </w:r>
            <w:proofErr w:type="spellEnd"/>
            <w:r w:rsidRPr="007B4109">
              <w:rPr>
                <w:rFonts w:asciiTheme="majorHAnsi" w:eastAsia="Calibri" w:hAnsiTheme="majorHAnsi" w:cstheme="majorHAnsi"/>
                <w:b/>
                <w:bCs/>
                <w:sz w:val="22"/>
                <w:szCs w:val="22"/>
                <w:lang w:val="es-ES"/>
              </w:rPr>
              <w:t xml:space="preserve">: </w:t>
            </w:r>
            <w:r w:rsidRPr="00E575B2">
              <w:rPr>
                <w:rFonts w:asciiTheme="majorHAnsi" w:eastAsia="Calibri" w:hAnsiTheme="majorHAnsi" w:cstheme="majorHAnsi"/>
                <w:sz w:val="22"/>
                <w:szCs w:val="22"/>
                <w:lang w:val="es-ES"/>
              </w:rPr>
              <w:t>El cliente tiene que estar registrado en el sistema como un cliente pasajero.</w:t>
            </w:r>
          </w:p>
          <w:p w14:paraId="25933076" w14:textId="007E6127" w:rsidR="1716D084" w:rsidRPr="007B4109" w:rsidRDefault="1716D084" w:rsidP="1716D084">
            <w:pPr>
              <w:ind w:left="567"/>
              <w:rPr>
                <w:rFonts w:asciiTheme="majorHAnsi" w:eastAsia="Calibri" w:hAnsiTheme="majorHAnsi" w:cstheme="majorHAnsi"/>
                <w:sz w:val="22"/>
                <w:szCs w:val="22"/>
              </w:rPr>
            </w:pPr>
          </w:p>
        </w:tc>
      </w:tr>
      <w:tr w:rsidR="00BB089A" w:rsidRPr="007B4109" w14:paraId="6367BCB2" w14:textId="77777777" w:rsidTr="1716D084">
        <w:trPr>
          <w:trHeight w:val="300"/>
        </w:trPr>
        <w:tc>
          <w:tcPr>
            <w:tcW w:w="8489" w:type="dxa"/>
            <w:gridSpan w:val="3"/>
            <w:tcBorders>
              <w:top w:val="single" w:sz="6" w:space="0" w:color="auto"/>
              <w:left w:val="single" w:sz="6" w:space="0" w:color="auto"/>
              <w:bottom w:val="single" w:sz="6" w:space="0" w:color="auto"/>
              <w:right w:val="single" w:sz="6" w:space="0" w:color="auto"/>
            </w:tcBorders>
          </w:tcPr>
          <w:p w14:paraId="7016AEB5" w14:textId="4D65ECA3" w:rsidR="1716D084" w:rsidRPr="007B4109" w:rsidRDefault="1716D084" w:rsidP="1716D084">
            <w:pPr>
              <w:rPr>
                <w:rFonts w:asciiTheme="majorHAnsi" w:eastAsia="Calibri" w:hAnsiTheme="majorHAnsi" w:cstheme="majorHAnsi"/>
                <w:sz w:val="22"/>
                <w:szCs w:val="22"/>
              </w:rPr>
            </w:pPr>
            <w:proofErr w:type="spellStart"/>
            <w:proofErr w:type="gramStart"/>
            <w:r w:rsidRPr="007B4109">
              <w:rPr>
                <w:rFonts w:asciiTheme="majorHAnsi" w:eastAsia="Calibri" w:hAnsiTheme="majorHAnsi" w:cstheme="majorHAnsi"/>
                <w:b/>
                <w:bCs/>
                <w:sz w:val="22"/>
                <w:szCs w:val="22"/>
                <w:lang w:val="es-ES"/>
              </w:rPr>
              <w:t>Post-condiciones</w:t>
            </w:r>
            <w:proofErr w:type="spellEnd"/>
            <w:proofErr w:type="gramEnd"/>
            <w:r w:rsidRPr="007B4109">
              <w:rPr>
                <w:rFonts w:asciiTheme="majorHAnsi" w:eastAsia="Calibri" w:hAnsiTheme="majorHAnsi" w:cstheme="majorHAnsi"/>
                <w:b/>
                <w:bCs/>
                <w:sz w:val="22"/>
                <w:szCs w:val="22"/>
                <w:lang w:val="es-ES"/>
              </w:rPr>
              <w:t xml:space="preserve">: </w:t>
            </w:r>
            <w:r w:rsidRPr="00E575B2">
              <w:rPr>
                <w:rFonts w:asciiTheme="majorHAnsi" w:eastAsia="Calibri" w:hAnsiTheme="majorHAnsi" w:cstheme="majorHAnsi"/>
                <w:sz w:val="22"/>
                <w:szCs w:val="22"/>
                <w:lang w:val="es-ES"/>
              </w:rPr>
              <w:t>El cliente pasaje alquila una bicicleta y el sistema tiene que sacarla del stock.</w:t>
            </w:r>
          </w:p>
          <w:p w14:paraId="1F8AC721" w14:textId="77777777" w:rsidR="1716D084" w:rsidRDefault="1716D084" w:rsidP="1716D084">
            <w:pPr>
              <w:ind w:left="567"/>
              <w:rPr>
                <w:rFonts w:asciiTheme="majorHAnsi" w:eastAsia="Calibri" w:hAnsiTheme="majorHAnsi" w:cstheme="majorHAnsi"/>
                <w:sz w:val="22"/>
                <w:szCs w:val="22"/>
              </w:rPr>
            </w:pPr>
          </w:p>
          <w:p w14:paraId="2566CDBD" w14:textId="35E7FABC" w:rsidR="00E575B2" w:rsidRPr="007B4109" w:rsidRDefault="00E575B2" w:rsidP="1716D084">
            <w:pPr>
              <w:ind w:left="567"/>
              <w:rPr>
                <w:rFonts w:asciiTheme="majorHAnsi" w:eastAsia="Calibri" w:hAnsiTheme="majorHAnsi" w:cstheme="majorHAnsi"/>
                <w:sz w:val="22"/>
                <w:szCs w:val="22"/>
              </w:rPr>
            </w:pPr>
          </w:p>
        </w:tc>
      </w:tr>
      <w:tr w:rsidR="00BB089A" w:rsidRPr="007B4109" w14:paraId="5B3D4136" w14:textId="77777777" w:rsidTr="1716D084">
        <w:trPr>
          <w:trHeight w:val="300"/>
        </w:trPr>
        <w:tc>
          <w:tcPr>
            <w:tcW w:w="8489" w:type="dxa"/>
            <w:gridSpan w:val="3"/>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3A02AD51" w14:textId="62F2B5EE" w:rsidR="1716D084" w:rsidRPr="007B4109" w:rsidRDefault="1716D084" w:rsidP="1716D084">
            <w:pPr>
              <w:jc w:val="center"/>
              <w:rPr>
                <w:rFonts w:asciiTheme="majorHAnsi" w:eastAsia="Calibri" w:hAnsiTheme="majorHAnsi" w:cstheme="majorHAnsi"/>
                <w:sz w:val="22"/>
                <w:szCs w:val="22"/>
              </w:rPr>
            </w:pPr>
            <w:r w:rsidRPr="007B4109">
              <w:rPr>
                <w:rFonts w:asciiTheme="majorHAnsi" w:eastAsia="Calibri" w:hAnsiTheme="majorHAnsi" w:cstheme="majorHAnsi"/>
                <w:b/>
                <w:bCs/>
                <w:sz w:val="22"/>
                <w:szCs w:val="22"/>
                <w:lang w:val="es-ES"/>
              </w:rPr>
              <w:lastRenderedPageBreak/>
              <w:t>Curso Básico de Eventos</w:t>
            </w:r>
          </w:p>
        </w:tc>
      </w:tr>
      <w:tr w:rsidR="00BB089A" w:rsidRPr="007B4109" w14:paraId="0AB46A66" w14:textId="77777777" w:rsidTr="1716D084">
        <w:trPr>
          <w:trHeight w:val="300"/>
        </w:trPr>
        <w:tc>
          <w:tcPr>
            <w:tcW w:w="4108" w:type="dxa"/>
            <w:gridSpan w:val="2"/>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72BB1CAC" w14:textId="25542B2B" w:rsidR="1716D084" w:rsidRPr="007B4109" w:rsidRDefault="1716D084" w:rsidP="1716D084">
            <w:pPr>
              <w:jc w:val="center"/>
              <w:rPr>
                <w:rFonts w:asciiTheme="majorHAnsi" w:eastAsia="Calibri" w:hAnsiTheme="majorHAnsi" w:cstheme="majorHAnsi"/>
                <w:sz w:val="22"/>
                <w:szCs w:val="22"/>
              </w:rPr>
            </w:pPr>
            <w:r w:rsidRPr="007B4109">
              <w:rPr>
                <w:rFonts w:asciiTheme="majorHAnsi" w:eastAsia="Calibri" w:hAnsiTheme="majorHAnsi" w:cstheme="majorHAnsi"/>
                <w:b/>
                <w:bCs/>
                <w:sz w:val="22"/>
                <w:szCs w:val="22"/>
                <w:lang w:val="es-ES"/>
              </w:rPr>
              <w:t>Usuario</w:t>
            </w:r>
          </w:p>
        </w:tc>
        <w:tc>
          <w:tcPr>
            <w:tcW w:w="4381" w:type="dxa"/>
            <w:tcBorders>
              <w:top w:val="nil"/>
              <w:left w:val="nil"/>
              <w:bottom w:val="single" w:sz="6" w:space="0" w:color="auto"/>
              <w:right w:val="single" w:sz="6" w:space="0" w:color="auto"/>
            </w:tcBorders>
            <w:shd w:val="clear" w:color="auto" w:fill="D9D9D9" w:themeFill="background1" w:themeFillShade="D9"/>
          </w:tcPr>
          <w:p w14:paraId="1705B0AA" w14:textId="2E99DF87" w:rsidR="1716D084" w:rsidRPr="007B4109" w:rsidRDefault="1716D084" w:rsidP="1716D084">
            <w:pPr>
              <w:jc w:val="center"/>
              <w:rPr>
                <w:rFonts w:asciiTheme="majorHAnsi" w:eastAsia="Calibri" w:hAnsiTheme="majorHAnsi" w:cstheme="majorHAnsi"/>
                <w:sz w:val="22"/>
                <w:szCs w:val="22"/>
              </w:rPr>
            </w:pPr>
            <w:r w:rsidRPr="007B4109">
              <w:rPr>
                <w:rFonts w:asciiTheme="majorHAnsi" w:eastAsia="Calibri" w:hAnsiTheme="majorHAnsi" w:cstheme="majorHAnsi"/>
                <w:b/>
                <w:bCs/>
                <w:sz w:val="22"/>
                <w:szCs w:val="22"/>
                <w:lang w:val="es-ES"/>
              </w:rPr>
              <w:t>Sistema</w:t>
            </w:r>
          </w:p>
        </w:tc>
      </w:tr>
      <w:tr w:rsidR="00BB089A" w:rsidRPr="007B4109" w14:paraId="3473D6CC" w14:textId="77777777" w:rsidTr="1716D084">
        <w:trPr>
          <w:trHeight w:val="300"/>
        </w:trPr>
        <w:tc>
          <w:tcPr>
            <w:tcW w:w="4108" w:type="dxa"/>
            <w:gridSpan w:val="2"/>
            <w:tcBorders>
              <w:top w:val="single" w:sz="6" w:space="0" w:color="auto"/>
              <w:left w:val="single" w:sz="6" w:space="0" w:color="auto"/>
              <w:bottom w:val="single" w:sz="6" w:space="0" w:color="auto"/>
              <w:right w:val="single" w:sz="6" w:space="0" w:color="auto"/>
            </w:tcBorders>
          </w:tcPr>
          <w:p w14:paraId="7DA78CFB" w14:textId="4D3AD21D" w:rsidR="1716D084" w:rsidRPr="007B4109" w:rsidRDefault="1716D084" w:rsidP="1716D084">
            <w:pPr>
              <w:rPr>
                <w:rFonts w:asciiTheme="majorHAnsi" w:eastAsia="Arial" w:hAnsiTheme="majorHAnsi" w:cstheme="majorHAnsi"/>
                <w:sz w:val="22"/>
                <w:szCs w:val="22"/>
              </w:rPr>
            </w:pPr>
            <w:r w:rsidRPr="007B4109">
              <w:rPr>
                <w:rFonts w:asciiTheme="majorHAnsi" w:eastAsia="Arial" w:hAnsiTheme="majorHAnsi" w:cstheme="majorHAnsi"/>
                <w:sz w:val="22"/>
                <w:szCs w:val="22"/>
                <w:lang w:val="es-ES"/>
              </w:rPr>
              <w:t>El usuario abonado inicia sesión en una terminal, selecciona si quiere una bicicleta individual o familiar, selecciona si quiere alquilar una bicicleta híbrida o no y puede realizar la selección de hasta 3 bicicletas. Tras ellos finaliza el proceso de alquiler.</w:t>
            </w:r>
          </w:p>
        </w:tc>
        <w:tc>
          <w:tcPr>
            <w:tcW w:w="4381" w:type="dxa"/>
            <w:tcBorders>
              <w:top w:val="single" w:sz="6" w:space="0" w:color="auto"/>
              <w:left w:val="nil"/>
              <w:bottom w:val="single" w:sz="6" w:space="0" w:color="auto"/>
              <w:right w:val="single" w:sz="6" w:space="0" w:color="auto"/>
            </w:tcBorders>
          </w:tcPr>
          <w:p w14:paraId="1DADA9F4" w14:textId="09655742" w:rsidR="1716D084" w:rsidRPr="007B4109" w:rsidRDefault="1716D084" w:rsidP="1716D084">
            <w:pPr>
              <w:ind w:left="375"/>
              <w:rPr>
                <w:rFonts w:asciiTheme="majorHAnsi" w:eastAsia="Arial" w:hAnsiTheme="majorHAnsi" w:cstheme="majorHAnsi"/>
                <w:sz w:val="22"/>
                <w:szCs w:val="22"/>
              </w:rPr>
            </w:pPr>
            <w:r w:rsidRPr="007B4109">
              <w:rPr>
                <w:rFonts w:asciiTheme="majorHAnsi" w:eastAsia="Arial" w:hAnsiTheme="majorHAnsi" w:cstheme="majorHAnsi"/>
                <w:sz w:val="22"/>
                <w:szCs w:val="22"/>
                <w:lang w:val="es-ES"/>
              </w:rPr>
              <w:t>Identifica al usuario, provee al usuario con la bicicleta o bicicletas que desea, mira si el usuario ha superado el máximo de alquileres diarios. después procesa el alquiler y actualiza el stock disponible con la base de datos.</w:t>
            </w:r>
          </w:p>
        </w:tc>
      </w:tr>
      <w:tr w:rsidR="00BB089A" w:rsidRPr="007B4109" w14:paraId="6CC057A4" w14:textId="77777777" w:rsidTr="1716D084">
        <w:trPr>
          <w:trHeight w:val="300"/>
        </w:trPr>
        <w:tc>
          <w:tcPr>
            <w:tcW w:w="8489" w:type="dxa"/>
            <w:gridSpan w:val="3"/>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4CACD8F9" w14:textId="21A786C8" w:rsidR="1716D084" w:rsidRPr="007B4109" w:rsidRDefault="1716D084" w:rsidP="1716D084">
            <w:pPr>
              <w:jc w:val="center"/>
              <w:rPr>
                <w:rFonts w:asciiTheme="majorHAnsi" w:eastAsia="Calibri" w:hAnsiTheme="majorHAnsi" w:cstheme="majorHAnsi"/>
                <w:sz w:val="22"/>
                <w:szCs w:val="22"/>
              </w:rPr>
            </w:pPr>
            <w:r w:rsidRPr="007B4109">
              <w:rPr>
                <w:rFonts w:asciiTheme="majorHAnsi" w:eastAsia="Calibri" w:hAnsiTheme="majorHAnsi" w:cstheme="majorHAnsi"/>
                <w:b/>
                <w:bCs/>
                <w:sz w:val="22"/>
                <w:szCs w:val="22"/>
                <w:lang w:val="es-ES"/>
              </w:rPr>
              <w:t>Caminos Alternativos</w:t>
            </w:r>
          </w:p>
        </w:tc>
      </w:tr>
      <w:tr w:rsidR="00BB089A" w:rsidRPr="007B4109" w14:paraId="0B738DA8" w14:textId="77777777" w:rsidTr="1716D084">
        <w:trPr>
          <w:trHeight w:val="300"/>
        </w:trPr>
        <w:tc>
          <w:tcPr>
            <w:tcW w:w="8489" w:type="dxa"/>
            <w:gridSpan w:val="3"/>
            <w:tcBorders>
              <w:top w:val="single" w:sz="6" w:space="0" w:color="auto"/>
              <w:left w:val="single" w:sz="6" w:space="0" w:color="auto"/>
              <w:bottom w:val="single" w:sz="6" w:space="0" w:color="auto"/>
              <w:right w:val="single" w:sz="6" w:space="0" w:color="auto"/>
            </w:tcBorders>
          </w:tcPr>
          <w:p w14:paraId="03043D5E" w14:textId="48ECAE41" w:rsidR="1716D084" w:rsidRPr="007B4109" w:rsidRDefault="1716D084" w:rsidP="00E575B2">
            <w:pPr>
              <w:spacing w:after="240"/>
              <w:rPr>
                <w:rFonts w:asciiTheme="majorHAnsi" w:eastAsia="Arial" w:hAnsiTheme="majorHAnsi" w:cstheme="majorHAnsi"/>
                <w:sz w:val="22"/>
                <w:szCs w:val="22"/>
              </w:rPr>
            </w:pPr>
            <w:r w:rsidRPr="007B4109">
              <w:rPr>
                <w:rFonts w:asciiTheme="majorHAnsi" w:eastAsia="Arial" w:hAnsiTheme="majorHAnsi" w:cstheme="majorHAnsi"/>
                <w:sz w:val="22"/>
                <w:szCs w:val="22"/>
                <w:lang w:val="es-ES"/>
              </w:rPr>
              <w:t>Podría iniciar un nuevo alquiler al devolver un alquiler anterior, si no supera el límite de 4 alquileres diarios.</w:t>
            </w:r>
          </w:p>
        </w:tc>
      </w:tr>
      <w:tr w:rsidR="1716D084" w:rsidRPr="007B4109" w14:paraId="32579AAC" w14:textId="77777777" w:rsidTr="1716D084">
        <w:trPr>
          <w:trHeight w:val="300"/>
        </w:trPr>
        <w:tc>
          <w:tcPr>
            <w:tcW w:w="8489" w:type="dxa"/>
            <w:gridSpan w:val="3"/>
            <w:tcBorders>
              <w:top w:val="single" w:sz="6" w:space="0" w:color="auto"/>
              <w:left w:val="single" w:sz="6" w:space="0" w:color="auto"/>
              <w:bottom w:val="single" w:sz="6" w:space="0" w:color="auto"/>
              <w:right w:val="single" w:sz="6" w:space="0" w:color="auto"/>
            </w:tcBorders>
          </w:tcPr>
          <w:p w14:paraId="62608076" w14:textId="2EFF3DCD" w:rsidR="1716D084" w:rsidRPr="00E575B2" w:rsidRDefault="1716D084" w:rsidP="00E575B2">
            <w:pPr>
              <w:spacing w:after="240"/>
              <w:rPr>
                <w:rFonts w:asciiTheme="majorHAnsi" w:eastAsia="Calibri" w:hAnsiTheme="majorHAnsi" w:cstheme="majorHAnsi"/>
                <w:sz w:val="22"/>
                <w:szCs w:val="22"/>
              </w:rPr>
            </w:pPr>
            <w:r w:rsidRPr="007B4109">
              <w:rPr>
                <w:rFonts w:asciiTheme="majorHAnsi" w:eastAsia="Calibri" w:hAnsiTheme="majorHAnsi" w:cstheme="majorHAnsi"/>
                <w:b/>
                <w:bCs/>
                <w:sz w:val="22"/>
                <w:szCs w:val="22"/>
                <w:lang w:val="es-ES"/>
              </w:rPr>
              <w:t xml:space="preserve">Clases involucradas: </w:t>
            </w:r>
            <w:r w:rsidRPr="00E575B2">
              <w:rPr>
                <w:rFonts w:asciiTheme="majorHAnsi" w:eastAsia="Calibri" w:hAnsiTheme="majorHAnsi" w:cstheme="majorHAnsi"/>
                <w:sz w:val="22"/>
                <w:szCs w:val="22"/>
                <w:lang w:val="es-ES"/>
              </w:rPr>
              <w:t>Bicicleta, Aplicación, Abono, Abonado, Cliente, Pasajero.</w:t>
            </w:r>
          </w:p>
        </w:tc>
      </w:tr>
    </w:tbl>
    <w:p w14:paraId="1A638237" w14:textId="77777777" w:rsidR="00890EC1" w:rsidRPr="007B4109" w:rsidRDefault="00890EC1" w:rsidP="1716D084">
      <w:pPr>
        <w:rPr>
          <w:rFonts w:asciiTheme="majorHAnsi" w:eastAsia="Calibri" w:hAnsiTheme="majorHAnsi" w:cstheme="majorHAnsi"/>
          <w:sz w:val="22"/>
          <w:szCs w:val="22"/>
          <w:lang w:val="es-ES"/>
        </w:rPr>
      </w:pPr>
    </w:p>
    <w:tbl>
      <w:tblPr>
        <w:tblStyle w:val="Tablaconcuadrcula"/>
        <w:tblW w:w="8489" w:type="dxa"/>
        <w:tblLayout w:type="fixed"/>
        <w:tblLook w:val="0000" w:firstRow="0" w:lastRow="0" w:firstColumn="0" w:lastColumn="0" w:noHBand="0" w:noVBand="0"/>
      </w:tblPr>
      <w:tblGrid>
        <w:gridCol w:w="3112"/>
        <w:gridCol w:w="996"/>
        <w:gridCol w:w="4381"/>
      </w:tblGrid>
      <w:tr w:rsidR="00BB089A" w:rsidRPr="007B4109" w14:paraId="75E07FB7" w14:textId="77777777" w:rsidTr="00E575B2">
        <w:trPr>
          <w:trHeight w:val="351"/>
        </w:trPr>
        <w:tc>
          <w:tcPr>
            <w:tcW w:w="3112" w:type="dxa"/>
            <w:tcBorders>
              <w:top w:val="single" w:sz="6" w:space="0" w:color="auto"/>
              <w:left w:val="single" w:sz="6" w:space="0" w:color="auto"/>
              <w:bottom w:val="single" w:sz="6" w:space="0" w:color="auto"/>
              <w:right w:val="single" w:sz="6" w:space="0" w:color="auto"/>
            </w:tcBorders>
          </w:tcPr>
          <w:p w14:paraId="7A924F11" w14:textId="406105C2" w:rsidR="1716D084" w:rsidRPr="007B4109" w:rsidRDefault="1716D084" w:rsidP="1716D084">
            <w:pPr>
              <w:rPr>
                <w:rFonts w:asciiTheme="majorHAnsi" w:eastAsia="Calibri" w:hAnsiTheme="majorHAnsi" w:cstheme="majorHAnsi"/>
                <w:sz w:val="22"/>
                <w:szCs w:val="22"/>
              </w:rPr>
            </w:pPr>
            <w:r w:rsidRPr="007B4109">
              <w:rPr>
                <w:rFonts w:asciiTheme="majorHAnsi" w:eastAsia="Calibri" w:hAnsiTheme="majorHAnsi" w:cstheme="majorHAnsi"/>
                <w:b/>
                <w:bCs/>
                <w:sz w:val="22"/>
                <w:szCs w:val="22"/>
                <w:lang w:val="es-ES"/>
              </w:rPr>
              <w:t>Identificador: 13</w:t>
            </w:r>
          </w:p>
        </w:tc>
        <w:tc>
          <w:tcPr>
            <w:tcW w:w="5377" w:type="dxa"/>
            <w:gridSpan w:val="2"/>
            <w:tcBorders>
              <w:top w:val="single" w:sz="6" w:space="0" w:color="auto"/>
              <w:left w:val="single" w:sz="6" w:space="0" w:color="auto"/>
              <w:bottom w:val="single" w:sz="6" w:space="0" w:color="auto"/>
              <w:right w:val="single" w:sz="6" w:space="0" w:color="auto"/>
            </w:tcBorders>
          </w:tcPr>
          <w:p w14:paraId="20ABD328" w14:textId="3A57843E" w:rsidR="1716D084" w:rsidRPr="007B4109" w:rsidRDefault="1716D084" w:rsidP="1716D084">
            <w:pPr>
              <w:rPr>
                <w:rFonts w:asciiTheme="majorHAnsi" w:eastAsia="Calibri" w:hAnsiTheme="majorHAnsi" w:cstheme="majorHAnsi"/>
                <w:sz w:val="22"/>
                <w:szCs w:val="22"/>
              </w:rPr>
            </w:pPr>
            <w:r w:rsidRPr="007B4109">
              <w:rPr>
                <w:rFonts w:asciiTheme="majorHAnsi" w:eastAsia="Calibri" w:hAnsiTheme="majorHAnsi" w:cstheme="majorHAnsi"/>
                <w:b/>
                <w:bCs/>
                <w:sz w:val="22"/>
                <w:szCs w:val="22"/>
                <w:lang w:val="es-ES"/>
              </w:rPr>
              <w:t xml:space="preserve">Nombre Caso de Uso: </w:t>
            </w:r>
            <w:r w:rsidRPr="007B4109">
              <w:rPr>
                <w:rFonts w:asciiTheme="majorHAnsi" w:eastAsia="Calibri" w:hAnsiTheme="majorHAnsi" w:cstheme="majorHAnsi"/>
                <w:sz w:val="22"/>
                <w:szCs w:val="22"/>
                <w:lang w:val="es-ES"/>
              </w:rPr>
              <w:t>Finalizar alquiler</w:t>
            </w:r>
          </w:p>
        </w:tc>
      </w:tr>
      <w:tr w:rsidR="00BB089A" w:rsidRPr="007B4109" w14:paraId="7674A2C7" w14:textId="77777777" w:rsidTr="005F1E6B">
        <w:trPr>
          <w:trHeight w:val="300"/>
        </w:trPr>
        <w:tc>
          <w:tcPr>
            <w:tcW w:w="8489" w:type="dxa"/>
            <w:gridSpan w:val="3"/>
            <w:tcBorders>
              <w:top w:val="single" w:sz="6" w:space="0" w:color="auto"/>
              <w:left w:val="single" w:sz="6" w:space="0" w:color="auto"/>
              <w:bottom w:val="single" w:sz="6" w:space="0" w:color="auto"/>
              <w:right w:val="single" w:sz="6" w:space="0" w:color="auto"/>
            </w:tcBorders>
          </w:tcPr>
          <w:p w14:paraId="56F6BCDC" w14:textId="12528040" w:rsidR="1716D084" w:rsidRPr="007B4109" w:rsidRDefault="1716D084" w:rsidP="1716D084">
            <w:pPr>
              <w:rPr>
                <w:rFonts w:asciiTheme="majorHAnsi" w:eastAsia="Calibri" w:hAnsiTheme="majorHAnsi" w:cstheme="majorHAnsi"/>
                <w:sz w:val="22"/>
                <w:szCs w:val="22"/>
              </w:rPr>
            </w:pPr>
            <w:r w:rsidRPr="007B4109">
              <w:rPr>
                <w:rFonts w:asciiTheme="majorHAnsi" w:eastAsia="Calibri" w:hAnsiTheme="majorHAnsi" w:cstheme="majorHAnsi"/>
                <w:b/>
                <w:bCs/>
                <w:sz w:val="22"/>
                <w:szCs w:val="22"/>
                <w:lang w:val="es-ES"/>
              </w:rPr>
              <w:t>Autor/Modificación: Ángel Casanova</w:t>
            </w:r>
          </w:p>
        </w:tc>
      </w:tr>
      <w:tr w:rsidR="00BB089A" w:rsidRPr="007B4109" w14:paraId="6FD7F8D8" w14:textId="77777777" w:rsidTr="005F1E6B">
        <w:trPr>
          <w:trHeight w:val="300"/>
        </w:trPr>
        <w:tc>
          <w:tcPr>
            <w:tcW w:w="8489" w:type="dxa"/>
            <w:gridSpan w:val="3"/>
            <w:tcBorders>
              <w:top w:val="single" w:sz="6" w:space="0" w:color="auto"/>
              <w:left w:val="single" w:sz="6" w:space="0" w:color="auto"/>
              <w:bottom w:val="single" w:sz="6" w:space="0" w:color="auto"/>
              <w:right w:val="single" w:sz="6" w:space="0" w:color="auto"/>
            </w:tcBorders>
          </w:tcPr>
          <w:p w14:paraId="71CE7EFE" w14:textId="2E3BAEC3" w:rsidR="1716D084" w:rsidRPr="00E575B2" w:rsidRDefault="1716D084" w:rsidP="1716D084">
            <w:pPr>
              <w:rPr>
                <w:rFonts w:asciiTheme="majorHAnsi" w:eastAsia="Calibri" w:hAnsiTheme="majorHAnsi" w:cstheme="majorHAnsi"/>
                <w:sz w:val="22"/>
                <w:szCs w:val="22"/>
              </w:rPr>
            </w:pPr>
            <w:r w:rsidRPr="007B4109">
              <w:rPr>
                <w:rFonts w:asciiTheme="majorHAnsi" w:eastAsia="Calibri" w:hAnsiTheme="majorHAnsi" w:cstheme="majorHAnsi"/>
                <w:b/>
                <w:bCs/>
                <w:sz w:val="22"/>
                <w:szCs w:val="22"/>
                <w:lang w:val="es-ES"/>
              </w:rPr>
              <w:t>Fecha: 02/03/2021</w:t>
            </w:r>
          </w:p>
        </w:tc>
      </w:tr>
      <w:tr w:rsidR="00BB089A" w:rsidRPr="007B4109" w14:paraId="5ACEC987" w14:textId="77777777" w:rsidTr="005F1E6B">
        <w:trPr>
          <w:trHeight w:val="300"/>
        </w:trPr>
        <w:tc>
          <w:tcPr>
            <w:tcW w:w="8489" w:type="dxa"/>
            <w:gridSpan w:val="3"/>
            <w:tcBorders>
              <w:top w:val="single" w:sz="6" w:space="0" w:color="auto"/>
              <w:left w:val="single" w:sz="6" w:space="0" w:color="auto"/>
              <w:bottom w:val="single" w:sz="6" w:space="0" w:color="auto"/>
              <w:right w:val="single" w:sz="6" w:space="0" w:color="auto"/>
            </w:tcBorders>
          </w:tcPr>
          <w:p w14:paraId="3739533E" w14:textId="7C881125" w:rsidR="1716D084" w:rsidRPr="007B4109" w:rsidRDefault="1716D084" w:rsidP="1716D084">
            <w:pPr>
              <w:rPr>
                <w:rFonts w:asciiTheme="majorHAnsi" w:eastAsia="Calibri" w:hAnsiTheme="majorHAnsi" w:cstheme="majorHAnsi"/>
                <w:sz w:val="22"/>
                <w:szCs w:val="22"/>
              </w:rPr>
            </w:pPr>
            <w:r w:rsidRPr="007B4109">
              <w:rPr>
                <w:rFonts w:asciiTheme="majorHAnsi" w:eastAsia="Calibri" w:hAnsiTheme="majorHAnsi" w:cstheme="majorHAnsi"/>
                <w:b/>
                <w:bCs/>
                <w:sz w:val="22"/>
                <w:szCs w:val="22"/>
                <w:lang w:val="es-ES"/>
              </w:rPr>
              <w:t>Actores involucrados: Cliente Abonado, Cliente Pasajero</w:t>
            </w:r>
          </w:p>
        </w:tc>
      </w:tr>
      <w:tr w:rsidR="00BB089A" w:rsidRPr="007B4109" w14:paraId="5600F8C6" w14:textId="77777777" w:rsidTr="005F1E6B">
        <w:trPr>
          <w:trHeight w:val="300"/>
        </w:trPr>
        <w:tc>
          <w:tcPr>
            <w:tcW w:w="8489" w:type="dxa"/>
            <w:gridSpan w:val="3"/>
            <w:tcBorders>
              <w:top w:val="single" w:sz="6" w:space="0" w:color="auto"/>
              <w:left w:val="single" w:sz="6" w:space="0" w:color="auto"/>
              <w:bottom w:val="single" w:sz="6" w:space="0" w:color="auto"/>
              <w:right w:val="single" w:sz="6" w:space="0" w:color="auto"/>
            </w:tcBorders>
          </w:tcPr>
          <w:p w14:paraId="51328606" w14:textId="4B8C7833" w:rsidR="1716D084" w:rsidRPr="007B4109" w:rsidRDefault="1716D084" w:rsidP="1716D084">
            <w:pPr>
              <w:rPr>
                <w:rFonts w:asciiTheme="majorHAnsi" w:eastAsia="Calibri" w:hAnsiTheme="majorHAnsi" w:cstheme="majorHAnsi"/>
                <w:sz w:val="22"/>
                <w:szCs w:val="22"/>
              </w:rPr>
            </w:pPr>
            <w:r w:rsidRPr="007B4109">
              <w:rPr>
                <w:rFonts w:asciiTheme="majorHAnsi" w:eastAsia="Calibri" w:hAnsiTheme="majorHAnsi" w:cstheme="majorHAnsi"/>
                <w:b/>
                <w:bCs/>
                <w:sz w:val="22"/>
                <w:szCs w:val="22"/>
                <w:lang w:val="es-ES"/>
              </w:rPr>
              <w:t>Resumen:</w:t>
            </w:r>
            <w:r w:rsidRPr="007B4109">
              <w:rPr>
                <w:rFonts w:asciiTheme="majorHAnsi" w:eastAsia="Calibri" w:hAnsiTheme="majorHAnsi" w:cstheme="majorHAnsi"/>
                <w:sz w:val="22"/>
                <w:szCs w:val="22"/>
                <w:lang w:val="es-ES"/>
              </w:rPr>
              <w:t xml:space="preserve"> Habrá varias fases, una vez la bicicleta haya sido depositada en la máquina correspondiente, la aplicación enviará una notificación de que el contrato ha finalizado y cobrará automáticamente el importe, cuando el usuario abra la aplicación comprobará la factura y si ha tenido alguna penalización por pasarse del tiempo, previamente se le habrá enviado una notificación cuando estuviese cerca de que se acabase el alquiler, tendrá la opción de reportar problemas con el uso o valorar la experiencia.</w:t>
            </w:r>
          </w:p>
          <w:p w14:paraId="271B3ED2" w14:textId="20AF7EB8" w:rsidR="1716D084" w:rsidRPr="007B4109" w:rsidRDefault="1716D084" w:rsidP="1716D084">
            <w:pPr>
              <w:ind w:left="567"/>
              <w:rPr>
                <w:rFonts w:asciiTheme="majorHAnsi" w:eastAsia="Calibri" w:hAnsiTheme="majorHAnsi" w:cstheme="majorHAnsi"/>
                <w:sz w:val="22"/>
                <w:szCs w:val="22"/>
              </w:rPr>
            </w:pPr>
          </w:p>
        </w:tc>
      </w:tr>
      <w:tr w:rsidR="00BB089A" w:rsidRPr="007B4109" w14:paraId="7F3BC8E7" w14:textId="77777777" w:rsidTr="005F1E6B">
        <w:trPr>
          <w:trHeight w:val="300"/>
        </w:trPr>
        <w:tc>
          <w:tcPr>
            <w:tcW w:w="8489" w:type="dxa"/>
            <w:gridSpan w:val="3"/>
            <w:tcBorders>
              <w:top w:val="single" w:sz="6" w:space="0" w:color="auto"/>
              <w:left w:val="single" w:sz="6" w:space="0" w:color="auto"/>
              <w:bottom w:val="single" w:sz="6" w:space="0" w:color="auto"/>
              <w:right w:val="single" w:sz="6" w:space="0" w:color="auto"/>
            </w:tcBorders>
          </w:tcPr>
          <w:p w14:paraId="31DEE265" w14:textId="0E1EF19F" w:rsidR="1716D084" w:rsidRPr="007B4109" w:rsidRDefault="1716D084" w:rsidP="1716D084">
            <w:pPr>
              <w:rPr>
                <w:rFonts w:asciiTheme="majorHAnsi" w:eastAsia="Calibri" w:hAnsiTheme="majorHAnsi" w:cstheme="majorHAnsi"/>
                <w:sz w:val="22"/>
                <w:szCs w:val="22"/>
              </w:rPr>
            </w:pPr>
            <w:proofErr w:type="spellStart"/>
            <w:r w:rsidRPr="007B4109">
              <w:rPr>
                <w:rFonts w:asciiTheme="majorHAnsi" w:eastAsia="Calibri" w:hAnsiTheme="majorHAnsi" w:cstheme="majorHAnsi"/>
                <w:b/>
                <w:bCs/>
                <w:sz w:val="22"/>
                <w:szCs w:val="22"/>
                <w:lang w:val="es-ES"/>
              </w:rPr>
              <w:t>Pre-condiciones</w:t>
            </w:r>
            <w:proofErr w:type="spellEnd"/>
            <w:r w:rsidRPr="007B4109">
              <w:rPr>
                <w:rFonts w:asciiTheme="majorHAnsi" w:eastAsia="Calibri" w:hAnsiTheme="majorHAnsi" w:cstheme="majorHAnsi"/>
                <w:b/>
                <w:bCs/>
                <w:sz w:val="22"/>
                <w:szCs w:val="22"/>
                <w:lang w:val="es-ES"/>
              </w:rPr>
              <w:t xml:space="preserve">: </w:t>
            </w:r>
            <w:r w:rsidRPr="00E575B2">
              <w:rPr>
                <w:rFonts w:asciiTheme="majorHAnsi" w:eastAsia="Calibri" w:hAnsiTheme="majorHAnsi" w:cstheme="majorHAnsi"/>
                <w:sz w:val="22"/>
                <w:szCs w:val="22"/>
                <w:lang w:val="es-ES"/>
              </w:rPr>
              <w:t>El cliente abonado o no, deberá haber alquilado una o varias bicicletas.</w:t>
            </w:r>
          </w:p>
          <w:p w14:paraId="251314FE" w14:textId="24E53B95" w:rsidR="1716D084" w:rsidRPr="007B4109" w:rsidRDefault="1716D084" w:rsidP="1716D084">
            <w:pPr>
              <w:ind w:left="567"/>
              <w:rPr>
                <w:rFonts w:asciiTheme="majorHAnsi" w:eastAsia="Calibri" w:hAnsiTheme="majorHAnsi" w:cstheme="majorHAnsi"/>
                <w:sz w:val="22"/>
                <w:szCs w:val="22"/>
              </w:rPr>
            </w:pPr>
          </w:p>
        </w:tc>
      </w:tr>
      <w:tr w:rsidR="00BB089A" w:rsidRPr="007B4109" w14:paraId="6DF09989" w14:textId="77777777" w:rsidTr="005F1E6B">
        <w:trPr>
          <w:trHeight w:val="300"/>
        </w:trPr>
        <w:tc>
          <w:tcPr>
            <w:tcW w:w="8489" w:type="dxa"/>
            <w:gridSpan w:val="3"/>
            <w:tcBorders>
              <w:top w:val="single" w:sz="6" w:space="0" w:color="auto"/>
              <w:left w:val="single" w:sz="6" w:space="0" w:color="auto"/>
              <w:bottom w:val="single" w:sz="6" w:space="0" w:color="auto"/>
              <w:right w:val="single" w:sz="6" w:space="0" w:color="auto"/>
            </w:tcBorders>
          </w:tcPr>
          <w:p w14:paraId="766BC2BD" w14:textId="17AFEE69" w:rsidR="1716D084" w:rsidRPr="007B4109" w:rsidRDefault="1716D084" w:rsidP="1716D084">
            <w:pPr>
              <w:rPr>
                <w:rFonts w:asciiTheme="majorHAnsi" w:eastAsia="Calibri" w:hAnsiTheme="majorHAnsi" w:cstheme="majorHAnsi"/>
                <w:sz w:val="22"/>
                <w:szCs w:val="22"/>
              </w:rPr>
            </w:pPr>
            <w:proofErr w:type="spellStart"/>
            <w:proofErr w:type="gramStart"/>
            <w:r w:rsidRPr="007B4109">
              <w:rPr>
                <w:rFonts w:asciiTheme="majorHAnsi" w:eastAsia="Calibri" w:hAnsiTheme="majorHAnsi" w:cstheme="majorHAnsi"/>
                <w:b/>
                <w:bCs/>
                <w:sz w:val="22"/>
                <w:szCs w:val="22"/>
                <w:lang w:val="es-ES"/>
              </w:rPr>
              <w:t>Post-condiciones</w:t>
            </w:r>
            <w:proofErr w:type="spellEnd"/>
            <w:proofErr w:type="gramEnd"/>
            <w:r w:rsidRPr="007B4109">
              <w:rPr>
                <w:rFonts w:asciiTheme="majorHAnsi" w:eastAsia="Calibri" w:hAnsiTheme="majorHAnsi" w:cstheme="majorHAnsi"/>
                <w:b/>
                <w:bCs/>
                <w:sz w:val="22"/>
                <w:szCs w:val="22"/>
                <w:lang w:val="es-ES"/>
              </w:rPr>
              <w:t xml:space="preserve">: </w:t>
            </w:r>
            <w:r w:rsidRPr="00E575B2">
              <w:rPr>
                <w:rFonts w:asciiTheme="majorHAnsi" w:eastAsia="Calibri" w:hAnsiTheme="majorHAnsi" w:cstheme="majorHAnsi"/>
                <w:sz w:val="22"/>
                <w:szCs w:val="22"/>
                <w:lang w:val="es-ES"/>
              </w:rPr>
              <w:t xml:space="preserve">El sistema enviará una factura al usuario, un enlace a través del cual podría dar su opinión y además reportar un error o avería si fuese necesario, también puede enviar sanciones si procede. Por </w:t>
            </w:r>
            <w:r w:rsidR="00E575B2" w:rsidRPr="00E575B2">
              <w:rPr>
                <w:rFonts w:asciiTheme="majorHAnsi" w:eastAsia="Calibri" w:hAnsiTheme="majorHAnsi" w:cstheme="majorHAnsi"/>
                <w:sz w:val="22"/>
                <w:szCs w:val="22"/>
                <w:lang w:val="es-ES"/>
              </w:rPr>
              <w:t>último,</w:t>
            </w:r>
            <w:r w:rsidRPr="00E575B2">
              <w:rPr>
                <w:rFonts w:asciiTheme="majorHAnsi" w:eastAsia="Calibri" w:hAnsiTheme="majorHAnsi" w:cstheme="majorHAnsi"/>
                <w:sz w:val="22"/>
                <w:szCs w:val="22"/>
                <w:lang w:val="es-ES"/>
              </w:rPr>
              <w:t xml:space="preserve"> añadirá la bicicleta o bicicletas alquiladas al stock de bicicletas disponibles.</w:t>
            </w:r>
          </w:p>
          <w:p w14:paraId="67B5FAD0" w14:textId="5420A4B9" w:rsidR="1716D084" w:rsidRPr="007B4109" w:rsidRDefault="1716D084" w:rsidP="1716D084">
            <w:pPr>
              <w:ind w:left="567"/>
              <w:rPr>
                <w:rFonts w:asciiTheme="majorHAnsi" w:eastAsia="Calibri" w:hAnsiTheme="majorHAnsi" w:cstheme="majorHAnsi"/>
                <w:sz w:val="22"/>
                <w:szCs w:val="22"/>
              </w:rPr>
            </w:pPr>
          </w:p>
        </w:tc>
      </w:tr>
      <w:tr w:rsidR="00BB089A" w:rsidRPr="007B4109" w14:paraId="6854ADF5" w14:textId="77777777" w:rsidTr="005F1E6B">
        <w:trPr>
          <w:trHeight w:val="300"/>
        </w:trPr>
        <w:tc>
          <w:tcPr>
            <w:tcW w:w="8489" w:type="dxa"/>
            <w:gridSpan w:val="3"/>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38914A7D" w14:textId="155C74DD" w:rsidR="1716D084" w:rsidRPr="007B4109" w:rsidRDefault="1716D084" w:rsidP="1716D084">
            <w:pPr>
              <w:jc w:val="center"/>
              <w:rPr>
                <w:rFonts w:asciiTheme="majorHAnsi" w:eastAsia="Calibri" w:hAnsiTheme="majorHAnsi" w:cstheme="majorHAnsi"/>
                <w:sz w:val="22"/>
                <w:szCs w:val="22"/>
              </w:rPr>
            </w:pPr>
            <w:r w:rsidRPr="007B4109">
              <w:rPr>
                <w:rFonts w:asciiTheme="majorHAnsi" w:eastAsia="Calibri" w:hAnsiTheme="majorHAnsi" w:cstheme="majorHAnsi"/>
                <w:b/>
                <w:bCs/>
                <w:sz w:val="22"/>
                <w:szCs w:val="22"/>
                <w:lang w:val="es-ES"/>
              </w:rPr>
              <w:t>Curso Básico de Eventos</w:t>
            </w:r>
          </w:p>
        </w:tc>
      </w:tr>
      <w:tr w:rsidR="00BB089A" w:rsidRPr="007B4109" w14:paraId="73B8C6EC" w14:textId="77777777" w:rsidTr="005F1E6B">
        <w:trPr>
          <w:trHeight w:val="300"/>
        </w:trPr>
        <w:tc>
          <w:tcPr>
            <w:tcW w:w="4108" w:type="dxa"/>
            <w:gridSpan w:val="2"/>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513DED57" w14:textId="6CC1D7A8" w:rsidR="1716D084" w:rsidRPr="007B4109" w:rsidRDefault="1716D084" w:rsidP="1716D084">
            <w:pPr>
              <w:jc w:val="center"/>
              <w:rPr>
                <w:rFonts w:asciiTheme="majorHAnsi" w:eastAsia="Calibri" w:hAnsiTheme="majorHAnsi" w:cstheme="majorHAnsi"/>
                <w:sz w:val="22"/>
                <w:szCs w:val="22"/>
              </w:rPr>
            </w:pPr>
            <w:r w:rsidRPr="007B4109">
              <w:rPr>
                <w:rFonts w:asciiTheme="majorHAnsi" w:eastAsia="Calibri" w:hAnsiTheme="majorHAnsi" w:cstheme="majorHAnsi"/>
                <w:b/>
                <w:bCs/>
                <w:sz w:val="22"/>
                <w:szCs w:val="22"/>
                <w:lang w:val="es-ES"/>
              </w:rPr>
              <w:t>Usuario</w:t>
            </w:r>
          </w:p>
        </w:tc>
        <w:tc>
          <w:tcPr>
            <w:tcW w:w="4381" w:type="dxa"/>
            <w:tcBorders>
              <w:top w:val="nil"/>
              <w:left w:val="nil"/>
              <w:bottom w:val="single" w:sz="6" w:space="0" w:color="auto"/>
              <w:right w:val="single" w:sz="6" w:space="0" w:color="auto"/>
            </w:tcBorders>
            <w:shd w:val="clear" w:color="auto" w:fill="D9D9D9" w:themeFill="background1" w:themeFillShade="D9"/>
          </w:tcPr>
          <w:p w14:paraId="58786DBA" w14:textId="78B4F9F6" w:rsidR="1716D084" w:rsidRPr="007B4109" w:rsidRDefault="1716D084" w:rsidP="1716D084">
            <w:pPr>
              <w:jc w:val="center"/>
              <w:rPr>
                <w:rFonts w:asciiTheme="majorHAnsi" w:eastAsia="Calibri" w:hAnsiTheme="majorHAnsi" w:cstheme="majorHAnsi"/>
                <w:sz w:val="22"/>
                <w:szCs w:val="22"/>
              </w:rPr>
            </w:pPr>
            <w:r w:rsidRPr="007B4109">
              <w:rPr>
                <w:rFonts w:asciiTheme="majorHAnsi" w:eastAsia="Calibri" w:hAnsiTheme="majorHAnsi" w:cstheme="majorHAnsi"/>
                <w:b/>
                <w:bCs/>
                <w:sz w:val="22"/>
                <w:szCs w:val="22"/>
                <w:lang w:val="es-ES"/>
              </w:rPr>
              <w:t>Sistema</w:t>
            </w:r>
          </w:p>
        </w:tc>
      </w:tr>
      <w:tr w:rsidR="00BB089A" w:rsidRPr="007B4109" w14:paraId="292C0766" w14:textId="77777777" w:rsidTr="005F1E6B">
        <w:trPr>
          <w:trHeight w:val="300"/>
        </w:trPr>
        <w:tc>
          <w:tcPr>
            <w:tcW w:w="4108" w:type="dxa"/>
            <w:gridSpan w:val="2"/>
            <w:tcBorders>
              <w:top w:val="single" w:sz="6" w:space="0" w:color="auto"/>
              <w:left w:val="single" w:sz="6" w:space="0" w:color="auto"/>
              <w:bottom w:val="single" w:sz="6" w:space="0" w:color="auto"/>
              <w:right w:val="single" w:sz="6" w:space="0" w:color="auto"/>
            </w:tcBorders>
          </w:tcPr>
          <w:p w14:paraId="69CE5269" w14:textId="0850D7F1" w:rsidR="1716D084" w:rsidRPr="007B4109" w:rsidRDefault="1716D084" w:rsidP="1716D084">
            <w:pPr>
              <w:rPr>
                <w:rFonts w:asciiTheme="majorHAnsi" w:eastAsia="Arial" w:hAnsiTheme="majorHAnsi" w:cstheme="majorHAnsi"/>
                <w:sz w:val="22"/>
                <w:szCs w:val="22"/>
              </w:rPr>
            </w:pPr>
            <w:r w:rsidRPr="007B4109">
              <w:rPr>
                <w:rFonts w:asciiTheme="majorHAnsi" w:eastAsia="Arial" w:hAnsiTheme="majorHAnsi" w:cstheme="majorHAnsi"/>
                <w:sz w:val="22"/>
                <w:szCs w:val="22"/>
                <w:lang w:val="es-ES"/>
              </w:rPr>
              <w:t>El usuario devolverá la bicicleta en una terminal de la ciudad.</w:t>
            </w:r>
          </w:p>
          <w:p w14:paraId="7D27E79A" w14:textId="6ADF6A4C" w:rsidR="1716D084" w:rsidRPr="007B4109" w:rsidRDefault="1716D084" w:rsidP="1716D084">
            <w:pPr>
              <w:rPr>
                <w:rFonts w:asciiTheme="majorHAnsi" w:eastAsia="Arial" w:hAnsiTheme="majorHAnsi" w:cstheme="majorHAnsi"/>
                <w:sz w:val="22"/>
                <w:szCs w:val="22"/>
              </w:rPr>
            </w:pPr>
          </w:p>
        </w:tc>
        <w:tc>
          <w:tcPr>
            <w:tcW w:w="4381" w:type="dxa"/>
            <w:tcBorders>
              <w:top w:val="single" w:sz="6" w:space="0" w:color="auto"/>
              <w:left w:val="nil"/>
              <w:bottom w:val="single" w:sz="6" w:space="0" w:color="auto"/>
              <w:right w:val="single" w:sz="6" w:space="0" w:color="auto"/>
            </w:tcBorders>
          </w:tcPr>
          <w:p w14:paraId="4B8D8C83" w14:textId="30390FBA" w:rsidR="1716D084" w:rsidRPr="007B4109" w:rsidRDefault="1716D084" w:rsidP="1716D084">
            <w:pPr>
              <w:ind w:left="375"/>
              <w:rPr>
                <w:rFonts w:asciiTheme="majorHAnsi" w:eastAsia="Arial" w:hAnsiTheme="majorHAnsi" w:cstheme="majorHAnsi"/>
                <w:sz w:val="22"/>
                <w:szCs w:val="22"/>
              </w:rPr>
            </w:pPr>
            <w:r w:rsidRPr="007B4109">
              <w:rPr>
                <w:rFonts w:asciiTheme="majorHAnsi" w:eastAsia="Arial" w:hAnsiTheme="majorHAnsi" w:cstheme="majorHAnsi"/>
                <w:sz w:val="22"/>
                <w:szCs w:val="22"/>
                <w:lang w:val="es-ES"/>
              </w:rPr>
              <w:t xml:space="preserve">El sistema enviará todas las notificaciones descritas en </w:t>
            </w:r>
            <w:proofErr w:type="spellStart"/>
            <w:proofErr w:type="gramStart"/>
            <w:r w:rsidRPr="007B4109">
              <w:rPr>
                <w:rFonts w:asciiTheme="majorHAnsi" w:eastAsia="Arial" w:hAnsiTheme="majorHAnsi" w:cstheme="majorHAnsi"/>
                <w:sz w:val="22"/>
                <w:szCs w:val="22"/>
                <w:lang w:val="es-ES"/>
              </w:rPr>
              <w:t>post-condiciones</w:t>
            </w:r>
            <w:proofErr w:type="spellEnd"/>
            <w:proofErr w:type="gramEnd"/>
            <w:r w:rsidRPr="007B4109">
              <w:rPr>
                <w:rFonts w:asciiTheme="majorHAnsi" w:eastAsia="Arial" w:hAnsiTheme="majorHAnsi" w:cstheme="majorHAnsi"/>
                <w:sz w:val="22"/>
                <w:szCs w:val="22"/>
                <w:lang w:val="es-ES"/>
              </w:rPr>
              <w:t xml:space="preserve"> al usuario y responderá la bicicleta en el stock.</w:t>
            </w:r>
          </w:p>
        </w:tc>
      </w:tr>
      <w:tr w:rsidR="00BB089A" w:rsidRPr="007B4109" w14:paraId="1FE44F8B" w14:textId="77777777" w:rsidTr="005F1E6B">
        <w:trPr>
          <w:trHeight w:val="300"/>
        </w:trPr>
        <w:tc>
          <w:tcPr>
            <w:tcW w:w="8489" w:type="dxa"/>
            <w:gridSpan w:val="3"/>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4E2FD32B" w14:textId="265F5353" w:rsidR="1716D084" w:rsidRPr="007B4109" w:rsidRDefault="1716D084" w:rsidP="1716D084">
            <w:pPr>
              <w:jc w:val="center"/>
              <w:rPr>
                <w:rFonts w:asciiTheme="majorHAnsi" w:eastAsia="Calibri" w:hAnsiTheme="majorHAnsi" w:cstheme="majorHAnsi"/>
                <w:sz w:val="22"/>
                <w:szCs w:val="22"/>
              </w:rPr>
            </w:pPr>
            <w:r w:rsidRPr="007B4109">
              <w:rPr>
                <w:rFonts w:asciiTheme="majorHAnsi" w:eastAsia="Calibri" w:hAnsiTheme="majorHAnsi" w:cstheme="majorHAnsi"/>
                <w:b/>
                <w:bCs/>
                <w:sz w:val="22"/>
                <w:szCs w:val="22"/>
                <w:lang w:val="es-ES"/>
              </w:rPr>
              <w:t>Caminos Alternativos</w:t>
            </w:r>
          </w:p>
        </w:tc>
      </w:tr>
      <w:tr w:rsidR="00BB089A" w:rsidRPr="007B4109" w14:paraId="748BBB84" w14:textId="77777777" w:rsidTr="005F1E6B">
        <w:trPr>
          <w:trHeight w:val="300"/>
        </w:trPr>
        <w:tc>
          <w:tcPr>
            <w:tcW w:w="8489" w:type="dxa"/>
            <w:gridSpan w:val="3"/>
            <w:tcBorders>
              <w:top w:val="single" w:sz="6" w:space="0" w:color="auto"/>
              <w:left w:val="single" w:sz="6" w:space="0" w:color="auto"/>
              <w:bottom w:val="single" w:sz="6" w:space="0" w:color="auto"/>
              <w:right w:val="single" w:sz="6" w:space="0" w:color="auto"/>
            </w:tcBorders>
          </w:tcPr>
          <w:p w14:paraId="181849E9" w14:textId="781558AA" w:rsidR="1716D084" w:rsidRPr="007B4109" w:rsidRDefault="1716D084" w:rsidP="1716D084">
            <w:pPr>
              <w:rPr>
                <w:rFonts w:asciiTheme="majorHAnsi" w:eastAsia="Arial" w:hAnsiTheme="majorHAnsi" w:cstheme="majorHAnsi"/>
                <w:sz w:val="22"/>
                <w:szCs w:val="22"/>
              </w:rPr>
            </w:pPr>
            <w:r w:rsidRPr="007B4109">
              <w:rPr>
                <w:rFonts w:asciiTheme="majorHAnsi" w:eastAsia="Arial" w:hAnsiTheme="majorHAnsi" w:cstheme="majorHAnsi"/>
                <w:sz w:val="22"/>
                <w:szCs w:val="22"/>
                <w:lang w:val="es-ES"/>
              </w:rPr>
              <w:t>Ninguno, para devolver una bicicleta es indispensable haberla alquilado primero.</w:t>
            </w:r>
          </w:p>
          <w:p w14:paraId="3400695F" w14:textId="7B66F1CB" w:rsidR="1716D084" w:rsidRPr="007B4109" w:rsidRDefault="1716D084" w:rsidP="1716D084">
            <w:pPr>
              <w:rPr>
                <w:rFonts w:asciiTheme="majorHAnsi" w:eastAsia="Arial" w:hAnsiTheme="majorHAnsi" w:cstheme="majorHAnsi"/>
                <w:sz w:val="22"/>
                <w:szCs w:val="22"/>
              </w:rPr>
            </w:pPr>
          </w:p>
        </w:tc>
      </w:tr>
      <w:tr w:rsidR="00BB089A" w:rsidRPr="007B4109" w14:paraId="304974B6" w14:textId="77777777" w:rsidTr="005F1E6B">
        <w:trPr>
          <w:trHeight w:val="300"/>
        </w:trPr>
        <w:tc>
          <w:tcPr>
            <w:tcW w:w="8489" w:type="dxa"/>
            <w:gridSpan w:val="3"/>
            <w:tcBorders>
              <w:top w:val="single" w:sz="6" w:space="0" w:color="auto"/>
              <w:left w:val="single" w:sz="6" w:space="0" w:color="auto"/>
              <w:bottom w:val="single" w:sz="6" w:space="0" w:color="auto"/>
              <w:right w:val="single" w:sz="6" w:space="0" w:color="auto"/>
            </w:tcBorders>
          </w:tcPr>
          <w:p w14:paraId="3C60150A" w14:textId="77777777" w:rsidR="1716D084" w:rsidRDefault="1716D084" w:rsidP="1716D084">
            <w:pPr>
              <w:rPr>
                <w:rFonts w:asciiTheme="majorHAnsi" w:eastAsia="Calibri" w:hAnsiTheme="majorHAnsi" w:cstheme="majorHAnsi"/>
                <w:sz w:val="22"/>
                <w:szCs w:val="22"/>
              </w:rPr>
            </w:pPr>
            <w:r w:rsidRPr="007B4109">
              <w:rPr>
                <w:rFonts w:asciiTheme="majorHAnsi" w:eastAsia="Calibri" w:hAnsiTheme="majorHAnsi" w:cstheme="majorHAnsi"/>
                <w:b/>
                <w:bCs/>
                <w:sz w:val="22"/>
                <w:szCs w:val="22"/>
                <w:lang w:val="es-ES"/>
              </w:rPr>
              <w:t xml:space="preserve">Clases involucradas: </w:t>
            </w:r>
            <w:r w:rsidRPr="00E575B2">
              <w:rPr>
                <w:rFonts w:asciiTheme="majorHAnsi" w:eastAsia="Calibri" w:hAnsiTheme="majorHAnsi" w:cstheme="majorHAnsi"/>
                <w:sz w:val="22"/>
                <w:szCs w:val="22"/>
                <w:lang w:val="es-ES"/>
              </w:rPr>
              <w:t>Alquiler, Abono, Abonado, Cliente, Pasajero, Ranura, Aplicación, Bicicleta.</w:t>
            </w:r>
          </w:p>
          <w:p w14:paraId="741CEC9E" w14:textId="524BAE07" w:rsidR="00FE2D4B" w:rsidRPr="00E575B2" w:rsidRDefault="00FE2D4B" w:rsidP="1716D084">
            <w:pPr>
              <w:rPr>
                <w:rFonts w:asciiTheme="majorHAnsi" w:eastAsia="Calibri" w:hAnsiTheme="majorHAnsi" w:cstheme="majorHAnsi"/>
                <w:sz w:val="22"/>
                <w:szCs w:val="22"/>
              </w:rPr>
            </w:pPr>
          </w:p>
        </w:tc>
      </w:tr>
    </w:tbl>
    <w:p w14:paraId="5BC85B90" w14:textId="72EBE09F" w:rsidR="00615875" w:rsidRDefault="00615875"/>
    <w:p w14:paraId="5E153310" w14:textId="77777777" w:rsidR="00615875" w:rsidRDefault="00615875">
      <w:r>
        <w:br w:type="page"/>
      </w:r>
    </w:p>
    <w:tbl>
      <w:tblPr>
        <w:tblStyle w:val="Tablaconcuadrcula"/>
        <w:tblW w:w="8489" w:type="dxa"/>
        <w:tblInd w:w="8" w:type="dxa"/>
        <w:tblLayout w:type="fixed"/>
        <w:tblLook w:val="0000" w:firstRow="0" w:lastRow="0" w:firstColumn="0" w:lastColumn="0" w:noHBand="0" w:noVBand="0"/>
      </w:tblPr>
      <w:tblGrid>
        <w:gridCol w:w="3112"/>
        <w:gridCol w:w="996"/>
        <w:gridCol w:w="4381"/>
      </w:tblGrid>
      <w:tr w:rsidR="00D65996" w:rsidRPr="007B4109" w14:paraId="5320B0D1" w14:textId="77777777" w:rsidTr="00FE2D4B">
        <w:trPr>
          <w:trHeight w:val="300"/>
        </w:trPr>
        <w:tc>
          <w:tcPr>
            <w:tcW w:w="8489" w:type="dxa"/>
            <w:gridSpan w:val="3"/>
            <w:tcBorders>
              <w:top w:val="nil"/>
              <w:left w:val="nil"/>
              <w:bottom w:val="single" w:sz="6" w:space="0" w:color="auto"/>
              <w:right w:val="nil"/>
            </w:tcBorders>
          </w:tcPr>
          <w:p w14:paraId="2AC1427E" w14:textId="768B5EFF" w:rsidR="00FE2D4B" w:rsidRPr="007B4109" w:rsidRDefault="00FE2D4B" w:rsidP="1716D084">
            <w:pPr>
              <w:rPr>
                <w:rFonts w:asciiTheme="majorHAnsi" w:eastAsia="Calibri" w:hAnsiTheme="majorHAnsi" w:cstheme="majorHAnsi"/>
                <w:b/>
                <w:bCs/>
                <w:sz w:val="22"/>
                <w:szCs w:val="22"/>
                <w:lang w:val="es-ES"/>
              </w:rPr>
            </w:pPr>
          </w:p>
        </w:tc>
      </w:tr>
      <w:tr w:rsidR="00BB089A" w:rsidRPr="007B4109" w14:paraId="58D7A938" w14:textId="77777777" w:rsidTr="00FE2D4B">
        <w:trPr>
          <w:trHeight w:val="396"/>
        </w:trPr>
        <w:tc>
          <w:tcPr>
            <w:tcW w:w="3112" w:type="dxa"/>
            <w:tcBorders>
              <w:top w:val="single" w:sz="6" w:space="0" w:color="auto"/>
              <w:left w:val="single" w:sz="6" w:space="0" w:color="auto"/>
              <w:bottom w:val="single" w:sz="6" w:space="0" w:color="auto"/>
              <w:right w:val="single" w:sz="6" w:space="0" w:color="auto"/>
            </w:tcBorders>
          </w:tcPr>
          <w:p w14:paraId="5A07CDF1" w14:textId="79C13F09" w:rsidR="1716D084" w:rsidRPr="007B4109" w:rsidRDefault="1716D084" w:rsidP="1716D084">
            <w:pPr>
              <w:rPr>
                <w:rFonts w:asciiTheme="majorHAnsi" w:eastAsia="Calibri" w:hAnsiTheme="majorHAnsi" w:cstheme="majorHAnsi"/>
                <w:sz w:val="22"/>
                <w:szCs w:val="22"/>
              </w:rPr>
            </w:pPr>
            <w:r w:rsidRPr="007B4109">
              <w:rPr>
                <w:rFonts w:asciiTheme="majorHAnsi" w:eastAsia="Calibri" w:hAnsiTheme="majorHAnsi" w:cstheme="majorHAnsi"/>
                <w:b/>
                <w:bCs/>
                <w:sz w:val="22"/>
                <w:szCs w:val="22"/>
                <w:lang w:val="es-ES"/>
              </w:rPr>
              <w:t>Identificador: 6</w:t>
            </w:r>
          </w:p>
        </w:tc>
        <w:tc>
          <w:tcPr>
            <w:tcW w:w="5377" w:type="dxa"/>
            <w:gridSpan w:val="2"/>
            <w:tcBorders>
              <w:top w:val="nil"/>
              <w:left w:val="single" w:sz="6" w:space="0" w:color="auto"/>
              <w:bottom w:val="single" w:sz="6" w:space="0" w:color="auto"/>
              <w:right w:val="single" w:sz="6" w:space="0" w:color="auto"/>
            </w:tcBorders>
          </w:tcPr>
          <w:p w14:paraId="02218C3F" w14:textId="7E194497" w:rsidR="1716D084" w:rsidRPr="007B4109" w:rsidRDefault="1716D084" w:rsidP="1716D084">
            <w:pPr>
              <w:rPr>
                <w:rFonts w:asciiTheme="majorHAnsi" w:eastAsia="Calibri" w:hAnsiTheme="majorHAnsi" w:cstheme="majorHAnsi"/>
                <w:sz w:val="22"/>
                <w:szCs w:val="22"/>
              </w:rPr>
            </w:pPr>
            <w:r w:rsidRPr="007B4109">
              <w:rPr>
                <w:rFonts w:asciiTheme="majorHAnsi" w:eastAsia="Calibri" w:hAnsiTheme="majorHAnsi" w:cstheme="majorHAnsi"/>
                <w:b/>
                <w:bCs/>
                <w:sz w:val="22"/>
                <w:szCs w:val="22"/>
                <w:lang w:val="es-ES"/>
              </w:rPr>
              <w:t xml:space="preserve">Nombre Caso de Uso: </w:t>
            </w:r>
            <w:r w:rsidRPr="007B4109">
              <w:rPr>
                <w:rFonts w:asciiTheme="majorHAnsi" w:eastAsia="Calibri" w:hAnsiTheme="majorHAnsi" w:cstheme="majorHAnsi"/>
                <w:sz w:val="22"/>
                <w:szCs w:val="22"/>
                <w:lang w:val="es-ES"/>
              </w:rPr>
              <w:t>Revisar avería</w:t>
            </w:r>
          </w:p>
        </w:tc>
      </w:tr>
      <w:tr w:rsidR="00BB089A" w:rsidRPr="007B4109" w14:paraId="4EE5D84D" w14:textId="77777777" w:rsidTr="00FE2D4B">
        <w:trPr>
          <w:trHeight w:val="300"/>
        </w:trPr>
        <w:tc>
          <w:tcPr>
            <w:tcW w:w="8489" w:type="dxa"/>
            <w:gridSpan w:val="3"/>
            <w:tcBorders>
              <w:top w:val="single" w:sz="6" w:space="0" w:color="auto"/>
              <w:left w:val="single" w:sz="6" w:space="0" w:color="auto"/>
              <w:bottom w:val="single" w:sz="6" w:space="0" w:color="auto"/>
              <w:right w:val="single" w:sz="6" w:space="0" w:color="auto"/>
            </w:tcBorders>
          </w:tcPr>
          <w:p w14:paraId="34570FEF" w14:textId="0B17CC14" w:rsidR="1716D084" w:rsidRPr="007B4109" w:rsidRDefault="1716D084" w:rsidP="1716D084">
            <w:pPr>
              <w:rPr>
                <w:rFonts w:asciiTheme="majorHAnsi" w:eastAsia="Calibri" w:hAnsiTheme="majorHAnsi" w:cstheme="majorHAnsi"/>
                <w:sz w:val="22"/>
                <w:szCs w:val="22"/>
              </w:rPr>
            </w:pPr>
            <w:r w:rsidRPr="007B4109">
              <w:rPr>
                <w:rFonts w:asciiTheme="majorHAnsi" w:eastAsia="Calibri" w:hAnsiTheme="majorHAnsi" w:cstheme="majorHAnsi"/>
                <w:b/>
                <w:bCs/>
                <w:sz w:val="22"/>
                <w:szCs w:val="22"/>
                <w:lang w:val="es-ES"/>
              </w:rPr>
              <w:t>Autor/Modificación: Pablo Soëtard</w:t>
            </w:r>
          </w:p>
        </w:tc>
      </w:tr>
      <w:tr w:rsidR="00BB089A" w:rsidRPr="007B4109" w14:paraId="18EF2B1E" w14:textId="77777777" w:rsidTr="00FE2D4B">
        <w:trPr>
          <w:trHeight w:val="300"/>
        </w:trPr>
        <w:tc>
          <w:tcPr>
            <w:tcW w:w="8489" w:type="dxa"/>
            <w:gridSpan w:val="3"/>
            <w:tcBorders>
              <w:top w:val="single" w:sz="6" w:space="0" w:color="auto"/>
              <w:left w:val="single" w:sz="6" w:space="0" w:color="auto"/>
              <w:bottom w:val="single" w:sz="6" w:space="0" w:color="auto"/>
              <w:right w:val="single" w:sz="6" w:space="0" w:color="auto"/>
            </w:tcBorders>
          </w:tcPr>
          <w:p w14:paraId="582023A8" w14:textId="06D49F01" w:rsidR="1716D084" w:rsidRPr="00FE2D4B" w:rsidRDefault="1716D084" w:rsidP="1716D084">
            <w:pPr>
              <w:rPr>
                <w:rFonts w:asciiTheme="majorHAnsi" w:eastAsia="Calibri" w:hAnsiTheme="majorHAnsi" w:cstheme="majorHAnsi"/>
                <w:sz w:val="22"/>
                <w:szCs w:val="22"/>
              </w:rPr>
            </w:pPr>
            <w:r w:rsidRPr="007B4109">
              <w:rPr>
                <w:rFonts w:asciiTheme="majorHAnsi" w:eastAsia="Calibri" w:hAnsiTheme="majorHAnsi" w:cstheme="majorHAnsi"/>
                <w:b/>
                <w:bCs/>
                <w:sz w:val="22"/>
                <w:szCs w:val="22"/>
                <w:lang w:val="es-ES"/>
              </w:rPr>
              <w:t>Fecha: 02/03/2021</w:t>
            </w:r>
          </w:p>
        </w:tc>
      </w:tr>
      <w:tr w:rsidR="00BB089A" w:rsidRPr="007B4109" w14:paraId="71A1E94F" w14:textId="77777777" w:rsidTr="00FE2D4B">
        <w:trPr>
          <w:trHeight w:val="300"/>
        </w:trPr>
        <w:tc>
          <w:tcPr>
            <w:tcW w:w="8489" w:type="dxa"/>
            <w:gridSpan w:val="3"/>
            <w:tcBorders>
              <w:top w:val="single" w:sz="6" w:space="0" w:color="auto"/>
              <w:left w:val="single" w:sz="6" w:space="0" w:color="auto"/>
              <w:bottom w:val="single" w:sz="6" w:space="0" w:color="auto"/>
              <w:right w:val="single" w:sz="6" w:space="0" w:color="auto"/>
            </w:tcBorders>
          </w:tcPr>
          <w:p w14:paraId="0E5B29E8" w14:textId="65D11C55" w:rsidR="1716D084" w:rsidRPr="007B4109" w:rsidRDefault="1716D084" w:rsidP="1716D084">
            <w:pPr>
              <w:rPr>
                <w:rFonts w:asciiTheme="majorHAnsi" w:eastAsia="Calibri" w:hAnsiTheme="majorHAnsi" w:cstheme="majorHAnsi"/>
                <w:sz w:val="22"/>
                <w:szCs w:val="22"/>
              </w:rPr>
            </w:pPr>
            <w:r w:rsidRPr="007B4109">
              <w:rPr>
                <w:rFonts w:asciiTheme="majorHAnsi" w:eastAsia="Calibri" w:hAnsiTheme="majorHAnsi" w:cstheme="majorHAnsi"/>
                <w:b/>
                <w:bCs/>
                <w:sz w:val="22"/>
                <w:szCs w:val="22"/>
                <w:lang w:val="es-ES"/>
              </w:rPr>
              <w:t>Actores involucrados: Técnico y Cliente</w:t>
            </w:r>
          </w:p>
        </w:tc>
      </w:tr>
      <w:tr w:rsidR="00BB089A" w:rsidRPr="007B4109" w14:paraId="09EA11C2" w14:textId="77777777" w:rsidTr="00FE2D4B">
        <w:trPr>
          <w:trHeight w:val="300"/>
        </w:trPr>
        <w:tc>
          <w:tcPr>
            <w:tcW w:w="8489" w:type="dxa"/>
            <w:gridSpan w:val="3"/>
            <w:tcBorders>
              <w:top w:val="single" w:sz="6" w:space="0" w:color="auto"/>
              <w:left w:val="single" w:sz="6" w:space="0" w:color="auto"/>
              <w:bottom w:val="single" w:sz="6" w:space="0" w:color="auto"/>
              <w:right w:val="single" w:sz="6" w:space="0" w:color="auto"/>
            </w:tcBorders>
          </w:tcPr>
          <w:p w14:paraId="5A03CD24" w14:textId="5D154DE7" w:rsidR="1716D084" w:rsidRPr="007B4109" w:rsidRDefault="1716D084" w:rsidP="1716D084">
            <w:pPr>
              <w:rPr>
                <w:rFonts w:asciiTheme="majorHAnsi" w:eastAsia="Calibri" w:hAnsiTheme="majorHAnsi" w:cstheme="majorHAnsi"/>
                <w:sz w:val="22"/>
                <w:szCs w:val="22"/>
              </w:rPr>
            </w:pPr>
            <w:r w:rsidRPr="007B4109">
              <w:rPr>
                <w:rFonts w:asciiTheme="majorHAnsi" w:eastAsia="Calibri" w:hAnsiTheme="majorHAnsi" w:cstheme="majorHAnsi"/>
                <w:b/>
                <w:bCs/>
                <w:sz w:val="22"/>
                <w:szCs w:val="22"/>
                <w:lang w:val="es-ES"/>
              </w:rPr>
              <w:t>Resumen:</w:t>
            </w:r>
            <w:r w:rsidRPr="007B4109">
              <w:rPr>
                <w:rFonts w:asciiTheme="majorHAnsi" w:eastAsia="Calibri" w:hAnsiTheme="majorHAnsi" w:cstheme="majorHAnsi"/>
                <w:sz w:val="22"/>
                <w:szCs w:val="22"/>
                <w:lang w:val="es-ES"/>
              </w:rPr>
              <w:t xml:space="preserve"> Una vez el usuario haya reportado que una de las bicicletas está averiada, el técnico podrá hacer distintas comprobaciones a distancia, en base a lo que el usuario haya especificado en la avería, o si no se acercará a la estación para poder llevársela o arreglarla en el lugar. Puede confirmar que ya la ha arreglado en la aplicación o que no había nada que arreglar y pasará a la siguiente fase que es compensar al usuario.</w:t>
            </w:r>
          </w:p>
          <w:p w14:paraId="12A3417E" w14:textId="5BFEB639" w:rsidR="1716D084" w:rsidRPr="007B4109" w:rsidRDefault="1716D084" w:rsidP="1716D084">
            <w:pPr>
              <w:ind w:left="567"/>
              <w:rPr>
                <w:rFonts w:asciiTheme="majorHAnsi" w:eastAsia="Calibri" w:hAnsiTheme="majorHAnsi" w:cstheme="majorHAnsi"/>
                <w:sz w:val="22"/>
                <w:szCs w:val="22"/>
              </w:rPr>
            </w:pPr>
          </w:p>
        </w:tc>
      </w:tr>
      <w:tr w:rsidR="00BB089A" w:rsidRPr="007B4109" w14:paraId="1A8EDAC6" w14:textId="77777777" w:rsidTr="00FE2D4B">
        <w:trPr>
          <w:trHeight w:val="300"/>
        </w:trPr>
        <w:tc>
          <w:tcPr>
            <w:tcW w:w="8489" w:type="dxa"/>
            <w:gridSpan w:val="3"/>
            <w:tcBorders>
              <w:top w:val="single" w:sz="6" w:space="0" w:color="auto"/>
              <w:left w:val="single" w:sz="6" w:space="0" w:color="auto"/>
              <w:bottom w:val="single" w:sz="6" w:space="0" w:color="auto"/>
              <w:right w:val="single" w:sz="6" w:space="0" w:color="auto"/>
            </w:tcBorders>
          </w:tcPr>
          <w:p w14:paraId="794C6EC7" w14:textId="43F5C751" w:rsidR="1716D084" w:rsidRPr="007B4109" w:rsidRDefault="1716D084" w:rsidP="1716D084">
            <w:pPr>
              <w:rPr>
                <w:rFonts w:asciiTheme="majorHAnsi" w:eastAsia="Calibri" w:hAnsiTheme="majorHAnsi" w:cstheme="majorHAnsi"/>
                <w:sz w:val="22"/>
                <w:szCs w:val="22"/>
              </w:rPr>
            </w:pPr>
            <w:proofErr w:type="spellStart"/>
            <w:r w:rsidRPr="007B4109">
              <w:rPr>
                <w:rFonts w:asciiTheme="majorHAnsi" w:eastAsia="Calibri" w:hAnsiTheme="majorHAnsi" w:cstheme="majorHAnsi"/>
                <w:b/>
                <w:bCs/>
                <w:sz w:val="22"/>
                <w:szCs w:val="22"/>
                <w:lang w:val="es-ES"/>
              </w:rPr>
              <w:t>Pre-condiciones</w:t>
            </w:r>
            <w:proofErr w:type="spellEnd"/>
            <w:r w:rsidRPr="007B4109">
              <w:rPr>
                <w:rFonts w:asciiTheme="majorHAnsi" w:eastAsia="Calibri" w:hAnsiTheme="majorHAnsi" w:cstheme="majorHAnsi"/>
                <w:b/>
                <w:bCs/>
                <w:sz w:val="22"/>
                <w:szCs w:val="22"/>
                <w:lang w:val="es-ES"/>
              </w:rPr>
              <w:t xml:space="preserve">: </w:t>
            </w:r>
            <w:r w:rsidRPr="007B4109">
              <w:rPr>
                <w:rFonts w:asciiTheme="majorHAnsi" w:eastAsia="Calibri" w:hAnsiTheme="majorHAnsi" w:cstheme="majorHAnsi"/>
                <w:sz w:val="22"/>
                <w:szCs w:val="22"/>
                <w:lang w:val="es-ES"/>
              </w:rPr>
              <w:t>EL cliente debe haber notificado una avería.</w:t>
            </w:r>
          </w:p>
          <w:p w14:paraId="2EF1B0D9" w14:textId="0E43E975" w:rsidR="1716D084" w:rsidRPr="007B4109" w:rsidRDefault="1716D084" w:rsidP="1716D084">
            <w:pPr>
              <w:ind w:left="567"/>
              <w:rPr>
                <w:rFonts w:asciiTheme="majorHAnsi" w:eastAsia="Calibri" w:hAnsiTheme="majorHAnsi" w:cstheme="majorHAnsi"/>
                <w:sz w:val="22"/>
                <w:szCs w:val="22"/>
              </w:rPr>
            </w:pPr>
          </w:p>
        </w:tc>
      </w:tr>
      <w:tr w:rsidR="00BB089A" w:rsidRPr="007B4109" w14:paraId="4542CCAC" w14:textId="77777777" w:rsidTr="00FE2D4B">
        <w:trPr>
          <w:trHeight w:val="300"/>
        </w:trPr>
        <w:tc>
          <w:tcPr>
            <w:tcW w:w="8489" w:type="dxa"/>
            <w:gridSpan w:val="3"/>
            <w:tcBorders>
              <w:top w:val="single" w:sz="6" w:space="0" w:color="auto"/>
              <w:left w:val="single" w:sz="6" w:space="0" w:color="auto"/>
              <w:bottom w:val="single" w:sz="6" w:space="0" w:color="auto"/>
              <w:right w:val="single" w:sz="6" w:space="0" w:color="auto"/>
            </w:tcBorders>
          </w:tcPr>
          <w:p w14:paraId="3AF5EBA1" w14:textId="7833FF2C" w:rsidR="1716D084" w:rsidRPr="00FE2D4B" w:rsidRDefault="1716D084" w:rsidP="1716D084">
            <w:pPr>
              <w:rPr>
                <w:rFonts w:asciiTheme="majorHAnsi" w:eastAsia="Calibri" w:hAnsiTheme="majorHAnsi" w:cstheme="majorHAnsi"/>
                <w:sz w:val="22"/>
                <w:szCs w:val="22"/>
              </w:rPr>
            </w:pPr>
            <w:proofErr w:type="spellStart"/>
            <w:proofErr w:type="gramStart"/>
            <w:r w:rsidRPr="007B4109">
              <w:rPr>
                <w:rFonts w:asciiTheme="majorHAnsi" w:eastAsia="Calibri" w:hAnsiTheme="majorHAnsi" w:cstheme="majorHAnsi"/>
                <w:b/>
                <w:bCs/>
                <w:sz w:val="22"/>
                <w:szCs w:val="22"/>
                <w:lang w:val="es-ES"/>
              </w:rPr>
              <w:t>Post-condiciones</w:t>
            </w:r>
            <w:proofErr w:type="spellEnd"/>
            <w:proofErr w:type="gramEnd"/>
            <w:r w:rsidRPr="007B4109">
              <w:rPr>
                <w:rFonts w:asciiTheme="majorHAnsi" w:eastAsia="Calibri" w:hAnsiTheme="majorHAnsi" w:cstheme="majorHAnsi"/>
                <w:b/>
                <w:bCs/>
                <w:sz w:val="22"/>
                <w:szCs w:val="22"/>
                <w:lang w:val="es-ES"/>
              </w:rPr>
              <w:t xml:space="preserve">: </w:t>
            </w:r>
            <w:r w:rsidRPr="00FE2D4B">
              <w:rPr>
                <w:rFonts w:asciiTheme="majorHAnsi" w:eastAsia="Calibri" w:hAnsiTheme="majorHAnsi" w:cstheme="majorHAnsi"/>
                <w:sz w:val="22"/>
                <w:szCs w:val="22"/>
                <w:lang w:val="es-ES"/>
              </w:rPr>
              <w:t>Tras revisar la avería, el técnico marcará la bicicleta para arreglada o no.</w:t>
            </w:r>
          </w:p>
          <w:p w14:paraId="4F98130B" w14:textId="46DC42C9" w:rsidR="1716D084" w:rsidRPr="007B4109" w:rsidRDefault="1716D084" w:rsidP="1716D084">
            <w:pPr>
              <w:ind w:left="567"/>
              <w:rPr>
                <w:rFonts w:asciiTheme="majorHAnsi" w:eastAsia="Calibri" w:hAnsiTheme="majorHAnsi" w:cstheme="majorHAnsi"/>
                <w:sz w:val="22"/>
                <w:szCs w:val="22"/>
              </w:rPr>
            </w:pPr>
          </w:p>
        </w:tc>
      </w:tr>
      <w:tr w:rsidR="00BB089A" w:rsidRPr="007B4109" w14:paraId="332677DA" w14:textId="77777777" w:rsidTr="00FE2D4B">
        <w:trPr>
          <w:trHeight w:val="300"/>
        </w:trPr>
        <w:tc>
          <w:tcPr>
            <w:tcW w:w="8489" w:type="dxa"/>
            <w:gridSpan w:val="3"/>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07695C84" w14:textId="5EFA956C" w:rsidR="1716D084" w:rsidRPr="007B4109" w:rsidRDefault="1716D084" w:rsidP="1716D084">
            <w:pPr>
              <w:jc w:val="center"/>
              <w:rPr>
                <w:rFonts w:asciiTheme="majorHAnsi" w:eastAsia="Calibri" w:hAnsiTheme="majorHAnsi" w:cstheme="majorHAnsi"/>
                <w:sz w:val="22"/>
                <w:szCs w:val="22"/>
              </w:rPr>
            </w:pPr>
            <w:r w:rsidRPr="007B4109">
              <w:rPr>
                <w:rFonts w:asciiTheme="majorHAnsi" w:eastAsia="Calibri" w:hAnsiTheme="majorHAnsi" w:cstheme="majorHAnsi"/>
                <w:b/>
                <w:bCs/>
                <w:sz w:val="22"/>
                <w:szCs w:val="22"/>
                <w:lang w:val="es-ES"/>
              </w:rPr>
              <w:t>Curso Básico de Eventos</w:t>
            </w:r>
          </w:p>
        </w:tc>
      </w:tr>
      <w:tr w:rsidR="00BB089A" w:rsidRPr="007B4109" w14:paraId="61DFBC2F" w14:textId="77777777" w:rsidTr="00FE2D4B">
        <w:trPr>
          <w:trHeight w:val="300"/>
        </w:trPr>
        <w:tc>
          <w:tcPr>
            <w:tcW w:w="4108" w:type="dxa"/>
            <w:gridSpan w:val="2"/>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5CFFFD65" w14:textId="60D4CDA3" w:rsidR="1716D084" w:rsidRPr="007B4109" w:rsidRDefault="1716D084" w:rsidP="1716D084">
            <w:pPr>
              <w:jc w:val="center"/>
              <w:rPr>
                <w:rFonts w:asciiTheme="majorHAnsi" w:eastAsia="Calibri" w:hAnsiTheme="majorHAnsi" w:cstheme="majorHAnsi"/>
                <w:sz w:val="22"/>
                <w:szCs w:val="22"/>
              </w:rPr>
            </w:pPr>
            <w:r w:rsidRPr="007B4109">
              <w:rPr>
                <w:rFonts w:asciiTheme="majorHAnsi" w:eastAsia="Calibri" w:hAnsiTheme="majorHAnsi" w:cstheme="majorHAnsi"/>
                <w:b/>
                <w:bCs/>
                <w:sz w:val="22"/>
                <w:szCs w:val="22"/>
                <w:lang w:val="es-ES"/>
              </w:rPr>
              <w:t>Usuario</w:t>
            </w:r>
          </w:p>
        </w:tc>
        <w:tc>
          <w:tcPr>
            <w:tcW w:w="4381" w:type="dxa"/>
            <w:tcBorders>
              <w:top w:val="nil"/>
              <w:left w:val="nil"/>
              <w:bottom w:val="single" w:sz="6" w:space="0" w:color="auto"/>
              <w:right w:val="single" w:sz="6" w:space="0" w:color="auto"/>
            </w:tcBorders>
            <w:shd w:val="clear" w:color="auto" w:fill="D9D9D9" w:themeFill="background1" w:themeFillShade="D9"/>
          </w:tcPr>
          <w:p w14:paraId="6B6D351F" w14:textId="41B7F1F5" w:rsidR="1716D084" w:rsidRPr="007B4109" w:rsidRDefault="1716D084" w:rsidP="1716D084">
            <w:pPr>
              <w:jc w:val="center"/>
              <w:rPr>
                <w:rFonts w:asciiTheme="majorHAnsi" w:eastAsia="Calibri" w:hAnsiTheme="majorHAnsi" w:cstheme="majorHAnsi"/>
                <w:sz w:val="22"/>
                <w:szCs w:val="22"/>
              </w:rPr>
            </w:pPr>
            <w:r w:rsidRPr="007B4109">
              <w:rPr>
                <w:rFonts w:asciiTheme="majorHAnsi" w:eastAsia="Calibri" w:hAnsiTheme="majorHAnsi" w:cstheme="majorHAnsi"/>
                <w:b/>
                <w:bCs/>
                <w:sz w:val="22"/>
                <w:szCs w:val="22"/>
                <w:lang w:val="es-ES"/>
              </w:rPr>
              <w:t>Sistema</w:t>
            </w:r>
          </w:p>
        </w:tc>
      </w:tr>
      <w:tr w:rsidR="00BB089A" w:rsidRPr="007B4109" w14:paraId="0C0823BE" w14:textId="77777777" w:rsidTr="00FE2D4B">
        <w:trPr>
          <w:trHeight w:val="300"/>
        </w:trPr>
        <w:tc>
          <w:tcPr>
            <w:tcW w:w="4108" w:type="dxa"/>
            <w:gridSpan w:val="2"/>
            <w:tcBorders>
              <w:top w:val="single" w:sz="6" w:space="0" w:color="auto"/>
              <w:left w:val="single" w:sz="6" w:space="0" w:color="auto"/>
              <w:bottom w:val="single" w:sz="6" w:space="0" w:color="auto"/>
              <w:right w:val="single" w:sz="6" w:space="0" w:color="auto"/>
            </w:tcBorders>
          </w:tcPr>
          <w:p w14:paraId="77F391D3" w14:textId="26058BE0" w:rsidR="1716D084" w:rsidRPr="007B4109" w:rsidRDefault="1716D084" w:rsidP="1716D084">
            <w:pPr>
              <w:rPr>
                <w:rFonts w:asciiTheme="majorHAnsi" w:eastAsia="Arial" w:hAnsiTheme="majorHAnsi" w:cstheme="majorHAnsi"/>
                <w:sz w:val="22"/>
                <w:szCs w:val="22"/>
              </w:rPr>
            </w:pPr>
            <w:r w:rsidRPr="007B4109">
              <w:rPr>
                <w:rFonts w:asciiTheme="majorHAnsi" w:eastAsia="Arial" w:hAnsiTheme="majorHAnsi" w:cstheme="majorHAnsi"/>
                <w:sz w:val="22"/>
                <w:szCs w:val="22"/>
                <w:lang w:val="es-ES"/>
              </w:rPr>
              <w:t>El cliente notifica al sistema la avería en una de las bicicletas.</w:t>
            </w:r>
          </w:p>
        </w:tc>
        <w:tc>
          <w:tcPr>
            <w:tcW w:w="4381" w:type="dxa"/>
            <w:tcBorders>
              <w:top w:val="single" w:sz="6" w:space="0" w:color="auto"/>
              <w:left w:val="nil"/>
              <w:bottom w:val="single" w:sz="6" w:space="0" w:color="auto"/>
              <w:right w:val="single" w:sz="6" w:space="0" w:color="auto"/>
            </w:tcBorders>
          </w:tcPr>
          <w:p w14:paraId="68CD0787" w14:textId="4A047B57" w:rsidR="1716D084" w:rsidRPr="007B4109" w:rsidRDefault="1716D084" w:rsidP="1716D084">
            <w:pPr>
              <w:ind w:left="375"/>
              <w:rPr>
                <w:rFonts w:asciiTheme="majorHAnsi" w:eastAsia="Arial" w:hAnsiTheme="majorHAnsi" w:cstheme="majorHAnsi"/>
                <w:sz w:val="22"/>
                <w:szCs w:val="22"/>
              </w:rPr>
            </w:pPr>
            <w:r w:rsidRPr="007B4109">
              <w:rPr>
                <w:rFonts w:asciiTheme="majorHAnsi" w:eastAsia="Arial" w:hAnsiTheme="majorHAnsi" w:cstheme="majorHAnsi"/>
                <w:sz w:val="22"/>
                <w:szCs w:val="22"/>
                <w:lang w:val="es-ES"/>
              </w:rPr>
              <w:t>El sistema notifica al alguno de sus técnicos para que revise la avería.</w:t>
            </w:r>
          </w:p>
        </w:tc>
      </w:tr>
      <w:tr w:rsidR="00BB089A" w:rsidRPr="007B4109" w14:paraId="06918ED7" w14:textId="77777777" w:rsidTr="00FE2D4B">
        <w:trPr>
          <w:trHeight w:val="300"/>
        </w:trPr>
        <w:tc>
          <w:tcPr>
            <w:tcW w:w="8489" w:type="dxa"/>
            <w:gridSpan w:val="3"/>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5C239376" w14:textId="75CB268B" w:rsidR="1716D084" w:rsidRPr="007B4109" w:rsidRDefault="1716D084" w:rsidP="1716D084">
            <w:pPr>
              <w:jc w:val="center"/>
              <w:rPr>
                <w:rFonts w:asciiTheme="majorHAnsi" w:eastAsia="Calibri" w:hAnsiTheme="majorHAnsi" w:cstheme="majorHAnsi"/>
                <w:sz w:val="22"/>
                <w:szCs w:val="22"/>
              </w:rPr>
            </w:pPr>
            <w:r w:rsidRPr="007B4109">
              <w:rPr>
                <w:rFonts w:asciiTheme="majorHAnsi" w:eastAsia="Calibri" w:hAnsiTheme="majorHAnsi" w:cstheme="majorHAnsi"/>
                <w:b/>
                <w:bCs/>
                <w:sz w:val="22"/>
                <w:szCs w:val="22"/>
                <w:lang w:val="es-ES"/>
              </w:rPr>
              <w:t>Caminos Alternativos</w:t>
            </w:r>
          </w:p>
        </w:tc>
      </w:tr>
      <w:tr w:rsidR="00BB089A" w:rsidRPr="007B4109" w14:paraId="768D76F8" w14:textId="77777777" w:rsidTr="00FE2D4B">
        <w:trPr>
          <w:trHeight w:val="300"/>
        </w:trPr>
        <w:tc>
          <w:tcPr>
            <w:tcW w:w="8489" w:type="dxa"/>
            <w:gridSpan w:val="3"/>
            <w:tcBorders>
              <w:top w:val="single" w:sz="6" w:space="0" w:color="auto"/>
              <w:left w:val="single" w:sz="6" w:space="0" w:color="auto"/>
              <w:bottom w:val="single" w:sz="6" w:space="0" w:color="auto"/>
              <w:right w:val="single" w:sz="6" w:space="0" w:color="auto"/>
            </w:tcBorders>
          </w:tcPr>
          <w:p w14:paraId="0D2AE37F" w14:textId="083C3728" w:rsidR="1716D084" w:rsidRPr="007B4109" w:rsidRDefault="1716D084" w:rsidP="1716D084">
            <w:pPr>
              <w:rPr>
                <w:rFonts w:asciiTheme="majorHAnsi" w:eastAsia="Arial" w:hAnsiTheme="majorHAnsi" w:cstheme="majorHAnsi"/>
                <w:sz w:val="22"/>
                <w:szCs w:val="22"/>
              </w:rPr>
            </w:pPr>
            <w:r w:rsidRPr="007B4109">
              <w:rPr>
                <w:rFonts w:asciiTheme="majorHAnsi" w:eastAsia="Arial" w:hAnsiTheme="majorHAnsi" w:cstheme="majorHAnsi"/>
                <w:sz w:val="22"/>
                <w:szCs w:val="22"/>
                <w:lang w:val="es-ES"/>
              </w:rPr>
              <w:t>La bicicleta es marcada por el usuario como averiada pero el técnico determina que no lo está.</w:t>
            </w:r>
          </w:p>
          <w:p w14:paraId="603AE17E" w14:textId="17AF14D2" w:rsidR="1716D084" w:rsidRPr="007B4109" w:rsidRDefault="1716D084" w:rsidP="00FE2D4B">
            <w:pPr>
              <w:spacing w:after="240"/>
              <w:rPr>
                <w:rFonts w:asciiTheme="majorHAnsi" w:eastAsia="Arial" w:hAnsiTheme="majorHAnsi" w:cstheme="majorHAnsi"/>
                <w:sz w:val="22"/>
                <w:szCs w:val="22"/>
              </w:rPr>
            </w:pPr>
            <w:r w:rsidRPr="007B4109">
              <w:rPr>
                <w:rFonts w:asciiTheme="majorHAnsi" w:eastAsia="Arial" w:hAnsiTheme="majorHAnsi" w:cstheme="majorHAnsi"/>
                <w:sz w:val="22"/>
                <w:szCs w:val="22"/>
                <w:lang w:val="es-ES"/>
              </w:rPr>
              <w:t>La bicicleta es marcada por el usuario como averiada y el técnico lo ratifica, el usuario es compensado por las molestias.</w:t>
            </w:r>
          </w:p>
        </w:tc>
      </w:tr>
      <w:tr w:rsidR="1716D084" w:rsidRPr="007B4109" w14:paraId="1487B8CA" w14:textId="77777777" w:rsidTr="00FE2D4B">
        <w:trPr>
          <w:trHeight w:val="423"/>
        </w:trPr>
        <w:tc>
          <w:tcPr>
            <w:tcW w:w="8489" w:type="dxa"/>
            <w:gridSpan w:val="3"/>
            <w:tcBorders>
              <w:top w:val="single" w:sz="6" w:space="0" w:color="auto"/>
              <w:left w:val="single" w:sz="6" w:space="0" w:color="auto"/>
              <w:bottom w:val="single" w:sz="6" w:space="0" w:color="auto"/>
              <w:right w:val="single" w:sz="6" w:space="0" w:color="auto"/>
            </w:tcBorders>
          </w:tcPr>
          <w:p w14:paraId="777D48B4" w14:textId="4F5B130C" w:rsidR="1716D084" w:rsidRPr="00FE2D4B" w:rsidRDefault="1716D084" w:rsidP="1716D084">
            <w:pPr>
              <w:rPr>
                <w:rFonts w:asciiTheme="majorHAnsi" w:eastAsia="Calibri" w:hAnsiTheme="majorHAnsi" w:cstheme="majorHAnsi"/>
                <w:sz w:val="22"/>
                <w:szCs w:val="22"/>
              </w:rPr>
            </w:pPr>
            <w:r w:rsidRPr="007B4109">
              <w:rPr>
                <w:rFonts w:asciiTheme="majorHAnsi" w:eastAsia="Calibri" w:hAnsiTheme="majorHAnsi" w:cstheme="majorHAnsi"/>
                <w:b/>
                <w:bCs/>
                <w:sz w:val="22"/>
                <w:szCs w:val="22"/>
                <w:lang w:val="es-ES"/>
              </w:rPr>
              <w:t xml:space="preserve">Clases involucradas: </w:t>
            </w:r>
            <w:r w:rsidRPr="00FE2D4B">
              <w:rPr>
                <w:rFonts w:asciiTheme="majorHAnsi" w:eastAsia="Calibri" w:hAnsiTheme="majorHAnsi" w:cstheme="majorHAnsi"/>
                <w:sz w:val="22"/>
                <w:szCs w:val="22"/>
                <w:lang w:val="es-ES"/>
              </w:rPr>
              <w:t>Técnico, Avería, Incidencia, Informe, Cliente, Bicicleta.</w:t>
            </w:r>
          </w:p>
          <w:p w14:paraId="70557022" w14:textId="5B8268A6" w:rsidR="1716D084" w:rsidRPr="007B4109" w:rsidRDefault="1716D084" w:rsidP="1716D084">
            <w:pPr>
              <w:rPr>
                <w:rFonts w:asciiTheme="majorHAnsi" w:eastAsia="Arial" w:hAnsiTheme="majorHAnsi" w:cstheme="majorHAnsi"/>
                <w:sz w:val="22"/>
                <w:szCs w:val="22"/>
              </w:rPr>
            </w:pPr>
          </w:p>
        </w:tc>
      </w:tr>
    </w:tbl>
    <w:p w14:paraId="40926BA8" w14:textId="73F68E05" w:rsidR="00465515" w:rsidRDefault="00465515" w:rsidP="1716D084">
      <w:pPr>
        <w:rPr>
          <w:rFonts w:asciiTheme="majorHAnsi" w:hAnsiTheme="majorHAnsi" w:cstheme="majorHAnsi"/>
          <w:sz w:val="22"/>
          <w:szCs w:val="22"/>
        </w:rPr>
      </w:pPr>
    </w:p>
    <w:p w14:paraId="4C5769DF" w14:textId="77777777" w:rsidR="00CF09BE" w:rsidRPr="00A96711" w:rsidRDefault="00CF09BE" w:rsidP="1716D084">
      <w:pPr>
        <w:rPr>
          <w:rFonts w:asciiTheme="majorHAnsi" w:hAnsiTheme="majorHAnsi" w:cstheme="majorHAnsi"/>
          <w:sz w:val="22"/>
          <w:szCs w:val="22"/>
        </w:rPr>
      </w:pPr>
    </w:p>
    <w:tbl>
      <w:tblPr>
        <w:tblStyle w:val="Tablaconcuadrcula"/>
        <w:tblW w:w="8489" w:type="dxa"/>
        <w:tblLayout w:type="fixed"/>
        <w:tblLook w:val="0000" w:firstRow="0" w:lastRow="0" w:firstColumn="0" w:lastColumn="0" w:noHBand="0" w:noVBand="0"/>
      </w:tblPr>
      <w:tblGrid>
        <w:gridCol w:w="3112"/>
        <w:gridCol w:w="996"/>
        <w:gridCol w:w="4381"/>
      </w:tblGrid>
      <w:tr w:rsidR="00BB089A" w:rsidRPr="007B4109" w14:paraId="59EF87AD" w14:textId="77777777" w:rsidTr="00846FD1">
        <w:trPr>
          <w:trHeight w:val="435"/>
        </w:trPr>
        <w:tc>
          <w:tcPr>
            <w:tcW w:w="3112" w:type="dxa"/>
            <w:tcBorders>
              <w:top w:val="single" w:sz="6" w:space="0" w:color="auto"/>
              <w:left w:val="single" w:sz="6" w:space="0" w:color="auto"/>
              <w:bottom w:val="single" w:sz="6" w:space="0" w:color="auto"/>
              <w:right w:val="single" w:sz="6" w:space="0" w:color="auto"/>
            </w:tcBorders>
          </w:tcPr>
          <w:p w14:paraId="710C3656" w14:textId="4D0EB649" w:rsidR="1716D084" w:rsidRPr="007B4109" w:rsidRDefault="1716D084" w:rsidP="1716D084">
            <w:pPr>
              <w:rPr>
                <w:rFonts w:asciiTheme="majorHAnsi" w:eastAsia="Calibri" w:hAnsiTheme="majorHAnsi" w:cstheme="majorHAnsi"/>
                <w:sz w:val="22"/>
                <w:szCs w:val="22"/>
              </w:rPr>
            </w:pPr>
            <w:r w:rsidRPr="007B4109">
              <w:rPr>
                <w:rFonts w:asciiTheme="majorHAnsi" w:eastAsia="Calibri" w:hAnsiTheme="majorHAnsi" w:cstheme="majorHAnsi"/>
                <w:b/>
                <w:bCs/>
                <w:sz w:val="22"/>
                <w:szCs w:val="22"/>
                <w:lang w:val="es-ES"/>
              </w:rPr>
              <w:t>Identificador: 1</w:t>
            </w:r>
          </w:p>
        </w:tc>
        <w:tc>
          <w:tcPr>
            <w:tcW w:w="5377" w:type="dxa"/>
            <w:gridSpan w:val="2"/>
            <w:tcBorders>
              <w:top w:val="single" w:sz="6" w:space="0" w:color="auto"/>
              <w:left w:val="single" w:sz="6" w:space="0" w:color="auto"/>
              <w:bottom w:val="single" w:sz="6" w:space="0" w:color="auto"/>
              <w:right w:val="single" w:sz="6" w:space="0" w:color="auto"/>
            </w:tcBorders>
          </w:tcPr>
          <w:p w14:paraId="19B1DF54" w14:textId="3C609661" w:rsidR="1716D084" w:rsidRPr="007B4109" w:rsidRDefault="1716D084" w:rsidP="1716D084">
            <w:pPr>
              <w:rPr>
                <w:rFonts w:asciiTheme="majorHAnsi" w:eastAsia="Calibri" w:hAnsiTheme="majorHAnsi" w:cstheme="majorHAnsi"/>
                <w:sz w:val="22"/>
                <w:szCs w:val="22"/>
              </w:rPr>
            </w:pPr>
            <w:r w:rsidRPr="007B4109">
              <w:rPr>
                <w:rFonts w:asciiTheme="majorHAnsi" w:eastAsia="Calibri" w:hAnsiTheme="majorHAnsi" w:cstheme="majorHAnsi"/>
                <w:b/>
                <w:bCs/>
                <w:sz w:val="22"/>
                <w:szCs w:val="22"/>
                <w:lang w:val="es-ES"/>
              </w:rPr>
              <w:t xml:space="preserve">Nombre Caso de Uso: </w:t>
            </w:r>
            <w:r w:rsidRPr="007B4109">
              <w:rPr>
                <w:rFonts w:asciiTheme="majorHAnsi" w:eastAsia="Calibri" w:hAnsiTheme="majorHAnsi" w:cstheme="majorHAnsi"/>
                <w:sz w:val="22"/>
                <w:szCs w:val="22"/>
                <w:lang w:val="es-ES"/>
              </w:rPr>
              <w:t>Autentificar técnico</w:t>
            </w:r>
          </w:p>
        </w:tc>
      </w:tr>
      <w:tr w:rsidR="00BB089A" w:rsidRPr="007B4109" w14:paraId="76F1A3CC" w14:textId="77777777" w:rsidTr="00846FD1">
        <w:trPr>
          <w:trHeight w:val="300"/>
        </w:trPr>
        <w:tc>
          <w:tcPr>
            <w:tcW w:w="8489" w:type="dxa"/>
            <w:gridSpan w:val="3"/>
            <w:tcBorders>
              <w:top w:val="single" w:sz="6" w:space="0" w:color="auto"/>
              <w:left w:val="single" w:sz="6" w:space="0" w:color="auto"/>
              <w:bottom w:val="single" w:sz="6" w:space="0" w:color="auto"/>
              <w:right w:val="single" w:sz="6" w:space="0" w:color="auto"/>
            </w:tcBorders>
          </w:tcPr>
          <w:p w14:paraId="68FDFEAB" w14:textId="51BB3D6C" w:rsidR="1716D084" w:rsidRPr="007B4109" w:rsidRDefault="1716D084" w:rsidP="1716D084">
            <w:pPr>
              <w:rPr>
                <w:rFonts w:asciiTheme="majorHAnsi" w:eastAsia="Calibri" w:hAnsiTheme="majorHAnsi" w:cstheme="majorHAnsi"/>
                <w:sz w:val="22"/>
                <w:szCs w:val="22"/>
              </w:rPr>
            </w:pPr>
            <w:r w:rsidRPr="007B4109">
              <w:rPr>
                <w:rFonts w:asciiTheme="majorHAnsi" w:eastAsia="Calibri" w:hAnsiTheme="majorHAnsi" w:cstheme="majorHAnsi"/>
                <w:b/>
                <w:bCs/>
                <w:sz w:val="22"/>
                <w:szCs w:val="22"/>
                <w:lang w:val="es-ES"/>
              </w:rPr>
              <w:t>Autor/Modificación: Ángel Casanova</w:t>
            </w:r>
          </w:p>
        </w:tc>
      </w:tr>
      <w:tr w:rsidR="00BB089A" w:rsidRPr="007B4109" w14:paraId="1DACC366" w14:textId="77777777" w:rsidTr="00846FD1">
        <w:trPr>
          <w:trHeight w:val="300"/>
        </w:trPr>
        <w:tc>
          <w:tcPr>
            <w:tcW w:w="8489" w:type="dxa"/>
            <w:gridSpan w:val="3"/>
            <w:tcBorders>
              <w:top w:val="single" w:sz="6" w:space="0" w:color="auto"/>
              <w:left w:val="single" w:sz="6" w:space="0" w:color="auto"/>
              <w:bottom w:val="single" w:sz="6" w:space="0" w:color="auto"/>
              <w:right w:val="single" w:sz="6" w:space="0" w:color="auto"/>
            </w:tcBorders>
          </w:tcPr>
          <w:p w14:paraId="5DD386C1" w14:textId="7BC19B69" w:rsidR="1716D084" w:rsidRPr="00FE2D4B" w:rsidRDefault="1716D084" w:rsidP="1716D084">
            <w:pPr>
              <w:rPr>
                <w:rFonts w:asciiTheme="majorHAnsi" w:eastAsia="Calibri" w:hAnsiTheme="majorHAnsi" w:cstheme="majorHAnsi"/>
                <w:sz w:val="22"/>
                <w:szCs w:val="22"/>
              </w:rPr>
            </w:pPr>
            <w:r w:rsidRPr="007B4109">
              <w:rPr>
                <w:rFonts w:asciiTheme="majorHAnsi" w:eastAsia="Calibri" w:hAnsiTheme="majorHAnsi" w:cstheme="majorHAnsi"/>
                <w:b/>
                <w:bCs/>
                <w:sz w:val="22"/>
                <w:szCs w:val="22"/>
                <w:lang w:val="es-ES"/>
              </w:rPr>
              <w:t>Fecha: 02/03/2021</w:t>
            </w:r>
          </w:p>
        </w:tc>
      </w:tr>
      <w:tr w:rsidR="00BB089A" w:rsidRPr="007B4109" w14:paraId="358104BE" w14:textId="77777777" w:rsidTr="00846FD1">
        <w:trPr>
          <w:trHeight w:val="300"/>
        </w:trPr>
        <w:tc>
          <w:tcPr>
            <w:tcW w:w="8489" w:type="dxa"/>
            <w:gridSpan w:val="3"/>
            <w:tcBorders>
              <w:top w:val="single" w:sz="6" w:space="0" w:color="auto"/>
              <w:left w:val="single" w:sz="6" w:space="0" w:color="auto"/>
              <w:bottom w:val="single" w:sz="6" w:space="0" w:color="auto"/>
              <w:right w:val="single" w:sz="6" w:space="0" w:color="auto"/>
            </w:tcBorders>
          </w:tcPr>
          <w:p w14:paraId="52B194C6" w14:textId="4052269D" w:rsidR="1716D084" w:rsidRPr="007B4109" w:rsidRDefault="1716D084" w:rsidP="1716D084">
            <w:pPr>
              <w:rPr>
                <w:rFonts w:asciiTheme="majorHAnsi" w:eastAsia="Calibri" w:hAnsiTheme="majorHAnsi" w:cstheme="majorHAnsi"/>
                <w:sz w:val="22"/>
                <w:szCs w:val="22"/>
              </w:rPr>
            </w:pPr>
            <w:r w:rsidRPr="007B4109">
              <w:rPr>
                <w:rFonts w:asciiTheme="majorHAnsi" w:eastAsia="Calibri" w:hAnsiTheme="majorHAnsi" w:cstheme="majorHAnsi"/>
                <w:b/>
                <w:bCs/>
                <w:sz w:val="22"/>
                <w:szCs w:val="22"/>
                <w:lang w:val="es-ES"/>
              </w:rPr>
              <w:t xml:space="preserve">Actores involucrados: Técnico </w:t>
            </w:r>
          </w:p>
        </w:tc>
      </w:tr>
      <w:tr w:rsidR="00BB089A" w:rsidRPr="007B4109" w14:paraId="7D6342AA" w14:textId="77777777" w:rsidTr="00846FD1">
        <w:trPr>
          <w:trHeight w:val="300"/>
        </w:trPr>
        <w:tc>
          <w:tcPr>
            <w:tcW w:w="8489" w:type="dxa"/>
            <w:gridSpan w:val="3"/>
            <w:tcBorders>
              <w:top w:val="single" w:sz="6" w:space="0" w:color="auto"/>
              <w:left w:val="single" w:sz="6" w:space="0" w:color="auto"/>
              <w:bottom w:val="single" w:sz="6" w:space="0" w:color="auto"/>
              <w:right w:val="single" w:sz="6" w:space="0" w:color="auto"/>
            </w:tcBorders>
          </w:tcPr>
          <w:p w14:paraId="1918D673" w14:textId="389C9690" w:rsidR="1716D084" w:rsidRPr="007B4109" w:rsidRDefault="1716D084" w:rsidP="1716D084">
            <w:pPr>
              <w:rPr>
                <w:rFonts w:asciiTheme="majorHAnsi" w:eastAsia="Calibri" w:hAnsiTheme="majorHAnsi" w:cstheme="majorHAnsi"/>
                <w:sz w:val="22"/>
                <w:szCs w:val="22"/>
              </w:rPr>
            </w:pPr>
            <w:r w:rsidRPr="007B4109">
              <w:rPr>
                <w:rFonts w:asciiTheme="majorHAnsi" w:eastAsia="Calibri" w:hAnsiTheme="majorHAnsi" w:cstheme="majorHAnsi"/>
                <w:b/>
                <w:bCs/>
                <w:sz w:val="22"/>
                <w:szCs w:val="22"/>
                <w:lang w:val="es-ES"/>
              </w:rPr>
              <w:t>Resumen:</w:t>
            </w:r>
            <w:r w:rsidRPr="007B4109">
              <w:rPr>
                <w:rFonts w:asciiTheme="majorHAnsi" w:eastAsia="Calibri" w:hAnsiTheme="majorHAnsi" w:cstheme="majorHAnsi"/>
                <w:sz w:val="22"/>
                <w:szCs w:val="22"/>
                <w:lang w:val="es-ES"/>
              </w:rPr>
              <w:t xml:space="preserve"> Para facilitar la labor de los técnicos y agilizar el proceso de diagnóstico, los técnicos tendrán un tag NFC que pueden acercar a la estación y esta automáticamente les identificará y desbloqueará todos los informes, fallos, etc.… (el tag contiene el nombre y la contraseña).</w:t>
            </w:r>
          </w:p>
          <w:p w14:paraId="7F5CFB6E" w14:textId="3383E687" w:rsidR="1716D084" w:rsidRPr="007B4109" w:rsidRDefault="1716D084" w:rsidP="1716D084">
            <w:pPr>
              <w:ind w:left="567"/>
              <w:rPr>
                <w:rFonts w:asciiTheme="majorHAnsi" w:eastAsia="Calibri" w:hAnsiTheme="majorHAnsi" w:cstheme="majorHAnsi"/>
                <w:sz w:val="22"/>
                <w:szCs w:val="22"/>
              </w:rPr>
            </w:pPr>
          </w:p>
        </w:tc>
      </w:tr>
      <w:tr w:rsidR="00BB089A" w:rsidRPr="007B4109" w14:paraId="1D5DF4AC" w14:textId="77777777" w:rsidTr="00846FD1">
        <w:trPr>
          <w:trHeight w:val="300"/>
        </w:trPr>
        <w:tc>
          <w:tcPr>
            <w:tcW w:w="8489" w:type="dxa"/>
            <w:gridSpan w:val="3"/>
            <w:tcBorders>
              <w:top w:val="single" w:sz="6" w:space="0" w:color="auto"/>
              <w:left w:val="single" w:sz="6" w:space="0" w:color="auto"/>
              <w:bottom w:val="single" w:sz="6" w:space="0" w:color="auto"/>
              <w:right w:val="single" w:sz="6" w:space="0" w:color="auto"/>
            </w:tcBorders>
          </w:tcPr>
          <w:p w14:paraId="76C4883B" w14:textId="0115AFEF" w:rsidR="1716D084" w:rsidRPr="007B4109" w:rsidRDefault="1716D084" w:rsidP="1716D084">
            <w:pPr>
              <w:rPr>
                <w:rFonts w:asciiTheme="majorHAnsi" w:eastAsia="Calibri" w:hAnsiTheme="majorHAnsi" w:cstheme="majorHAnsi"/>
                <w:sz w:val="22"/>
                <w:szCs w:val="22"/>
              </w:rPr>
            </w:pPr>
            <w:proofErr w:type="spellStart"/>
            <w:r w:rsidRPr="007B4109">
              <w:rPr>
                <w:rFonts w:asciiTheme="majorHAnsi" w:eastAsia="Calibri" w:hAnsiTheme="majorHAnsi" w:cstheme="majorHAnsi"/>
                <w:b/>
                <w:bCs/>
                <w:sz w:val="22"/>
                <w:szCs w:val="22"/>
                <w:lang w:val="es-ES"/>
              </w:rPr>
              <w:t>Pre-condiciones</w:t>
            </w:r>
            <w:proofErr w:type="spellEnd"/>
            <w:r w:rsidRPr="007B4109">
              <w:rPr>
                <w:rFonts w:asciiTheme="majorHAnsi" w:eastAsia="Calibri" w:hAnsiTheme="majorHAnsi" w:cstheme="majorHAnsi"/>
                <w:b/>
                <w:bCs/>
                <w:sz w:val="22"/>
                <w:szCs w:val="22"/>
                <w:lang w:val="es-ES"/>
              </w:rPr>
              <w:t xml:space="preserve">: </w:t>
            </w:r>
            <w:r w:rsidRPr="007B4109">
              <w:rPr>
                <w:rFonts w:asciiTheme="majorHAnsi" w:eastAsia="Calibri" w:hAnsiTheme="majorHAnsi" w:cstheme="majorHAnsi"/>
                <w:sz w:val="22"/>
                <w:szCs w:val="22"/>
                <w:lang w:val="es-ES"/>
              </w:rPr>
              <w:t>Ningun</w:t>
            </w:r>
            <w:r w:rsidR="00363216" w:rsidRPr="007B4109">
              <w:rPr>
                <w:rFonts w:asciiTheme="majorHAnsi" w:eastAsia="Calibri" w:hAnsiTheme="majorHAnsi" w:cstheme="majorHAnsi"/>
                <w:sz w:val="22"/>
                <w:szCs w:val="22"/>
                <w:lang w:val="es-ES"/>
              </w:rPr>
              <w:t>a.</w:t>
            </w:r>
          </w:p>
          <w:p w14:paraId="4CC951CF" w14:textId="1757FACB" w:rsidR="1716D084" w:rsidRPr="007B4109" w:rsidRDefault="1716D084" w:rsidP="1716D084">
            <w:pPr>
              <w:ind w:left="567"/>
              <w:rPr>
                <w:rFonts w:asciiTheme="majorHAnsi" w:eastAsia="Calibri" w:hAnsiTheme="majorHAnsi" w:cstheme="majorHAnsi"/>
                <w:sz w:val="22"/>
                <w:szCs w:val="22"/>
              </w:rPr>
            </w:pPr>
          </w:p>
        </w:tc>
      </w:tr>
      <w:tr w:rsidR="00BB089A" w:rsidRPr="007B4109" w14:paraId="4540D94B" w14:textId="77777777" w:rsidTr="00846FD1">
        <w:trPr>
          <w:trHeight w:val="300"/>
        </w:trPr>
        <w:tc>
          <w:tcPr>
            <w:tcW w:w="8489" w:type="dxa"/>
            <w:gridSpan w:val="3"/>
            <w:tcBorders>
              <w:top w:val="single" w:sz="6" w:space="0" w:color="auto"/>
              <w:left w:val="single" w:sz="6" w:space="0" w:color="auto"/>
              <w:bottom w:val="single" w:sz="6" w:space="0" w:color="auto"/>
              <w:right w:val="single" w:sz="6" w:space="0" w:color="auto"/>
            </w:tcBorders>
          </w:tcPr>
          <w:p w14:paraId="09D9EB45" w14:textId="414743DB" w:rsidR="1716D084" w:rsidRPr="007B4109" w:rsidRDefault="1716D084" w:rsidP="1716D084">
            <w:pPr>
              <w:rPr>
                <w:rFonts w:asciiTheme="majorHAnsi" w:eastAsia="Calibri" w:hAnsiTheme="majorHAnsi" w:cstheme="majorHAnsi"/>
                <w:sz w:val="22"/>
                <w:szCs w:val="22"/>
              </w:rPr>
            </w:pPr>
            <w:proofErr w:type="spellStart"/>
            <w:proofErr w:type="gramStart"/>
            <w:r w:rsidRPr="007B4109">
              <w:rPr>
                <w:rFonts w:asciiTheme="majorHAnsi" w:eastAsia="Calibri" w:hAnsiTheme="majorHAnsi" w:cstheme="majorHAnsi"/>
                <w:b/>
                <w:bCs/>
                <w:sz w:val="22"/>
                <w:szCs w:val="22"/>
                <w:lang w:val="es-ES"/>
              </w:rPr>
              <w:t>Post-condiciones</w:t>
            </w:r>
            <w:proofErr w:type="spellEnd"/>
            <w:proofErr w:type="gramEnd"/>
            <w:r w:rsidRPr="007B4109">
              <w:rPr>
                <w:rFonts w:asciiTheme="majorHAnsi" w:eastAsia="Calibri" w:hAnsiTheme="majorHAnsi" w:cstheme="majorHAnsi"/>
                <w:b/>
                <w:bCs/>
                <w:sz w:val="22"/>
                <w:szCs w:val="22"/>
                <w:lang w:val="es-ES"/>
              </w:rPr>
              <w:t xml:space="preserve">: </w:t>
            </w:r>
            <w:r w:rsidRPr="007B4109">
              <w:rPr>
                <w:rFonts w:asciiTheme="majorHAnsi" w:eastAsia="Calibri" w:hAnsiTheme="majorHAnsi" w:cstheme="majorHAnsi"/>
                <w:sz w:val="22"/>
                <w:szCs w:val="22"/>
                <w:lang w:val="es-ES"/>
              </w:rPr>
              <w:t>El técnico tendrá la sesión iniciada en la terminal en la que está trabajando.</w:t>
            </w:r>
          </w:p>
          <w:p w14:paraId="3F09D8F6" w14:textId="5CDE6DA1" w:rsidR="1716D084" w:rsidRPr="007B4109" w:rsidRDefault="1716D084" w:rsidP="1716D084">
            <w:pPr>
              <w:ind w:left="567"/>
              <w:rPr>
                <w:rFonts w:asciiTheme="majorHAnsi" w:eastAsia="Calibri" w:hAnsiTheme="majorHAnsi" w:cstheme="majorHAnsi"/>
                <w:sz w:val="22"/>
                <w:szCs w:val="22"/>
              </w:rPr>
            </w:pPr>
          </w:p>
        </w:tc>
      </w:tr>
      <w:tr w:rsidR="00BB089A" w:rsidRPr="007B4109" w14:paraId="396CECC3" w14:textId="77777777" w:rsidTr="00846FD1">
        <w:trPr>
          <w:trHeight w:val="300"/>
        </w:trPr>
        <w:tc>
          <w:tcPr>
            <w:tcW w:w="8489" w:type="dxa"/>
            <w:gridSpan w:val="3"/>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00DBF71E" w14:textId="4EE4CDD8" w:rsidR="1716D084" w:rsidRPr="007B4109" w:rsidRDefault="1716D084" w:rsidP="1716D084">
            <w:pPr>
              <w:jc w:val="center"/>
              <w:rPr>
                <w:rFonts w:asciiTheme="majorHAnsi" w:eastAsia="Calibri" w:hAnsiTheme="majorHAnsi" w:cstheme="majorHAnsi"/>
                <w:sz w:val="22"/>
                <w:szCs w:val="22"/>
              </w:rPr>
            </w:pPr>
            <w:r w:rsidRPr="007B4109">
              <w:rPr>
                <w:rFonts w:asciiTheme="majorHAnsi" w:eastAsia="Calibri" w:hAnsiTheme="majorHAnsi" w:cstheme="majorHAnsi"/>
                <w:b/>
                <w:bCs/>
                <w:sz w:val="22"/>
                <w:szCs w:val="22"/>
                <w:lang w:val="es-ES"/>
              </w:rPr>
              <w:t>Curso Básico de Eventos</w:t>
            </w:r>
          </w:p>
        </w:tc>
      </w:tr>
      <w:tr w:rsidR="00BB089A" w:rsidRPr="007B4109" w14:paraId="47CD2078" w14:textId="77777777" w:rsidTr="00846FD1">
        <w:trPr>
          <w:trHeight w:val="300"/>
        </w:trPr>
        <w:tc>
          <w:tcPr>
            <w:tcW w:w="4108" w:type="dxa"/>
            <w:gridSpan w:val="2"/>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6DA79465" w14:textId="340DC462" w:rsidR="1716D084" w:rsidRPr="007B4109" w:rsidRDefault="1716D084" w:rsidP="1716D084">
            <w:pPr>
              <w:jc w:val="center"/>
              <w:rPr>
                <w:rFonts w:asciiTheme="majorHAnsi" w:eastAsia="Calibri" w:hAnsiTheme="majorHAnsi" w:cstheme="majorHAnsi"/>
                <w:sz w:val="22"/>
                <w:szCs w:val="22"/>
              </w:rPr>
            </w:pPr>
            <w:r w:rsidRPr="007B4109">
              <w:rPr>
                <w:rFonts w:asciiTheme="majorHAnsi" w:eastAsia="Calibri" w:hAnsiTheme="majorHAnsi" w:cstheme="majorHAnsi"/>
                <w:b/>
                <w:bCs/>
                <w:sz w:val="22"/>
                <w:szCs w:val="22"/>
                <w:lang w:val="es-ES"/>
              </w:rPr>
              <w:t>Usuario</w:t>
            </w:r>
          </w:p>
        </w:tc>
        <w:tc>
          <w:tcPr>
            <w:tcW w:w="4381" w:type="dxa"/>
            <w:tcBorders>
              <w:top w:val="nil"/>
              <w:left w:val="nil"/>
              <w:bottom w:val="single" w:sz="6" w:space="0" w:color="auto"/>
              <w:right w:val="single" w:sz="6" w:space="0" w:color="auto"/>
            </w:tcBorders>
            <w:shd w:val="clear" w:color="auto" w:fill="D9D9D9" w:themeFill="background1" w:themeFillShade="D9"/>
          </w:tcPr>
          <w:p w14:paraId="040DEB29" w14:textId="65332874" w:rsidR="1716D084" w:rsidRPr="007B4109" w:rsidRDefault="1716D084" w:rsidP="1716D084">
            <w:pPr>
              <w:jc w:val="center"/>
              <w:rPr>
                <w:rFonts w:asciiTheme="majorHAnsi" w:eastAsia="Calibri" w:hAnsiTheme="majorHAnsi" w:cstheme="majorHAnsi"/>
                <w:sz w:val="22"/>
                <w:szCs w:val="22"/>
              </w:rPr>
            </w:pPr>
            <w:r w:rsidRPr="007B4109">
              <w:rPr>
                <w:rFonts w:asciiTheme="majorHAnsi" w:eastAsia="Calibri" w:hAnsiTheme="majorHAnsi" w:cstheme="majorHAnsi"/>
                <w:b/>
                <w:bCs/>
                <w:sz w:val="22"/>
                <w:szCs w:val="22"/>
                <w:lang w:val="es-ES"/>
              </w:rPr>
              <w:t>Sistema</w:t>
            </w:r>
          </w:p>
        </w:tc>
      </w:tr>
      <w:tr w:rsidR="00BB089A" w:rsidRPr="007B4109" w14:paraId="6B360C2B" w14:textId="77777777" w:rsidTr="00846FD1">
        <w:trPr>
          <w:trHeight w:val="300"/>
        </w:trPr>
        <w:tc>
          <w:tcPr>
            <w:tcW w:w="4108" w:type="dxa"/>
            <w:gridSpan w:val="2"/>
            <w:tcBorders>
              <w:top w:val="single" w:sz="6" w:space="0" w:color="auto"/>
              <w:left w:val="single" w:sz="6" w:space="0" w:color="auto"/>
              <w:bottom w:val="single" w:sz="6" w:space="0" w:color="auto"/>
              <w:right w:val="single" w:sz="6" w:space="0" w:color="auto"/>
            </w:tcBorders>
          </w:tcPr>
          <w:p w14:paraId="79FF13CA" w14:textId="61F82874" w:rsidR="1716D084" w:rsidRPr="007B4109" w:rsidRDefault="1716D084" w:rsidP="1716D084">
            <w:pPr>
              <w:rPr>
                <w:rFonts w:asciiTheme="majorHAnsi" w:eastAsia="Arial" w:hAnsiTheme="majorHAnsi" w:cstheme="majorHAnsi"/>
                <w:sz w:val="22"/>
                <w:szCs w:val="22"/>
              </w:rPr>
            </w:pPr>
            <w:r w:rsidRPr="007B4109">
              <w:rPr>
                <w:rFonts w:asciiTheme="majorHAnsi" w:eastAsia="Arial" w:hAnsiTheme="majorHAnsi" w:cstheme="majorHAnsi"/>
                <w:sz w:val="22"/>
                <w:szCs w:val="22"/>
                <w:lang w:val="es-ES"/>
              </w:rPr>
              <w:t>El técnico inicia sesión.</w:t>
            </w:r>
          </w:p>
          <w:p w14:paraId="77539ED4" w14:textId="5D213D09" w:rsidR="1716D084" w:rsidRPr="007B4109" w:rsidRDefault="1716D084" w:rsidP="1716D084">
            <w:pPr>
              <w:rPr>
                <w:rFonts w:asciiTheme="majorHAnsi" w:eastAsia="Arial" w:hAnsiTheme="majorHAnsi" w:cstheme="majorHAnsi"/>
                <w:sz w:val="22"/>
                <w:szCs w:val="22"/>
              </w:rPr>
            </w:pPr>
          </w:p>
        </w:tc>
        <w:tc>
          <w:tcPr>
            <w:tcW w:w="4381" w:type="dxa"/>
            <w:tcBorders>
              <w:top w:val="single" w:sz="6" w:space="0" w:color="auto"/>
              <w:left w:val="nil"/>
              <w:bottom w:val="single" w:sz="6" w:space="0" w:color="auto"/>
              <w:right w:val="single" w:sz="6" w:space="0" w:color="auto"/>
            </w:tcBorders>
          </w:tcPr>
          <w:p w14:paraId="508BBAC1" w14:textId="6F07F661" w:rsidR="1716D084" w:rsidRPr="007B4109" w:rsidRDefault="1716D084" w:rsidP="1716D084">
            <w:pPr>
              <w:ind w:left="375"/>
              <w:rPr>
                <w:rFonts w:asciiTheme="majorHAnsi" w:eastAsia="Arial" w:hAnsiTheme="majorHAnsi" w:cstheme="majorHAnsi"/>
                <w:sz w:val="22"/>
                <w:szCs w:val="22"/>
              </w:rPr>
            </w:pPr>
            <w:r w:rsidRPr="007B4109">
              <w:rPr>
                <w:rFonts w:asciiTheme="majorHAnsi" w:eastAsia="Arial" w:hAnsiTheme="majorHAnsi" w:cstheme="majorHAnsi"/>
                <w:sz w:val="22"/>
                <w:szCs w:val="22"/>
                <w:lang w:val="es-ES"/>
              </w:rPr>
              <w:t>El sistema comprueba las credenciales del técnico.</w:t>
            </w:r>
          </w:p>
        </w:tc>
      </w:tr>
      <w:tr w:rsidR="00BB089A" w:rsidRPr="007B4109" w14:paraId="18720169" w14:textId="77777777" w:rsidTr="00846FD1">
        <w:trPr>
          <w:trHeight w:val="300"/>
        </w:trPr>
        <w:tc>
          <w:tcPr>
            <w:tcW w:w="8489" w:type="dxa"/>
            <w:gridSpan w:val="3"/>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1E56FF03" w14:textId="6286943F" w:rsidR="1716D084" w:rsidRPr="007B4109" w:rsidRDefault="1716D084" w:rsidP="1716D084">
            <w:pPr>
              <w:jc w:val="center"/>
              <w:rPr>
                <w:rFonts w:asciiTheme="majorHAnsi" w:eastAsia="Calibri" w:hAnsiTheme="majorHAnsi" w:cstheme="majorHAnsi"/>
                <w:sz w:val="22"/>
                <w:szCs w:val="22"/>
              </w:rPr>
            </w:pPr>
            <w:r w:rsidRPr="007B4109">
              <w:rPr>
                <w:rFonts w:asciiTheme="majorHAnsi" w:eastAsia="Calibri" w:hAnsiTheme="majorHAnsi" w:cstheme="majorHAnsi"/>
                <w:b/>
                <w:bCs/>
                <w:sz w:val="22"/>
                <w:szCs w:val="22"/>
                <w:lang w:val="es-ES"/>
              </w:rPr>
              <w:t>Caminos Alternativos</w:t>
            </w:r>
          </w:p>
        </w:tc>
      </w:tr>
      <w:tr w:rsidR="00BB089A" w:rsidRPr="007B4109" w14:paraId="177229C9" w14:textId="77777777" w:rsidTr="00846FD1">
        <w:trPr>
          <w:trHeight w:val="300"/>
        </w:trPr>
        <w:tc>
          <w:tcPr>
            <w:tcW w:w="8489" w:type="dxa"/>
            <w:gridSpan w:val="3"/>
            <w:tcBorders>
              <w:top w:val="single" w:sz="6" w:space="0" w:color="auto"/>
              <w:left w:val="single" w:sz="6" w:space="0" w:color="auto"/>
              <w:bottom w:val="single" w:sz="6" w:space="0" w:color="auto"/>
              <w:right w:val="single" w:sz="6" w:space="0" w:color="auto"/>
            </w:tcBorders>
          </w:tcPr>
          <w:p w14:paraId="2F25303E" w14:textId="7602EE4B" w:rsidR="00CF09BE" w:rsidRPr="00CF09BE" w:rsidRDefault="1716D084" w:rsidP="00CF09BE">
            <w:pPr>
              <w:spacing w:after="240"/>
              <w:rPr>
                <w:rFonts w:asciiTheme="majorHAnsi" w:eastAsia="Arial" w:hAnsiTheme="majorHAnsi" w:cstheme="majorHAnsi"/>
                <w:sz w:val="22"/>
                <w:szCs w:val="22"/>
                <w:lang w:val="es-ES"/>
              </w:rPr>
            </w:pPr>
            <w:r w:rsidRPr="007B4109">
              <w:rPr>
                <w:rFonts w:asciiTheme="majorHAnsi" w:eastAsia="Arial" w:hAnsiTheme="majorHAnsi" w:cstheme="majorHAnsi"/>
                <w:sz w:val="22"/>
                <w:szCs w:val="22"/>
                <w:lang w:val="es-ES"/>
              </w:rPr>
              <w:lastRenderedPageBreak/>
              <w:t>No hay, es un paso inicial.</w:t>
            </w:r>
          </w:p>
        </w:tc>
      </w:tr>
      <w:tr w:rsidR="00BB089A" w:rsidRPr="007B4109" w14:paraId="290AC54C" w14:textId="77777777" w:rsidTr="00846FD1">
        <w:trPr>
          <w:trHeight w:val="300"/>
        </w:trPr>
        <w:tc>
          <w:tcPr>
            <w:tcW w:w="8489" w:type="dxa"/>
            <w:gridSpan w:val="3"/>
            <w:tcBorders>
              <w:top w:val="single" w:sz="6" w:space="0" w:color="auto"/>
              <w:left w:val="single" w:sz="6" w:space="0" w:color="auto"/>
              <w:bottom w:val="single" w:sz="6" w:space="0" w:color="auto"/>
              <w:right w:val="single" w:sz="6" w:space="0" w:color="auto"/>
            </w:tcBorders>
          </w:tcPr>
          <w:p w14:paraId="7CE79D77" w14:textId="733D764E" w:rsidR="1716D084" w:rsidRPr="00CF09BE" w:rsidRDefault="1716D084" w:rsidP="1716D084">
            <w:pPr>
              <w:rPr>
                <w:rFonts w:asciiTheme="majorHAnsi" w:eastAsia="Calibri" w:hAnsiTheme="majorHAnsi" w:cstheme="majorHAnsi"/>
                <w:sz w:val="22"/>
                <w:szCs w:val="22"/>
              </w:rPr>
            </w:pPr>
            <w:r w:rsidRPr="007B4109">
              <w:rPr>
                <w:rFonts w:asciiTheme="majorHAnsi" w:eastAsia="Calibri" w:hAnsiTheme="majorHAnsi" w:cstheme="majorHAnsi"/>
                <w:b/>
                <w:bCs/>
                <w:sz w:val="22"/>
                <w:szCs w:val="22"/>
                <w:lang w:val="es-ES"/>
              </w:rPr>
              <w:t xml:space="preserve">Clases involucradas: </w:t>
            </w:r>
            <w:r w:rsidRPr="007B4109">
              <w:rPr>
                <w:rFonts w:asciiTheme="majorHAnsi" w:eastAsia="Calibri" w:hAnsiTheme="majorHAnsi" w:cstheme="majorHAnsi"/>
                <w:sz w:val="22"/>
                <w:szCs w:val="22"/>
                <w:lang w:val="es-ES"/>
              </w:rPr>
              <w:t>Técnico, Aplicación.</w:t>
            </w:r>
          </w:p>
          <w:p w14:paraId="314846E6" w14:textId="1B3F5957" w:rsidR="1716D084" w:rsidRPr="007B4109" w:rsidRDefault="1716D084" w:rsidP="1716D084">
            <w:pPr>
              <w:rPr>
                <w:rFonts w:asciiTheme="majorHAnsi" w:eastAsia="Arial" w:hAnsiTheme="majorHAnsi" w:cstheme="majorBidi"/>
                <w:sz w:val="22"/>
                <w:szCs w:val="22"/>
              </w:rPr>
            </w:pPr>
          </w:p>
        </w:tc>
      </w:tr>
    </w:tbl>
    <w:p w14:paraId="06EAF37C" w14:textId="0F304AAC" w:rsidR="00465515" w:rsidRPr="00465515" w:rsidRDefault="00465515" w:rsidP="43BCC7C8">
      <w:pPr>
        <w:rPr>
          <w:b/>
          <w:bCs/>
          <w:lang w:bidi="en-US"/>
        </w:rPr>
      </w:pPr>
    </w:p>
    <w:p w14:paraId="5C150EEE" w14:textId="77777777" w:rsidR="00846FD1" w:rsidRPr="00A96711" w:rsidRDefault="00846FD1" w:rsidP="00846FD1">
      <w:pPr>
        <w:rPr>
          <w:rFonts w:asciiTheme="majorHAnsi" w:hAnsiTheme="majorHAnsi" w:cstheme="majorHAnsi"/>
          <w:sz w:val="22"/>
          <w:szCs w:val="22"/>
        </w:rPr>
      </w:pPr>
    </w:p>
    <w:tbl>
      <w:tblPr>
        <w:tblStyle w:val="Tablaconcuadrcula"/>
        <w:tblW w:w="8489" w:type="dxa"/>
        <w:tblLayout w:type="fixed"/>
        <w:tblLook w:val="0000" w:firstRow="0" w:lastRow="0" w:firstColumn="0" w:lastColumn="0" w:noHBand="0" w:noVBand="0"/>
      </w:tblPr>
      <w:tblGrid>
        <w:gridCol w:w="3060"/>
        <w:gridCol w:w="1048"/>
        <w:gridCol w:w="4381"/>
      </w:tblGrid>
      <w:tr w:rsidR="00846FD1" w:rsidRPr="009A3FE2" w14:paraId="3CD08798" w14:textId="77777777" w:rsidTr="3C41FE76">
        <w:trPr>
          <w:trHeight w:val="435"/>
        </w:trPr>
        <w:tc>
          <w:tcPr>
            <w:tcW w:w="3060" w:type="dxa"/>
            <w:tcBorders>
              <w:top w:val="single" w:sz="6" w:space="0" w:color="auto"/>
              <w:left w:val="single" w:sz="6" w:space="0" w:color="auto"/>
              <w:bottom w:val="single" w:sz="6" w:space="0" w:color="auto"/>
              <w:right w:val="single" w:sz="6" w:space="0" w:color="auto"/>
            </w:tcBorders>
          </w:tcPr>
          <w:p w14:paraId="2EEAB37A" w14:textId="1727042A" w:rsidR="00846FD1" w:rsidRPr="009A3FE2" w:rsidRDefault="00846FD1" w:rsidP="45641184">
            <w:pPr>
              <w:rPr>
                <w:rFonts w:asciiTheme="majorHAnsi" w:eastAsia="Calibri" w:hAnsiTheme="majorHAnsi" w:cstheme="majorBidi"/>
                <w:color w:val="FF0000"/>
                <w:sz w:val="22"/>
                <w:szCs w:val="22"/>
              </w:rPr>
            </w:pPr>
            <w:r w:rsidRPr="009A3FE2">
              <w:rPr>
                <w:rFonts w:asciiTheme="majorHAnsi" w:eastAsia="Calibri" w:hAnsiTheme="majorHAnsi" w:cstheme="majorBidi"/>
                <w:b/>
                <w:color w:val="FF0000"/>
                <w:sz w:val="22"/>
                <w:szCs w:val="22"/>
                <w:lang w:val="es-ES"/>
              </w:rPr>
              <w:t xml:space="preserve">Identificador: </w:t>
            </w:r>
            <w:r w:rsidR="239B9FA8" w:rsidRPr="009A3FE2">
              <w:rPr>
                <w:rFonts w:asciiTheme="majorHAnsi" w:eastAsia="Calibri" w:hAnsiTheme="majorHAnsi" w:cstheme="majorBidi"/>
                <w:b/>
                <w:color w:val="FF0000"/>
                <w:sz w:val="22"/>
                <w:szCs w:val="22"/>
                <w:lang w:val="es-ES"/>
              </w:rPr>
              <w:t>4</w:t>
            </w:r>
          </w:p>
        </w:tc>
        <w:tc>
          <w:tcPr>
            <w:tcW w:w="5429" w:type="dxa"/>
            <w:gridSpan w:val="2"/>
            <w:tcBorders>
              <w:top w:val="single" w:sz="6" w:space="0" w:color="auto"/>
              <w:left w:val="single" w:sz="6" w:space="0" w:color="auto"/>
              <w:bottom w:val="single" w:sz="6" w:space="0" w:color="auto"/>
              <w:right w:val="single" w:sz="6" w:space="0" w:color="auto"/>
            </w:tcBorders>
          </w:tcPr>
          <w:p w14:paraId="7CF42230" w14:textId="1B3EF4F6" w:rsidR="00846FD1" w:rsidRPr="009A3FE2" w:rsidRDefault="00846FD1" w:rsidP="45641184">
            <w:pPr>
              <w:rPr>
                <w:rFonts w:asciiTheme="majorHAnsi" w:eastAsia="Calibri" w:hAnsiTheme="majorHAnsi" w:cstheme="majorBidi"/>
                <w:color w:val="FF0000"/>
                <w:sz w:val="22"/>
                <w:szCs w:val="22"/>
                <w:lang w:val="es-ES"/>
              </w:rPr>
            </w:pPr>
            <w:r w:rsidRPr="009A3FE2">
              <w:rPr>
                <w:rFonts w:asciiTheme="majorHAnsi" w:eastAsia="Calibri" w:hAnsiTheme="majorHAnsi" w:cstheme="majorBidi"/>
                <w:b/>
                <w:color w:val="FF0000"/>
                <w:sz w:val="22"/>
                <w:szCs w:val="22"/>
                <w:lang w:val="es-ES"/>
              </w:rPr>
              <w:t xml:space="preserve">Nombre Caso de Uso: </w:t>
            </w:r>
            <w:r w:rsidR="16F3F8AF" w:rsidRPr="009A3FE2">
              <w:rPr>
                <w:rFonts w:asciiTheme="majorHAnsi" w:eastAsia="Calibri" w:hAnsiTheme="majorHAnsi" w:cstheme="majorBidi"/>
                <w:color w:val="FF0000"/>
                <w:sz w:val="22"/>
                <w:szCs w:val="22"/>
                <w:lang w:val="es-ES"/>
              </w:rPr>
              <w:t>Valorar Experiencia con Estrellas</w:t>
            </w:r>
          </w:p>
        </w:tc>
      </w:tr>
      <w:tr w:rsidR="00846FD1" w:rsidRPr="009A3FE2" w14:paraId="2D2ECE6A" w14:textId="77777777" w:rsidTr="45641184">
        <w:trPr>
          <w:trHeight w:val="300"/>
        </w:trPr>
        <w:tc>
          <w:tcPr>
            <w:tcW w:w="8489" w:type="dxa"/>
            <w:gridSpan w:val="3"/>
            <w:tcBorders>
              <w:top w:val="single" w:sz="6" w:space="0" w:color="auto"/>
              <w:left w:val="single" w:sz="6" w:space="0" w:color="auto"/>
              <w:bottom w:val="single" w:sz="6" w:space="0" w:color="auto"/>
              <w:right w:val="single" w:sz="6" w:space="0" w:color="auto"/>
            </w:tcBorders>
          </w:tcPr>
          <w:p w14:paraId="26EEAB4F" w14:textId="77777777" w:rsidR="00846FD1" w:rsidRPr="009A3FE2" w:rsidRDefault="00846FD1" w:rsidP="00500ABB">
            <w:pPr>
              <w:rPr>
                <w:rFonts w:asciiTheme="majorHAnsi" w:eastAsia="Calibri" w:hAnsiTheme="majorHAnsi" w:cstheme="majorHAnsi"/>
                <w:color w:val="FF0000"/>
                <w:sz w:val="22"/>
                <w:szCs w:val="22"/>
              </w:rPr>
            </w:pPr>
            <w:r w:rsidRPr="009A3FE2">
              <w:rPr>
                <w:rFonts w:asciiTheme="majorHAnsi" w:eastAsia="Calibri" w:hAnsiTheme="majorHAnsi" w:cstheme="majorHAnsi"/>
                <w:b/>
                <w:color w:val="FF0000"/>
                <w:sz w:val="22"/>
                <w:szCs w:val="22"/>
                <w:lang w:val="es-ES"/>
              </w:rPr>
              <w:t>Autor/Modificación: Ángel Casanova</w:t>
            </w:r>
          </w:p>
        </w:tc>
      </w:tr>
      <w:tr w:rsidR="00846FD1" w:rsidRPr="009A3FE2" w14:paraId="72A42DDD" w14:textId="77777777" w:rsidTr="45641184">
        <w:trPr>
          <w:trHeight w:val="300"/>
        </w:trPr>
        <w:tc>
          <w:tcPr>
            <w:tcW w:w="8489" w:type="dxa"/>
            <w:gridSpan w:val="3"/>
            <w:tcBorders>
              <w:top w:val="single" w:sz="6" w:space="0" w:color="auto"/>
              <w:left w:val="single" w:sz="6" w:space="0" w:color="auto"/>
              <w:bottom w:val="single" w:sz="6" w:space="0" w:color="auto"/>
              <w:right w:val="single" w:sz="6" w:space="0" w:color="auto"/>
            </w:tcBorders>
          </w:tcPr>
          <w:p w14:paraId="77B194BE" w14:textId="0BF9DB1E" w:rsidR="00846FD1" w:rsidRPr="009A3FE2" w:rsidRDefault="00846FD1" w:rsidP="45641184">
            <w:pPr>
              <w:rPr>
                <w:rFonts w:asciiTheme="majorHAnsi" w:eastAsia="Calibri" w:hAnsiTheme="majorHAnsi" w:cstheme="majorBidi"/>
                <w:b/>
                <w:color w:val="FF0000"/>
                <w:sz w:val="22"/>
                <w:szCs w:val="22"/>
                <w:lang w:val="es-ES"/>
              </w:rPr>
            </w:pPr>
            <w:r w:rsidRPr="009A3FE2">
              <w:rPr>
                <w:rFonts w:asciiTheme="majorHAnsi" w:eastAsia="Calibri" w:hAnsiTheme="majorHAnsi" w:cstheme="majorBidi"/>
                <w:b/>
                <w:color w:val="FF0000"/>
                <w:sz w:val="22"/>
                <w:szCs w:val="22"/>
                <w:lang w:val="es-ES"/>
              </w:rPr>
              <w:t xml:space="preserve">Fecha: </w:t>
            </w:r>
            <w:r w:rsidR="3742D9C3" w:rsidRPr="009A3FE2">
              <w:rPr>
                <w:rFonts w:asciiTheme="majorHAnsi" w:eastAsia="Calibri" w:hAnsiTheme="majorHAnsi" w:cstheme="majorBidi"/>
                <w:b/>
                <w:color w:val="FF0000"/>
                <w:sz w:val="22"/>
                <w:szCs w:val="22"/>
                <w:lang w:val="es-ES"/>
              </w:rPr>
              <w:t>21</w:t>
            </w:r>
            <w:r w:rsidRPr="009A3FE2">
              <w:rPr>
                <w:rFonts w:asciiTheme="majorHAnsi" w:eastAsia="Calibri" w:hAnsiTheme="majorHAnsi" w:cstheme="majorBidi"/>
                <w:b/>
                <w:color w:val="FF0000"/>
                <w:sz w:val="22"/>
                <w:szCs w:val="22"/>
                <w:lang w:val="es-ES"/>
              </w:rPr>
              <w:t>/0</w:t>
            </w:r>
            <w:r w:rsidR="5B60710F" w:rsidRPr="009A3FE2">
              <w:rPr>
                <w:rFonts w:asciiTheme="majorHAnsi" w:eastAsia="Calibri" w:hAnsiTheme="majorHAnsi" w:cstheme="majorBidi"/>
                <w:b/>
                <w:color w:val="FF0000"/>
                <w:sz w:val="22"/>
                <w:szCs w:val="22"/>
                <w:lang w:val="es-ES"/>
              </w:rPr>
              <w:t>4</w:t>
            </w:r>
            <w:r w:rsidRPr="009A3FE2">
              <w:rPr>
                <w:rFonts w:asciiTheme="majorHAnsi" w:eastAsia="Calibri" w:hAnsiTheme="majorHAnsi" w:cstheme="majorBidi"/>
                <w:b/>
                <w:color w:val="FF0000"/>
                <w:sz w:val="22"/>
                <w:szCs w:val="22"/>
                <w:lang w:val="es-ES"/>
              </w:rPr>
              <w:t>/2021</w:t>
            </w:r>
          </w:p>
        </w:tc>
      </w:tr>
      <w:tr w:rsidR="00846FD1" w:rsidRPr="009A3FE2" w14:paraId="1BE565A5" w14:textId="77777777" w:rsidTr="45641184">
        <w:trPr>
          <w:trHeight w:val="300"/>
        </w:trPr>
        <w:tc>
          <w:tcPr>
            <w:tcW w:w="8489" w:type="dxa"/>
            <w:gridSpan w:val="3"/>
            <w:tcBorders>
              <w:top w:val="single" w:sz="6" w:space="0" w:color="auto"/>
              <w:left w:val="single" w:sz="6" w:space="0" w:color="auto"/>
              <w:bottom w:val="single" w:sz="6" w:space="0" w:color="auto"/>
              <w:right w:val="single" w:sz="6" w:space="0" w:color="auto"/>
            </w:tcBorders>
          </w:tcPr>
          <w:p w14:paraId="1F806668" w14:textId="0836BEB8" w:rsidR="00846FD1" w:rsidRPr="009A3FE2" w:rsidRDefault="00846FD1" w:rsidP="45641184">
            <w:pPr>
              <w:rPr>
                <w:rFonts w:asciiTheme="majorHAnsi" w:eastAsia="Calibri" w:hAnsiTheme="majorHAnsi" w:cstheme="majorBidi"/>
                <w:b/>
                <w:color w:val="FF0000"/>
                <w:sz w:val="22"/>
                <w:szCs w:val="22"/>
                <w:lang w:val="es-ES"/>
              </w:rPr>
            </w:pPr>
            <w:r w:rsidRPr="009A3FE2">
              <w:rPr>
                <w:rFonts w:asciiTheme="majorHAnsi" w:eastAsia="Calibri" w:hAnsiTheme="majorHAnsi" w:cstheme="majorBidi"/>
                <w:b/>
                <w:color w:val="FF0000"/>
                <w:sz w:val="22"/>
                <w:szCs w:val="22"/>
                <w:lang w:val="es-ES"/>
              </w:rPr>
              <w:t xml:space="preserve">Actores involucrados: </w:t>
            </w:r>
            <w:r w:rsidR="1AC2AEE7" w:rsidRPr="009A3FE2">
              <w:rPr>
                <w:rFonts w:asciiTheme="majorHAnsi" w:eastAsia="Calibri" w:hAnsiTheme="majorHAnsi" w:cstheme="majorBidi"/>
                <w:b/>
                <w:color w:val="FF0000"/>
                <w:sz w:val="22"/>
                <w:szCs w:val="22"/>
                <w:lang w:val="es-ES"/>
              </w:rPr>
              <w:t>Cliente Abonado, Cliente Pasajero</w:t>
            </w:r>
          </w:p>
        </w:tc>
      </w:tr>
      <w:tr w:rsidR="00846FD1" w:rsidRPr="009A3FE2" w14:paraId="0A75A6D3" w14:textId="77777777" w:rsidTr="45641184">
        <w:trPr>
          <w:trHeight w:val="300"/>
        </w:trPr>
        <w:tc>
          <w:tcPr>
            <w:tcW w:w="8489" w:type="dxa"/>
            <w:gridSpan w:val="3"/>
            <w:tcBorders>
              <w:top w:val="single" w:sz="6" w:space="0" w:color="auto"/>
              <w:left w:val="single" w:sz="6" w:space="0" w:color="auto"/>
              <w:bottom w:val="single" w:sz="6" w:space="0" w:color="auto"/>
              <w:right w:val="single" w:sz="6" w:space="0" w:color="auto"/>
            </w:tcBorders>
          </w:tcPr>
          <w:p w14:paraId="4A7937D1" w14:textId="4E3C317A" w:rsidR="00846FD1" w:rsidRPr="009A3FE2" w:rsidRDefault="00846FD1" w:rsidP="45641184">
            <w:pPr>
              <w:rPr>
                <w:rFonts w:asciiTheme="majorHAnsi" w:eastAsia="Calibri" w:hAnsiTheme="majorHAnsi" w:cstheme="majorBidi"/>
                <w:color w:val="FF0000"/>
                <w:sz w:val="22"/>
                <w:szCs w:val="22"/>
                <w:lang w:val="es-ES"/>
              </w:rPr>
            </w:pPr>
            <w:r w:rsidRPr="009A3FE2">
              <w:rPr>
                <w:rFonts w:asciiTheme="majorHAnsi" w:eastAsia="Calibri" w:hAnsiTheme="majorHAnsi" w:cstheme="majorBidi"/>
                <w:b/>
                <w:color w:val="FF0000"/>
                <w:sz w:val="22"/>
                <w:szCs w:val="22"/>
                <w:lang w:val="es-ES"/>
              </w:rPr>
              <w:t>Resumen:</w:t>
            </w:r>
            <w:r w:rsidRPr="009A3FE2">
              <w:rPr>
                <w:rFonts w:asciiTheme="majorHAnsi" w:eastAsia="Calibri" w:hAnsiTheme="majorHAnsi" w:cstheme="majorBidi"/>
                <w:color w:val="FF0000"/>
                <w:sz w:val="22"/>
                <w:szCs w:val="22"/>
                <w:lang w:val="es-ES"/>
              </w:rPr>
              <w:t xml:space="preserve"> </w:t>
            </w:r>
            <w:r w:rsidR="6ABAC947" w:rsidRPr="009A3FE2">
              <w:rPr>
                <w:rFonts w:asciiTheme="majorHAnsi" w:eastAsia="Calibri" w:hAnsiTheme="majorHAnsi" w:cstheme="majorBidi"/>
                <w:color w:val="FF0000"/>
                <w:sz w:val="22"/>
                <w:szCs w:val="22"/>
                <w:lang w:val="es-ES"/>
              </w:rPr>
              <w:t>U</w:t>
            </w:r>
            <w:r w:rsidR="0B8327C2" w:rsidRPr="009A3FE2">
              <w:rPr>
                <w:rFonts w:asciiTheme="majorHAnsi" w:eastAsia="Calibri" w:hAnsiTheme="majorHAnsi" w:cstheme="majorBidi"/>
                <w:color w:val="FF0000"/>
                <w:sz w:val="22"/>
                <w:szCs w:val="22"/>
                <w:lang w:val="es-ES"/>
              </w:rPr>
              <w:t>na vez un cliente haya finalizado un alquiler, este podrá valorar su experiencia en tres</w:t>
            </w:r>
            <w:r w:rsidR="7FB3AA81" w:rsidRPr="009A3FE2">
              <w:rPr>
                <w:rFonts w:asciiTheme="majorHAnsi" w:eastAsia="Calibri" w:hAnsiTheme="majorHAnsi" w:cstheme="majorBidi"/>
                <w:color w:val="FF0000"/>
                <w:sz w:val="22"/>
                <w:szCs w:val="22"/>
                <w:lang w:val="es-ES"/>
              </w:rPr>
              <w:t xml:space="preserve"> </w:t>
            </w:r>
            <w:r w:rsidR="0B8327C2" w:rsidRPr="009A3FE2">
              <w:rPr>
                <w:rFonts w:asciiTheme="majorHAnsi" w:eastAsia="Calibri" w:hAnsiTheme="majorHAnsi" w:cstheme="majorBidi"/>
                <w:color w:val="FF0000"/>
                <w:sz w:val="22"/>
                <w:szCs w:val="22"/>
                <w:lang w:val="es-ES"/>
              </w:rPr>
              <w:t xml:space="preserve">posibles modalidades: Calidad de las bicicletas, calidad del servicio </w:t>
            </w:r>
            <w:r w:rsidR="14F066FC" w:rsidRPr="009A3FE2">
              <w:rPr>
                <w:rFonts w:asciiTheme="majorHAnsi" w:eastAsia="Calibri" w:hAnsiTheme="majorHAnsi" w:cstheme="majorBidi"/>
                <w:color w:val="FF0000"/>
                <w:sz w:val="22"/>
                <w:szCs w:val="22"/>
                <w:lang w:val="es-ES"/>
              </w:rPr>
              <w:t xml:space="preserve">y facilidad de suscripción. </w:t>
            </w:r>
            <w:r w:rsidR="0B8327C2" w:rsidRPr="009A3FE2">
              <w:rPr>
                <w:rFonts w:asciiTheme="majorHAnsi" w:eastAsia="Calibri" w:hAnsiTheme="majorHAnsi" w:cstheme="majorBidi"/>
                <w:color w:val="FF0000"/>
                <w:sz w:val="22"/>
                <w:szCs w:val="22"/>
                <w:lang w:val="es-ES"/>
              </w:rPr>
              <w:t xml:space="preserve"> </w:t>
            </w:r>
            <w:r w:rsidR="7D369B68" w:rsidRPr="009A3FE2">
              <w:rPr>
                <w:rFonts w:asciiTheme="majorHAnsi" w:eastAsia="Calibri" w:hAnsiTheme="majorHAnsi" w:cstheme="majorBidi"/>
                <w:color w:val="FF0000"/>
                <w:sz w:val="22"/>
                <w:szCs w:val="22"/>
                <w:lang w:val="es-ES"/>
              </w:rPr>
              <w:t xml:space="preserve">Para ello, el usuario deberá seleccionar una de las tres modalidades citadas anteriormente y una puntuación entre 1 y 5 </w:t>
            </w:r>
            <w:r w:rsidR="1AB475CD" w:rsidRPr="009A3FE2">
              <w:rPr>
                <w:rFonts w:asciiTheme="majorHAnsi" w:eastAsia="Calibri" w:hAnsiTheme="majorHAnsi" w:cstheme="majorBidi"/>
                <w:color w:val="FF0000"/>
                <w:sz w:val="22"/>
                <w:szCs w:val="22"/>
                <w:lang w:val="es-ES"/>
              </w:rPr>
              <w:t>estrellas.</w:t>
            </w:r>
          </w:p>
          <w:p w14:paraId="3835B7FB" w14:textId="430661A8" w:rsidR="53CAEE53" w:rsidRPr="009A3FE2" w:rsidRDefault="53CAEE53" w:rsidP="45641184">
            <w:pPr>
              <w:rPr>
                <w:rFonts w:asciiTheme="majorHAnsi" w:eastAsia="Calibri" w:hAnsiTheme="majorHAnsi" w:cstheme="majorBidi"/>
                <w:color w:val="FF0000"/>
                <w:sz w:val="22"/>
                <w:szCs w:val="22"/>
                <w:lang w:val="es-ES"/>
              </w:rPr>
            </w:pPr>
            <w:r w:rsidRPr="009A3FE2">
              <w:rPr>
                <w:rFonts w:asciiTheme="majorHAnsi" w:eastAsia="Calibri" w:hAnsiTheme="majorHAnsi" w:cstheme="majorBidi"/>
                <w:color w:val="FF0000"/>
                <w:sz w:val="22"/>
                <w:szCs w:val="22"/>
                <w:lang w:val="es-ES"/>
              </w:rPr>
              <w:t>El usuario podrá valorar los tres apartados uno después de otro</w:t>
            </w:r>
            <w:r w:rsidR="6A3D716C" w:rsidRPr="009A3FE2">
              <w:rPr>
                <w:rFonts w:asciiTheme="majorHAnsi" w:eastAsia="Calibri" w:hAnsiTheme="majorHAnsi" w:cstheme="majorBidi"/>
                <w:color w:val="FF0000"/>
                <w:sz w:val="22"/>
                <w:szCs w:val="22"/>
                <w:lang w:val="es-ES"/>
              </w:rPr>
              <w:t>.</w:t>
            </w:r>
          </w:p>
          <w:p w14:paraId="275F34B4" w14:textId="77777777" w:rsidR="00846FD1" w:rsidRPr="009A3FE2" w:rsidRDefault="00846FD1" w:rsidP="00500ABB">
            <w:pPr>
              <w:ind w:left="567"/>
              <w:rPr>
                <w:rFonts w:asciiTheme="majorHAnsi" w:eastAsia="Calibri" w:hAnsiTheme="majorHAnsi" w:cstheme="majorHAnsi"/>
                <w:color w:val="FF0000"/>
                <w:sz w:val="22"/>
                <w:szCs w:val="22"/>
              </w:rPr>
            </w:pPr>
          </w:p>
        </w:tc>
      </w:tr>
      <w:tr w:rsidR="00846FD1" w:rsidRPr="009A3FE2" w14:paraId="78F84B58" w14:textId="77777777" w:rsidTr="45641184">
        <w:trPr>
          <w:trHeight w:val="300"/>
        </w:trPr>
        <w:tc>
          <w:tcPr>
            <w:tcW w:w="8489" w:type="dxa"/>
            <w:gridSpan w:val="3"/>
            <w:tcBorders>
              <w:top w:val="single" w:sz="6" w:space="0" w:color="auto"/>
              <w:left w:val="single" w:sz="6" w:space="0" w:color="auto"/>
              <w:bottom w:val="single" w:sz="6" w:space="0" w:color="auto"/>
              <w:right w:val="single" w:sz="6" w:space="0" w:color="auto"/>
            </w:tcBorders>
          </w:tcPr>
          <w:p w14:paraId="5E8DA06D" w14:textId="7835DE05" w:rsidR="00846FD1" w:rsidRPr="009A3FE2" w:rsidRDefault="00846FD1" w:rsidP="45641184">
            <w:pPr>
              <w:rPr>
                <w:rFonts w:asciiTheme="majorHAnsi" w:eastAsia="Calibri" w:hAnsiTheme="majorHAnsi" w:cstheme="majorBidi"/>
                <w:color w:val="FF0000"/>
                <w:sz w:val="22"/>
                <w:szCs w:val="22"/>
                <w:lang w:val="es-ES"/>
              </w:rPr>
            </w:pPr>
            <w:proofErr w:type="spellStart"/>
            <w:r w:rsidRPr="009A3FE2">
              <w:rPr>
                <w:rFonts w:asciiTheme="majorHAnsi" w:eastAsia="Calibri" w:hAnsiTheme="majorHAnsi" w:cstheme="majorBidi"/>
                <w:b/>
                <w:color w:val="FF0000"/>
                <w:sz w:val="22"/>
                <w:szCs w:val="22"/>
                <w:lang w:val="es-ES"/>
              </w:rPr>
              <w:t>Pre-condiciones</w:t>
            </w:r>
            <w:proofErr w:type="spellEnd"/>
            <w:r w:rsidRPr="009A3FE2">
              <w:rPr>
                <w:rFonts w:asciiTheme="majorHAnsi" w:eastAsia="Calibri" w:hAnsiTheme="majorHAnsi" w:cstheme="majorBidi"/>
                <w:b/>
                <w:color w:val="FF0000"/>
                <w:sz w:val="22"/>
                <w:szCs w:val="22"/>
                <w:lang w:val="es-ES"/>
              </w:rPr>
              <w:t xml:space="preserve">: </w:t>
            </w:r>
            <w:r w:rsidR="59FBE291" w:rsidRPr="009A3FE2">
              <w:rPr>
                <w:rFonts w:asciiTheme="majorHAnsi" w:eastAsia="Calibri" w:hAnsiTheme="majorHAnsi" w:cstheme="majorBidi"/>
                <w:color w:val="FF0000"/>
                <w:sz w:val="22"/>
                <w:szCs w:val="22"/>
                <w:lang w:val="es-ES"/>
              </w:rPr>
              <w:t>El usuario tendrá que haber finalizado un alquiler</w:t>
            </w:r>
            <w:r w:rsidR="6EF4C3CB" w:rsidRPr="009A3FE2">
              <w:rPr>
                <w:rFonts w:asciiTheme="majorHAnsi" w:eastAsia="Calibri" w:hAnsiTheme="majorHAnsi" w:cstheme="majorBidi"/>
                <w:color w:val="FF0000"/>
                <w:sz w:val="22"/>
                <w:szCs w:val="22"/>
                <w:lang w:val="es-ES"/>
              </w:rPr>
              <w:t>.</w:t>
            </w:r>
          </w:p>
          <w:p w14:paraId="7A506324" w14:textId="77777777" w:rsidR="00846FD1" w:rsidRPr="009A3FE2" w:rsidRDefault="00846FD1" w:rsidP="00500ABB">
            <w:pPr>
              <w:ind w:left="567"/>
              <w:rPr>
                <w:rFonts w:asciiTheme="majorHAnsi" w:eastAsia="Calibri" w:hAnsiTheme="majorHAnsi" w:cstheme="majorHAnsi"/>
                <w:color w:val="FF0000"/>
                <w:sz w:val="22"/>
                <w:szCs w:val="22"/>
              </w:rPr>
            </w:pPr>
          </w:p>
        </w:tc>
      </w:tr>
      <w:tr w:rsidR="00846FD1" w:rsidRPr="009A3FE2" w14:paraId="2F61C4F2" w14:textId="77777777" w:rsidTr="45641184">
        <w:trPr>
          <w:trHeight w:val="300"/>
        </w:trPr>
        <w:tc>
          <w:tcPr>
            <w:tcW w:w="8489" w:type="dxa"/>
            <w:gridSpan w:val="3"/>
            <w:tcBorders>
              <w:top w:val="single" w:sz="6" w:space="0" w:color="auto"/>
              <w:left w:val="single" w:sz="6" w:space="0" w:color="auto"/>
              <w:bottom w:val="single" w:sz="6" w:space="0" w:color="auto"/>
              <w:right w:val="single" w:sz="6" w:space="0" w:color="auto"/>
            </w:tcBorders>
          </w:tcPr>
          <w:p w14:paraId="686F6521" w14:textId="7F4770CB" w:rsidR="00846FD1" w:rsidRPr="009A3FE2" w:rsidRDefault="00846FD1" w:rsidP="45641184">
            <w:pPr>
              <w:rPr>
                <w:rFonts w:asciiTheme="majorHAnsi" w:eastAsia="Calibri" w:hAnsiTheme="majorHAnsi" w:cstheme="majorBidi"/>
                <w:color w:val="FF0000"/>
                <w:sz w:val="22"/>
                <w:szCs w:val="22"/>
                <w:lang w:val="es-ES"/>
              </w:rPr>
            </w:pPr>
            <w:proofErr w:type="spellStart"/>
            <w:proofErr w:type="gramStart"/>
            <w:r w:rsidRPr="009A3FE2">
              <w:rPr>
                <w:rFonts w:asciiTheme="majorHAnsi" w:eastAsia="Calibri" w:hAnsiTheme="majorHAnsi" w:cstheme="majorBidi"/>
                <w:b/>
                <w:color w:val="FF0000"/>
                <w:sz w:val="22"/>
                <w:szCs w:val="22"/>
                <w:lang w:val="es-ES"/>
              </w:rPr>
              <w:t>Post-condiciones</w:t>
            </w:r>
            <w:proofErr w:type="spellEnd"/>
            <w:proofErr w:type="gramEnd"/>
            <w:r w:rsidRPr="009A3FE2">
              <w:rPr>
                <w:rFonts w:asciiTheme="majorHAnsi" w:eastAsia="Calibri" w:hAnsiTheme="majorHAnsi" w:cstheme="majorBidi"/>
                <w:b/>
                <w:color w:val="FF0000"/>
                <w:sz w:val="22"/>
                <w:szCs w:val="22"/>
                <w:lang w:val="es-ES"/>
              </w:rPr>
              <w:t>:</w:t>
            </w:r>
            <w:r w:rsidR="2F236733" w:rsidRPr="009A3FE2">
              <w:rPr>
                <w:rFonts w:asciiTheme="majorHAnsi" w:eastAsia="Calibri" w:hAnsiTheme="majorHAnsi" w:cstheme="majorBidi"/>
                <w:b/>
                <w:color w:val="FF0000"/>
                <w:sz w:val="22"/>
                <w:szCs w:val="22"/>
                <w:lang w:val="es-ES"/>
              </w:rPr>
              <w:t xml:space="preserve"> </w:t>
            </w:r>
            <w:r w:rsidR="2F236733" w:rsidRPr="009A3FE2">
              <w:rPr>
                <w:rFonts w:asciiTheme="majorHAnsi" w:eastAsia="Calibri" w:hAnsiTheme="majorHAnsi" w:cstheme="majorBidi"/>
                <w:color w:val="FF0000"/>
                <w:sz w:val="22"/>
                <w:szCs w:val="22"/>
                <w:lang w:val="es-ES"/>
              </w:rPr>
              <w:t xml:space="preserve">El usuario podrá reportar un problema o </w:t>
            </w:r>
            <w:r w:rsidR="7C3FC627" w:rsidRPr="009A3FE2">
              <w:rPr>
                <w:rFonts w:asciiTheme="majorHAnsi" w:eastAsia="Calibri" w:hAnsiTheme="majorHAnsi" w:cstheme="majorBidi"/>
                <w:color w:val="FF0000"/>
                <w:sz w:val="22"/>
                <w:szCs w:val="22"/>
                <w:lang w:val="es-ES"/>
              </w:rPr>
              <w:t>cerrar sesión y salir.</w:t>
            </w:r>
          </w:p>
          <w:p w14:paraId="14878E10" w14:textId="77777777" w:rsidR="00846FD1" w:rsidRPr="009A3FE2" w:rsidRDefault="00846FD1" w:rsidP="00500ABB">
            <w:pPr>
              <w:ind w:left="567"/>
              <w:rPr>
                <w:rFonts w:asciiTheme="majorHAnsi" w:eastAsia="Calibri" w:hAnsiTheme="majorHAnsi" w:cstheme="majorHAnsi"/>
                <w:color w:val="FF0000"/>
                <w:sz w:val="22"/>
                <w:szCs w:val="22"/>
              </w:rPr>
            </w:pPr>
          </w:p>
        </w:tc>
      </w:tr>
      <w:tr w:rsidR="00846FD1" w:rsidRPr="009A3FE2" w14:paraId="5FA45A60" w14:textId="77777777" w:rsidTr="45641184">
        <w:trPr>
          <w:trHeight w:val="300"/>
        </w:trPr>
        <w:tc>
          <w:tcPr>
            <w:tcW w:w="8489" w:type="dxa"/>
            <w:gridSpan w:val="3"/>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54CD362E" w14:textId="77777777" w:rsidR="00846FD1" w:rsidRPr="009A3FE2" w:rsidRDefault="00846FD1" w:rsidP="00500ABB">
            <w:pPr>
              <w:jc w:val="center"/>
              <w:rPr>
                <w:rFonts w:asciiTheme="majorHAnsi" w:eastAsia="Calibri" w:hAnsiTheme="majorHAnsi" w:cstheme="majorHAnsi"/>
                <w:color w:val="FF0000"/>
                <w:sz w:val="22"/>
                <w:szCs w:val="22"/>
              </w:rPr>
            </w:pPr>
            <w:r w:rsidRPr="009A3FE2">
              <w:rPr>
                <w:rFonts w:asciiTheme="majorHAnsi" w:eastAsia="Calibri" w:hAnsiTheme="majorHAnsi" w:cstheme="majorHAnsi"/>
                <w:b/>
                <w:color w:val="FF0000"/>
                <w:sz w:val="22"/>
                <w:szCs w:val="22"/>
                <w:lang w:val="es-ES"/>
              </w:rPr>
              <w:t>Curso Básico de Eventos</w:t>
            </w:r>
          </w:p>
        </w:tc>
      </w:tr>
      <w:tr w:rsidR="00846FD1" w:rsidRPr="009A3FE2" w14:paraId="21431C7A" w14:textId="77777777" w:rsidTr="45641184">
        <w:trPr>
          <w:trHeight w:val="300"/>
        </w:trPr>
        <w:tc>
          <w:tcPr>
            <w:tcW w:w="4108" w:type="dxa"/>
            <w:gridSpan w:val="2"/>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3F2C02A5" w14:textId="77777777" w:rsidR="00846FD1" w:rsidRPr="009A3FE2" w:rsidRDefault="00846FD1" w:rsidP="00500ABB">
            <w:pPr>
              <w:jc w:val="center"/>
              <w:rPr>
                <w:rFonts w:asciiTheme="majorHAnsi" w:eastAsia="Calibri" w:hAnsiTheme="majorHAnsi" w:cstheme="majorHAnsi"/>
                <w:color w:val="FF0000"/>
                <w:sz w:val="22"/>
                <w:szCs w:val="22"/>
              </w:rPr>
            </w:pPr>
            <w:r w:rsidRPr="009A3FE2">
              <w:rPr>
                <w:rFonts w:asciiTheme="majorHAnsi" w:eastAsia="Calibri" w:hAnsiTheme="majorHAnsi" w:cstheme="majorHAnsi"/>
                <w:b/>
                <w:color w:val="FF0000"/>
                <w:sz w:val="22"/>
                <w:szCs w:val="22"/>
                <w:lang w:val="es-ES"/>
              </w:rPr>
              <w:t>Usuario</w:t>
            </w:r>
          </w:p>
        </w:tc>
        <w:tc>
          <w:tcPr>
            <w:tcW w:w="4381" w:type="dxa"/>
            <w:tcBorders>
              <w:top w:val="nil"/>
              <w:left w:val="nil"/>
              <w:bottom w:val="single" w:sz="6" w:space="0" w:color="auto"/>
              <w:right w:val="single" w:sz="6" w:space="0" w:color="auto"/>
            </w:tcBorders>
            <w:shd w:val="clear" w:color="auto" w:fill="D9D9D9" w:themeFill="background1" w:themeFillShade="D9"/>
          </w:tcPr>
          <w:p w14:paraId="166E51C1" w14:textId="77777777" w:rsidR="00846FD1" w:rsidRPr="009A3FE2" w:rsidRDefault="00846FD1" w:rsidP="00500ABB">
            <w:pPr>
              <w:jc w:val="center"/>
              <w:rPr>
                <w:rFonts w:asciiTheme="majorHAnsi" w:eastAsia="Calibri" w:hAnsiTheme="majorHAnsi" w:cstheme="majorHAnsi"/>
                <w:color w:val="FF0000"/>
                <w:sz w:val="22"/>
                <w:szCs w:val="22"/>
              </w:rPr>
            </w:pPr>
            <w:r w:rsidRPr="009A3FE2">
              <w:rPr>
                <w:rFonts w:asciiTheme="majorHAnsi" w:eastAsia="Calibri" w:hAnsiTheme="majorHAnsi" w:cstheme="majorHAnsi"/>
                <w:b/>
                <w:color w:val="FF0000"/>
                <w:sz w:val="22"/>
                <w:szCs w:val="22"/>
                <w:lang w:val="es-ES"/>
              </w:rPr>
              <w:t>Sistema</w:t>
            </w:r>
          </w:p>
        </w:tc>
      </w:tr>
      <w:tr w:rsidR="00846FD1" w:rsidRPr="009A3FE2" w14:paraId="45B4B134" w14:textId="77777777" w:rsidTr="45641184">
        <w:trPr>
          <w:trHeight w:val="300"/>
        </w:trPr>
        <w:tc>
          <w:tcPr>
            <w:tcW w:w="4108" w:type="dxa"/>
            <w:gridSpan w:val="2"/>
            <w:tcBorders>
              <w:top w:val="single" w:sz="6" w:space="0" w:color="auto"/>
              <w:left w:val="single" w:sz="6" w:space="0" w:color="auto"/>
              <w:bottom w:val="single" w:sz="6" w:space="0" w:color="auto"/>
              <w:right w:val="single" w:sz="6" w:space="0" w:color="auto"/>
            </w:tcBorders>
          </w:tcPr>
          <w:p w14:paraId="26A8331D" w14:textId="561F71F2" w:rsidR="00846FD1" w:rsidRPr="009A3FE2" w:rsidRDefault="00846FD1" w:rsidP="45641184">
            <w:pPr>
              <w:rPr>
                <w:rFonts w:asciiTheme="majorHAnsi" w:eastAsia="Arial" w:hAnsiTheme="majorHAnsi" w:cstheme="majorBidi"/>
                <w:color w:val="FF0000"/>
                <w:sz w:val="22"/>
                <w:szCs w:val="22"/>
              </w:rPr>
            </w:pPr>
            <w:r w:rsidRPr="009A3FE2">
              <w:rPr>
                <w:rFonts w:asciiTheme="majorHAnsi" w:eastAsia="Arial" w:hAnsiTheme="majorHAnsi" w:cstheme="majorBidi"/>
                <w:color w:val="FF0000"/>
                <w:sz w:val="22"/>
                <w:szCs w:val="22"/>
                <w:lang w:val="es-ES"/>
              </w:rPr>
              <w:t>El</w:t>
            </w:r>
            <w:r w:rsidR="16C7140D" w:rsidRPr="009A3FE2">
              <w:rPr>
                <w:rFonts w:asciiTheme="majorHAnsi" w:eastAsia="Arial" w:hAnsiTheme="majorHAnsi" w:cstheme="majorBidi"/>
                <w:color w:val="FF0000"/>
                <w:sz w:val="22"/>
                <w:szCs w:val="22"/>
                <w:lang w:val="es-ES"/>
              </w:rPr>
              <w:t xml:space="preserve"> usuario termina un alquiler y envía comentarios con su experiencia de uso en el sistema</w:t>
            </w:r>
            <w:r w:rsidRPr="009A3FE2">
              <w:rPr>
                <w:rFonts w:asciiTheme="majorHAnsi" w:eastAsia="Arial" w:hAnsiTheme="majorHAnsi" w:cstheme="majorBidi"/>
                <w:color w:val="FF0000"/>
                <w:sz w:val="22"/>
                <w:szCs w:val="22"/>
                <w:lang w:val="es-ES"/>
              </w:rPr>
              <w:t>.</w:t>
            </w:r>
          </w:p>
          <w:p w14:paraId="1DBD9B41" w14:textId="77777777" w:rsidR="00846FD1" w:rsidRPr="009A3FE2" w:rsidRDefault="00846FD1" w:rsidP="00500ABB">
            <w:pPr>
              <w:rPr>
                <w:rFonts w:asciiTheme="majorHAnsi" w:eastAsia="Arial" w:hAnsiTheme="majorHAnsi" w:cstheme="majorHAnsi"/>
                <w:color w:val="FF0000"/>
                <w:sz w:val="22"/>
                <w:szCs w:val="22"/>
              </w:rPr>
            </w:pPr>
          </w:p>
        </w:tc>
        <w:tc>
          <w:tcPr>
            <w:tcW w:w="4381" w:type="dxa"/>
            <w:tcBorders>
              <w:top w:val="single" w:sz="6" w:space="0" w:color="auto"/>
              <w:left w:val="nil"/>
              <w:bottom w:val="single" w:sz="6" w:space="0" w:color="auto"/>
              <w:right w:val="single" w:sz="6" w:space="0" w:color="auto"/>
            </w:tcBorders>
          </w:tcPr>
          <w:p w14:paraId="0DF9DD8A" w14:textId="1A281419" w:rsidR="00846FD1" w:rsidRPr="009A3FE2" w:rsidRDefault="00846FD1" w:rsidP="45641184">
            <w:pPr>
              <w:ind w:left="375"/>
              <w:rPr>
                <w:rFonts w:asciiTheme="majorHAnsi" w:eastAsia="Arial" w:hAnsiTheme="majorHAnsi" w:cstheme="majorBidi"/>
                <w:color w:val="FF0000"/>
                <w:sz w:val="22"/>
                <w:szCs w:val="22"/>
              </w:rPr>
            </w:pPr>
            <w:r w:rsidRPr="009A3FE2">
              <w:rPr>
                <w:rFonts w:asciiTheme="majorHAnsi" w:eastAsia="Arial" w:hAnsiTheme="majorHAnsi" w:cstheme="majorBidi"/>
                <w:color w:val="FF0000"/>
                <w:sz w:val="22"/>
                <w:szCs w:val="22"/>
                <w:lang w:val="es-ES"/>
              </w:rPr>
              <w:t>El sistema</w:t>
            </w:r>
            <w:r w:rsidR="2976A517" w:rsidRPr="009A3FE2">
              <w:rPr>
                <w:rFonts w:asciiTheme="majorHAnsi" w:eastAsia="Arial" w:hAnsiTheme="majorHAnsi" w:cstheme="majorBidi"/>
                <w:color w:val="FF0000"/>
                <w:sz w:val="22"/>
                <w:szCs w:val="22"/>
                <w:lang w:val="es-ES"/>
              </w:rPr>
              <w:t xml:space="preserve"> </w:t>
            </w:r>
            <w:r w:rsidR="2671DF7E" w:rsidRPr="009A3FE2">
              <w:rPr>
                <w:rFonts w:asciiTheme="majorHAnsi" w:eastAsia="Arial" w:hAnsiTheme="majorHAnsi" w:cstheme="majorBidi"/>
                <w:color w:val="FF0000"/>
                <w:sz w:val="22"/>
                <w:szCs w:val="22"/>
                <w:lang w:val="es-ES"/>
              </w:rPr>
              <w:t>registra la experiencia del usuario en la base de datos del sistema</w:t>
            </w:r>
            <w:r w:rsidRPr="009A3FE2">
              <w:rPr>
                <w:rFonts w:asciiTheme="majorHAnsi" w:eastAsia="Arial" w:hAnsiTheme="majorHAnsi" w:cstheme="majorBidi"/>
                <w:color w:val="FF0000"/>
                <w:sz w:val="22"/>
                <w:szCs w:val="22"/>
                <w:lang w:val="es-ES"/>
              </w:rPr>
              <w:t>.</w:t>
            </w:r>
          </w:p>
        </w:tc>
      </w:tr>
      <w:tr w:rsidR="00846FD1" w:rsidRPr="009A3FE2" w14:paraId="313C13BD" w14:textId="77777777" w:rsidTr="45641184">
        <w:trPr>
          <w:trHeight w:val="300"/>
        </w:trPr>
        <w:tc>
          <w:tcPr>
            <w:tcW w:w="8489" w:type="dxa"/>
            <w:gridSpan w:val="3"/>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3FFEE8F7" w14:textId="77777777" w:rsidR="00846FD1" w:rsidRPr="009A3FE2" w:rsidRDefault="00846FD1" w:rsidP="00500ABB">
            <w:pPr>
              <w:jc w:val="center"/>
              <w:rPr>
                <w:rFonts w:asciiTheme="majorHAnsi" w:eastAsia="Calibri" w:hAnsiTheme="majorHAnsi" w:cstheme="majorHAnsi"/>
                <w:color w:val="FF0000"/>
                <w:sz w:val="22"/>
                <w:szCs w:val="22"/>
              </w:rPr>
            </w:pPr>
            <w:r w:rsidRPr="009A3FE2">
              <w:rPr>
                <w:rFonts w:asciiTheme="majorHAnsi" w:eastAsia="Calibri" w:hAnsiTheme="majorHAnsi" w:cstheme="majorHAnsi"/>
                <w:b/>
                <w:color w:val="FF0000"/>
                <w:sz w:val="22"/>
                <w:szCs w:val="22"/>
                <w:lang w:val="es-ES"/>
              </w:rPr>
              <w:t>Caminos Alternativos</w:t>
            </w:r>
          </w:p>
        </w:tc>
      </w:tr>
      <w:tr w:rsidR="00846FD1" w:rsidRPr="009A3FE2" w14:paraId="42426487" w14:textId="77777777" w:rsidTr="45641184">
        <w:trPr>
          <w:trHeight w:val="300"/>
        </w:trPr>
        <w:tc>
          <w:tcPr>
            <w:tcW w:w="8489" w:type="dxa"/>
            <w:gridSpan w:val="3"/>
            <w:tcBorders>
              <w:top w:val="single" w:sz="6" w:space="0" w:color="auto"/>
              <w:left w:val="single" w:sz="6" w:space="0" w:color="auto"/>
              <w:bottom w:val="single" w:sz="6" w:space="0" w:color="auto"/>
              <w:right w:val="single" w:sz="6" w:space="0" w:color="auto"/>
            </w:tcBorders>
          </w:tcPr>
          <w:p w14:paraId="68CE027D" w14:textId="1165837F" w:rsidR="00846FD1" w:rsidRPr="009A3FE2" w:rsidRDefault="02A65C8C" w:rsidP="45641184">
            <w:pPr>
              <w:spacing w:after="240"/>
              <w:rPr>
                <w:rFonts w:asciiTheme="majorHAnsi" w:eastAsia="Arial" w:hAnsiTheme="majorHAnsi" w:cstheme="majorBidi"/>
                <w:color w:val="FF0000"/>
                <w:sz w:val="22"/>
                <w:szCs w:val="22"/>
                <w:lang w:val="es-ES"/>
              </w:rPr>
            </w:pPr>
            <w:r w:rsidRPr="009A3FE2">
              <w:rPr>
                <w:rFonts w:asciiTheme="majorHAnsi" w:eastAsia="Arial" w:hAnsiTheme="majorHAnsi" w:cstheme="majorBidi"/>
                <w:color w:val="FF0000"/>
                <w:sz w:val="22"/>
                <w:szCs w:val="22"/>
                <w:lang w:val="es-ES"/>
              </w:rPr>
              <w:t xml:space="preserve">Solo se puede llegar </w:t>
            </w:r>
            <w:r w:rsidR="14EC8C87" w:rsidRPr="009A3FE2">
              <w:rPr>
                <w:rFonts w:asciiTheme="majorHAnsi" w:eastAsia="Arial" w:hAnsiTheme="majorHAnsi" w:cstheme="majorBidi"/>
                <w:color w:val="FF0000"/>
                <w:sz w:val="22"/>
                <w:szCs w:val="22"/>
                <w:lang w:val="es-ES"/>
              </w:rPr>
              <w:t>aquí</w:t>
            </w:r>
            <w:r w:rsidRPr="009A3FE2">
              <w:rPr>
                <w:rFonts w:asciiTheme="majorHAnsi" w:eastAsia="Arial" w:hAnsiTheme="majorHAnsi" w:cstheme="majorBidi"/>
                <w:color w:val="FF0000"/>
                <w:sz w:val="22"/>
                <w:szCs w:val="22"/>
                <w:lang w:val="es-ES"/>
              </w:rPr>
              <w:t xml:space="preserve"> si se ha terminado un alquiler</w:t>
            </w:r>
            <w:r w:rsidR="00846FD1" w:rsidRPr="009A3FE2">
              <w:rPr>
                <w:rFonts w:asciiTheme="majorHAnsi" w:eastAsia="Arial" w:hAnsiTheme="majorHAnsi" w:cstheme="majorBidi"/>
                <w:color w:val="FF0000"/>
                <w:sz w:val="22"/>
                <w:szCs w:val="22"/>
                <w:lang w:val="es-ES"/>
              </w:rPr>
              <w:t>.</w:t>
            </w:r>
          </w:p>
        </w:tc>
      </w:tr>
      <w:tr w:rsidR="00846FD1" w:rsidRPr="009A3FE2" w14:paraId="69CBC16F" w14:textId="77777777" w:rsidTr="45641184">
        <w:trPr>
          <w:trHeight w:val="300"/>
        </w:trPr>
        <w:tc>
          <w:tcPr>
            <w:tcW w:w="8489" w:type="dxa"/>
            <w:gridSpan w:val="3"/>
            <w:tcBorders>
              <w:top w:val="single" w:sz="6" w:space="0" w:color="auto"/>
              <w:left w:val="single" w:sz="6" w:space="0" w:color="auto"/>
              <w:bottom w:val="single" w:sz="6" w:space="0" w:color="auto"/>
              <w:right w:val="single" w:sz="6" w:space="0" w:color="auto"/>
            </w:tcBorders>
          </w:tcPr>
          <w:p w14:paraId="08177732" w14:textId="63161893" w:rsidR="00846FD1" w:rsidRPr="009A3FE2" w:rsidRDefault="00846FD1" w:rsidP="45641184">
            <w:pPr>
              <w:rPr>
                <w:rFonts w:asciiTheme="majorHAnsi" w:eastAsia="Calibri" w:hAnsiTheme="majorHAnsi" w:cstheme="majorBidi"/>
                <w:color w:val="FF0000"/>
                <w:sz w:val="22"/>
                <w:szCs w:val="22"/>
              </w:rPr>
            </w:pPr>
            <w:r w:rsidRPr="009A3FE2">
              <w:rPr>
                <w:rFonts w:asciiTheme="majorHAnsi" w:eastAsia="Calibri" w:hAnsiTheme="majorHAnsi" w:cstheme="majorBidi"/>
                <w:b/>
                <w:color w:val="FF0000"/>
                <w:sz w:val="22"/>
                <w:szCs w:val="22"/>
                <w:lang w:val="es-ES"/>
              </w:rPr>
              <w:t xml:space="preserve">Clases involucradas: </w:t>
            </w:r>
            <w:r w:rsidR="73082913" w:rsidRPr="009A3FE2">
              <w:rPr>
                <w:rFonts w:asciiTheme="majorHAnsi" w:eastAsia="Calibri" w:hAnsiTheme="majorHAnsi" w:cstheme="majorBidi"/>
                <w:color w:val="FF0000"/>
                <w:sz w:val="22"/>
                <w:szCs w:val="22"/>
                <w:lang w:val="es-ES"/>
              </w:rPr>
              <w:t>Cliente</w:t>
            </w:r>
            <w:r w:rsidRPr="009A3FE2">
              <w:rPr>
                <w:rFonts w:asciiTheme="majorHAnsi" w:eastAsia="Calibri" w:hAnsiTheme="majorHAnsi" w:cstheme="majorBidi"/>
                <w:color w:val="FF0000"/>
                <w:sz w:val="22"/>
                <w:szCs w:val="22"/>
                <w:lang w:val="es-ES"/>
              </w:rPr>
              <w:t>,</w:t>
            </w:r>
            <w:r w:rsidR="7EF27766" w:rsidRPr="009A3FE2">
              <w:rPr>
                <w:rFonts w:asciiTheme="majorHAnsi" w:eastAsia="Calibri" w:hAnsiTheme="majorHAnsi" w:cstheme="majorBidi"/>
                <w:color w:val="FF0000"/>
                <w:sz w:val="22"/>
                <w:szCs w:val="22"/>
                <w:lang w:val="es-ES"/>
              </w:rPr>
              <w:t xml:space="preserve"> Experiencia y</w:t>
            </w:r>
            <w:r w:rsidRPr="009A3FE2">
              <w:rPr>
                <w:rFonts w:asciiTheme="majorHAnsi" w:eastAsia="Calibri" w:hAnsiTheme="majorHAnsi" w:cstheme="majorBidi"/>
                <w:color w:val="FF0000"/>
                <w:sz w:val="22"/>
                <w:szCs w:val="22"/>
                <w:lang w:val="es-ES"/>
              </w:rPr>
              <w:t xml:space="preserve"> Aplicación.</w:t>
            </w:r>
          </w:p>
          <w:p w14:paraId="07447F13" w14:textId="77777777" w:rsidR="00846FD1" w:rsidRPr="009A3FE2" w:rsidRDefault="00846FD1" w:rsidP="00500ABB">
            <w:pPr>
              <w:rPr>
                <w:rFonts w:asciiTheme="majorHAnsi" w:eastAsia="Arial" w:hAnsiTheme="majorHAnsi" w:cstheme="majorHAnsi"/>
                <w:color w:val="FF0000"/>
                <w:sz w:val="22"/>
                <w:szCs w:val="22"/>
              </w:rPr>
            </w:pPr>
          </w:p>
        </w:tc>
      </w:tr>
    </w:tbl>
    <w:p w14:paraId="61204E92" w14:textId="77777777" w:rsidR="00060ACA" w:rsidRPr="00060ACA" w:rsidRDefault="005704F0" w:rsidP="00060ACA">
      <w:r>
        <w:br w:type="page"/>
      </w:r>
    </w:p>
    <w:tbl>
      <w:tblPr>
        <w:tblStyle w:val="Tablaconcuadrcula"/>
        <w:tblW w:w="0" w:type="auto"/>
        <w:tblLook w:val="0000" w:firstRow="0" w:lastRow="0" w:firstColumn="0" w:lastColumn="0" w:noHBand="0" w:noVBand="0"/>
      </w:tblPr>
      <w:tblGrid>
        <w:gridCol w:w="3109"/>
        <w:gridCol w:w="995"/>
        <w:gridCol w:w="4378"/>
      </w:tblGrid>
      <w:tr w:rsidR="644D146A" w14:paraId="068F07F0" w14:textId="77777777" w:rsidTr="20FA300B">
        <w:trPr>
          <w:trHeight w:val="435"/>
        </w:trPr>
        <w:tc>
          <w:tcPr>
            <w:tcW w:w="3112" w:type="dxa"/>
            <w:tcBorders>
              <w:top w:val="single" w:sz="6" w:space="0" w:color="auto"/>
              <w:left w:val="single" w:sz="6" w:space="0" w:color="auto"/>
              <w:bottom w:val="single" w:sz="6" w:space="0" w:color="auto"/>
              <w:right w:val="single" w:sz="6" w:space="0" w:color="auto"/>
            </w:tcBorders>
          </w:tcPr>
          <w:p w14:paraId="3D31EBF5" w14:textId="7DD3A705" w:rsidR="644D146A" w:rsidRDefault="644D146A" w:rsidP="644D146A">
            <w:pPr>
              <w:rPr>
                <w:rFonts w:asciiTheme="majorHAnsi" w:eastAsia="Calibri" w:hAnsiTheme="majorHAnsi" w:cstheme="majorBidi"/>
                <w:b/>
                <w:bCs/>
                <w:color w:val="FF0000"/>
                <w:sz w:val="22"/>
                <w:szCs w:val="22"/>
                <w:lang w:val="es-ES"/>
              </w:rPr>
            </w:pPr>
            <w:r w:rsidRPr="644D146A">
              <w:rPr>
                <w:rFonts w:asciiTheme="majorHAnsi" w:eastAsia="Calibri" w:hAnsiTheme="majorHAnsi" w:cstheme="majorBidi"/>
                <w:b/>
                <w:bCs/>
                <w:color w:val="FF0000"/>
                <w:sz w:val="22"/>
                <w:szCs w:val="22"/>
                <w:lang w:val="es-ES"/>
              </w:rPr>
              <w:lastRenderedPageBreak/>
              <w:t xml:space="preserve">Identificador: </w:t>
            </w:r>
            <w:r w:rsidR="514CDC11" w:rsidRPr="5BD0A58C">
              <w:rPr>
                <w:rFonts w:asciiTheme="majorHAnsi" w:eastAsia="Calibri" w:hAnsiTheme="majorHAnsi" w:cstheme="majorBidi"/>
                <w:b/>
                <w:bCs/>
                <w:color w:val="FF0000"/>
                <w:sz w:val="22"/>
                <w:szCs w:val="22"/>
                <w:lang w:val="es-ES"/>
              </w:rPr>
              <w:t>5</w:t>
            </w:r>
          </w:p>
        </w:tc>
        <w:tc>
          <w:tcPr>
            <w:tcW w:w="5377" w:type="dxa"/>
            <w:gridSpan w:val="2"/>
            <w:tcBorders>
              <w:top w:val="single" w:sz="6" w:space="0" w:color="auto"/>
              <w:left w:val="single" w:sz="6" w:space="0" w:color="auto"/>
              <w:bottom w:val="single" w:sz="6" w:space="0" w:color="auto"/>
              <w:right w:val="single" w:sz="6" w:space="0" w:color="auto"/>
            </w:tcBorders>
          </w:tcPr>
          <w:p w14:paraId="7C3B343D" w14:textId="25E8AA77" w:rsidR="644D146A" w:rsidRDefault="5DAE532A" w:rsidP="20FA300B">
            <w:pPr>
              <w:rPr>
                <w:rFonts w:asciiTheme="majorHAnsi" w:eastAsia="Calibri" w:hAnsiTheme="majorHAnsi" w:cstheme="majorBidi"/>
                <w:color w:val="FF0000"/>
                <w:sz w:val="22"/>
                <w:szCs w:val="22"/>
                <w:lang w:val="es-ES"/>
              </w:rPr>
            </w:pPr>
            <w:r w:rsidRPr="20FA300B">
              <w:rPr>
                <w:rFonts w:asciiTheme="majorHAnsi" w:eastAsia="Calibri" w:hAnsiTheme="majorHAnsi" w:cstheme="majorBidi"/>
                <w:b/>
                <w:bCs/>
                <w:color w:val="FF0000"/>
                <w:sz w:val="22"/>
                <w:szCs w:val="22"/>
                <w:lang w:val="es-ES"/>
              </w:rPr>
              <w:t xml:space="preserve">Nombre Caso de Uso: </w:t>
            </w:r>
            <w:r w:rsidR="26E4071E" w:rsidRPr="20FA300B">
              <w:rPr>
                <w:rFonts w:asciiTheme="majorHAnsi" w:eastAsia="Calibri" w:hAnsiTheme="majorHAnsi" w:cstheme="majorBidi"/>
                <w:b/>
                <w:bCs/>
                <w:color w:val="FF0000"/>
                <w:sz w:val="22"/>
                <w:szCs w:val="22"/>
                <w:lang w:val="es-ES"/>
              </w:rPr>
              <w:t>Generación informes</w:t>
            </w:r>
            <w:r w:rsidR="223CCCFC" w:rsidRPr="20FA300B">
              <w:rPr>
                <w:rFonts w:asciiTheme="majorHAnsi" w:eastAsia="Calibri" w:hAnsiTheme="majorHAnsi" w:cstheme="majorBidi"/>
                <w:b/>
                <w:bCs/>
                <w:color w:val="FF0000"/>
                <w:sz w:val="22"/>
                <w:szCs w:val="22"/>
                <w:lang w:val="es-ES"/>
              </w:rPr>
              <w:t xml:space="preserve"> de </w:t>
            </w:r>
            <w:r w:rsidR="3E99F23F" w:rsidRPr="20FA300B">
              <w:rPr>
                <w:rFonts w:asciiTheme="majorHAnsi" w:eastAsia="Calibri" w:hAnsiTheme="majorHAnsi" w:cstheme="majorBidi"/>
                <w:b/>
                <w:bCs/>
                <w:color w:val="FF0000"/>
                <w:sz w:val="22"/>
                <w:szCs w:val="22"/>
                <w:lang w:val="es-ES"/>
              </w:rPr>
              <w:t>Facturación</w:t>
            </w:r>
          </w:p>
        </w:tc>
      </w:tr>
      <w:tr w:rsidR="644D146A" w14:paraId="499E27DC" w14:textId="77777777" w:rsidTr="20FA300B">
        <w:trPr>
          <w:trHeight w:val="300"/>
        </w:trPr>
        <w:tc>
          <w:tcPr>
            <w:tcW w:w="8489" w:type="dxa"/>
            <w:gridSpan w:val="3"/>
            <w:tcBorders>
              <w:top w:val="single" w:sz="6" w:space="0" w:color="auto"/>
              <w:left w:val="single" w:sz="6" w:space="0" w:color="auto"/>
              <w:bottom w:val="single" w:sz="6" w:space="0" w:color="auto"/>
              <w:right w:val="single" w:sz="6" w:space="0" w:color="auto"/>
            </w:tcBorders>
          </w:tcPr>
          <w:p w14:paraId="0D083368" w14:textId="77777777" w:rsidR="644D146A" w:rsidRDefault="644D146A" w:rsidP="644D146A">
            <w:pPr>
              <w:rPr>
                <w:rFonts w:asciiTheme="majorHAnsi" w:eastAsia="Calibri" w:hAnsiTheme="majorHAnsi" w:cstheme="majorBidi"/>
                <w:color w:val="FF0000"/>
                <w:sz w:val="22"/>
                <w:szCs w:val="22"/>
              </w:rPr>
            </w:pPr>
            <w:r w:rsidRPr="644D146A">
              <w:rPr>
                <w:rFonts w:asciiTheme="majorHAnsi" w:eastAsia="Calibri" w:hAnsiTheme="majorHAnsi" w:cstheme="majorBidi"/>
                <w:b/>
                <w:bCs/>
                <w:color w:val="FF0000"/>
                <w:sz w:val="22"/>
                <w:szCs w:val="22"/>
                <w:lang w:val="es-ES"/>
              </w:rPr>
              <w:t>Autor/Modificación: Ángel Casanova</w:t>
            </w:r>
          </w:p>
        </w:tc>
      </w:tr>
      <w:tr w:rsidR="644D146A" w14:paraId="1D7C62A2" w14:textId="77777777" w:rsidTr="20FA300B">
        <w:trPr>
          <w:trHeight w:val="300"/>
        </w:trPr>
        <w:tc>
          <w:tcPr>
            <w:tcW w:w="8489" w:type="dxa"/>
            <w:gridSpan w:val="3"/>
            <w:tcBorders>
              <w:top w:val="single" w:sz="6" w:space="0" w:color="auto"/>
              <w:left w:val="single" w:sz="6" w:space="0" w:color="auto"/>
              <w:bottom w:val="single" w:sz="6" w:space="0" w:color="auto"/>
              <w:right w:val="single" w:sz="6" w:space="0" w:color="auto"/>
            </w:tcBorders>
          </w:tcPr>
          <w:p w14:paraId="5577B1E1" w14:textId="16342503" w:rsidR="644D146A" w:rsidRDefault="644D146A" w:rsidP="1DF34D33">
            <w:pPr>
              <w:rPr>
                <w:rFonts w:asciiTheme="majorHAnsi" w:eastAsia="Calibri" w:hAnsiTheme="majorHAnsi" w:cstheme="majorBidi"/>
                <w:b/>
                <w:bCs/>
                <w:color w:val="FF0000"/>
                <w:sz w:val="22"/>
                <w:szCs w:val="22"/>
                <w:lang w:val="es-ES"/>
              </w:rPr>
            </w:pPr>
            <w:r w:rsidRPr="1DF34D33">
              <w:rPr>
                <w:rFonts w:asciiTheme="majorHAnsi" w:eastAsia="Calibri" w:hAnsiTheme="majorHAnsi" w:cstheme="majorBidi"/>
                <w:b/>
                <w:bCs/>
                <w:color w:val="FF0000"/>
                <w:sz w:val="22"/>
                <w:szCs w:val="22"/>
                <w:lang w:val="es-ES"/>
              </w:rPr>
              <w:t>Fecha: 2</w:t>
            </w:r>
            <w:r w:rsidR="56963704" w:rsidRPr="1DF34D33">
              <w:rPr>
                <w:rFonts w:asciiTheme="majorHAnsi" w:eastAsia="Calibri" w:hAnsiTheme="majorHAnsi" w:cstheme="majorBidi"/>
                <w:b/>
                <w:bCs/>
                <w:color w:val="FF0000"/>
                <w:sz w:val="22"/>
                <w:szCs w:val="22"/>
                <w:lang w:val="es-ES"/>
              </w:rPr>
              <w:t>3</w:t>
            </w:r>
            <w:r w:rsidRPr="1DF34D33">
              <w:rPr>
                <w:rFonts w:asciiTheme="majorHAnsi" w:eastAsia="Calibri" w:hAnsiTheme="majorHAnsi" w:cstheme="majorBidi"/>
                <w:b/>
                <w:bCs/>
                <w:color w:val="FF0000"/>
                <w:sz w:val="22"/>
                <w:szCs w:val="22"/>
                <w:lang w:val="es-ES"/>
              </w:rPr>
              <w:t>/04/2021</w:t>
            </w:r>
          </w:p>
        </w:tc>
      </w:tr>
      <w:tr w:rsidR="644D146A" w14:paraId="0BC28EBF" w14:textId="77777777" w:rsidTr="20FA300B">
        <w:trPr>
          <w:trHeight w:val="300"/>
        </w:trPr>
        <w:tc>
          <w:tcPr>
            <w:tcW w:w="8489" w:type="dxa"/>
            <w:gridSpan w:val="3"/>
            <w:tcBorders>
              <w:top w:val="single" w:sz="6" w:space="0" w:color="auto"/>
              <w:left w:val="single" w:sz="6" w:space="0" w:color="auto"/>
              <w:bottom w:val="single" w:sz="6" w:space="0" w:color="auto"/>
              <w:right w:val="single" w:sz="6" w:space="0" w:color="auto"/>
            </w:tcBorders>
          </w:tcPr>
          <w:p w14:paraId="08E35D9F" w14:textId="286A94D5" w:rsidR="644D146A" w:rsidRDefault="644D146A" w:rsidP="1DF34D33">
            <w:pPr>
              <w:rPr>
                <w:rFonts w:asciiTheme="majorHAnsi" w:eastAsia="Calibri" w:hAnsiTheme="majorHAnsi" w:cstheme="majorBidi"/>
                <w:b/>
                <w:bCs/>
                <w:color w:val="FF0000"/>
                <w:sz w:val="22"/>
                <w:szCs w:val="22"/>
                <w:lang w:val="es-ES"/>
              </w:rPr>
            </w:pPr>
            <w:r w:rsidRPr="1DF34D33">
              <w:rPr>
                <w:rFonts w:asciiTheme="majorHAnsi" w:eastAsia="Calibri" w:hAnsiTheme="majorHAnsi" w:cstheme="majorBidi"/>
                <w:b/>
                <w:bCs/>
                <w:color w:val="FF0000"/>
                <w:sz w:val="22"/>
                <w:szCs w:val="22"/>
                <w:lang w:val="es-ES"/>
              </w:rPr>
              <w:t xml:space="preserve">Actores involucrados: </w:t>
            </w:r>
            <w:r w:rsidR="1E939C93" w:rsidRPr="1DF34D33">
              <w:rPr>
                <w:rFonts w:asciiTheme="majorHAnsi" w:eastAsia="Calibri" w:hAnsiTheme="majorHAnsi" w:cstheme="majorBidi"/>
                <w:b/>
                <w:bCs/>
                <w:color w:val="FF0000"/>
                <w:sz w:val="22"/>
                <w:szCs w:val="22"/>
                <w:lang w:val="es-ES"/>
              </w:rPr>
              <w:t>Sistema</w:t>
            </w:r>
          </w:p>
        </w:tc>
      </w:tr>
      <w:tr w:rsidR="644D146A" w14:paraId="033AD8C6" w14:textId="77777777" w:rsidTr="20FA300B">
        <w:trPr>
          <w:trHeight w:val="300"/>
        </w:trPr>
        <w:tc>
          <w:tcPr>
            <w:tcW w:w="8489" w:type="dxa"/>
            <w:gridSpan w:val="3"/>
            <w:tcBorders>
              <w:top w:val="single" w:sz="6" w:space="0" w:color="auto"/>
              <w:left w:val="single" w:sz="6" w:space="0" w:color="auto"/>
              <w:bottom w:val="single" w:sz="6" w:space="0" w:color="auto"/>
              <w:right w:val="single" w:sz="6" w:space="0" w:color="auto"/>
            </w:tcBorders>
          </w:tcPr>
          <w:p w14:paraId="40EB405D" w14:textId="4344E049" w:rsidR="644D146A" w:rsidRDefault="644D146A" w:rsidP="1DF34D33">
            <w:pPr>
              <w:rPr>
                <w:rFonts w:asciiTheme="majorHAnsi" w:eastAsia="Calibri" w:hAnsiTheme="majorHAnsi" w:cstheme="majorBidi"/>
                <w:color w:val="FF0000"/>
                <w:sz w:val="22"/>
                <w:szCs w:val="22"/>
                <w:lang w:val="es-ES"/>
              </w:rPr>
            </w:pPr>
            <w:r w:rsidRPr="1DF34D33">
              <w:rPr>
                <w:rFonts w:asciiTheme="majorHAnsi" w:eastAsia="Calibri" w:hAnsiTheme="majorHAnsi" w:cstheme="majorBidi"/>
                <w:b/>
                <w:bCs/>
                <w:color w:val="FF0000"/>
                <w:sz w:val="22"/>
                <w:szCs w:val="22"/>
                <w:lang w:val="es-ES"/>
              </w:rPr>
              <w:t>Resumen:</w:t>
            </w:r>
            <w:r w:rsidRPr="1DF34D33">
              <w:rPr>
                <w:rFonts w:asciiTheme="majorHAnsi" w:eastAsia="Calibri" w:hAnsiTheme="majorHAnsi" w:cstheme="majorBidi"/>
                <w:color w:val="FF0000"/>
                <w:sz w:val="22"/>
                <w:szCs w:val="22"/>
                <w:lang w:val="es-ES"/>
              </w:rPr>
              <w:t xml:space="preserve"> </w:t>
            </w:r>
            <w:r w:rsidR="484FBCE1" w:rsidRPr="1DF34D33">
              <w:rPr>
                <w:rFonts w:asciiTheme="majorHAnsi" w:eastAsia="Calibri" w:hAnsiTheme="majorHAnsi" w:cstheme="majorBidi"/>
                <w:color w:val="FF0000"/>
                <w:sz w:val="22"/>
                <w:szCs w:val="22"/>
                <w:lang w:val="es-ES"/>
              </w:rPr>
              <w:t xml:space="preserve">El sistema </w:t>
            </w:r>
            <w:proofErr w:type="spellStart"/>
            <w:r w:rsidR="484FBCE1" w:rsidRPr="1DF34D33">
              <w:rPr>
                <w:rFonts w:asciiTheme="majorHAnsi" w:eastAsia="Calibri" w:hAnsiTheme="majorHAnsi" w:cstheme="majorBidi"/>
                <w:color w:val="FF0000"/>
                <w:sz w:val="22"/>
                <w:szCs w:val="22"/>
                <w:lang w:val="es-ES"/>
              </w:rPr>
              <w:t>pre-</w:t>
            </w:r>
            <w:r w:rsidR="484FBCE1" w:rsidRPr="3618B000">
              <w:rPr>
                <w:rFonts w:asciiTheme="majorHAnsi" w:eastAsia="Calibri" w:hAnsiTheme="majorHAnsi" w:cstheme="majorBidi"/>
                <w:color w:val="FF0000"/>
                <w:sz w:val="22"/>
                <w:szCs w:val="22"/>
                <w:lang w:val="es-ES"/>
              </w:rPr>
              <w:t>programar</w:t>
            </w:r>
            <w:r w:rsidR="2E5EDA6C" w:rsidRPr="3618B000">
              <w:rPr>
                <w:rFonts w:asciiTheme="majorHAnsi" w:eastAsia="Calibri" w:hAnsiTheme="majorHAnsi" w:cstheme="majorBidi"/>
                <w:color w:val="FF0000"/>
                <w:sz w:val="22"/>
                <w:szCs w:val="22"/>
                <w:lang w:val="es-ES"/>
              </w:rPr>
              <w:t>á</w:t>
            </w:r>
            <w:proofErr w:type="spellEnd"/>
            <w:r w:rsidR="484FBCE1" w:rsidRPr="1DF34D33">
              <w:rPr>
                <w:rFonts w:asciiTheme="majorHAnsi" w:eastAsia="Calibri" w:hAnsiTheme="majorHAnsi" w:cstheme="majorBidi"/>
                <w:color w:val="FF0000"/>
                <w:sz w:val="22"/>
                <w:szCs w:val="22"/>
                <w:lang w:val="es-ES"/>
              </w:rPr>
              <w:t xml:space="preserve"> un proceso </w:t>
            </w:r>
            <w:r w:rsidR="541F0BAC" w:rsidRPr="1DF34D33">
              <w:rPr>
                <w:rFonts w:asciiTheme="majorHAnsi" w:eastAsia="Calibri" w:hAnsiTheme="majorHAnsi" w:cstheme="majorBidi"/>
                <w:color w:val="FF0000"/>
                <w:sz w:val="22"/>
                <w:szCs w:val="22"/>
                <w:lang w:val="es-ES"/>
              </w:rPr>
              <w:t>través</w:t>
            </w:r>
            <w:r w:rsidR="484FBCE1" w:rsidRPr="1DF34D33">
              <w:rPr>
                <w:rFonts w:asciiTheme="majorHAnsi" w:eastAsia="Calibri" w:hAnsiTheme="majorHAnsi" w:cstheme="majorBidi"/>
                <w:color w:val="FF0000"/>
                <w:sz w:val="22"/>
                <w:szCs w:val="22"/>
                <w:lang w:val="es-ES"/>
              </w:rPr>
              <w:t xml:space="preserve"> de una señal del sistema SIGALRM que se </w:t>
            </w:r>
            <w:r w:rsidR="5A016FEE" w:rsidRPr="1DF34D33">
              <w:rPr>
                <w:rFonts w:asciiTheme="majorHAnsi" w:eastAsia="Calibri" w:hAnsiTheme="majorHAnsi" w:cstheme="majorBidi"/>
                <w:color w:val="FF0000"/>
                <w:sz w:val="22"/>
                <w:szCs w:val="22"/>
                <w:lang w:val="es-ES"/>
              </w:rPr>
              <w:t>ejecutará</w:t>
            </w:r>
            <w:r w:rsidR="484FBCE1" w:rsidRPr="1DF34D33">
              <w:rPr>
                <w:rFonts w:asciiTheme="majorHAnsi" w:eastAsia="Calibri" w:hAnsiTheme="majorHAnsi" w:cstheme="majorBidi"/>
                <w:color w:val="FF0000"/>
                <w:sz w:val="22"/>
                <w:szCs w:val="22"/>
                <w:lang w:val="es-ES"/>
              </w:rPr>
              <w:t xml:space="preserve"> una</w:t>
            </w:r>
            <w:r w:rsidR="2A4D5A44" w:rsidRPr="1DF34D33">
              <w:rPr>
                <w:rFonts w:asciiTheme="majorHAnsi" w:eastAsia="Calibri" w:hAnsiTheme="majorHAnsi" w:cstheme="majorBidi"/>
                <w:color w:val="FF0000"/>
                <w:sz w:val="22"/>
                <w:szCs w:val="22"/>
                <w:lang w:val="es-ES"/>
              </w:rPr>
              <w:t xml:space="preserve"> vez al mes, llamado a un método estático de la clase </w:t>
            </w:r>
            <w:r w:rsidR="416F5300" w:rsidRPr="1DF34D33">
              <w:rPr>
                <w:rFonts w:asciiTheme="majorHAnsi" w:eastAsia="Calibri" w:hAnsiTheme="majorHAnsi" w:cstheme="majorBidi"/>
                <w:color w:val="FF0000"/>
                <w:sz w:val="22"/>
                <w:szCs w:val="22"/>
                <w:lang w:val="es-ES"/>
              </w:rPr>
              <w:t xml:space="preserve">Aplicación, el cual cogerá el importe </w:t>
            </w:r>
            <w:r w:rsidR="3AEF1A48" w:rsidRPr="1DF34D33">
              <w:rPr>
                <w:rFonts w:asciiTheme="majorHAnsi" w:eastAsia="Calibri" w:hAnsiTheme="majorHAnsi" w:cstheme="majorBidi"/>
                <w:color w:val="FF0000"/>
                <w:sz w:val="22"/>
                <w:szCs w:val="22"/>
                <w:lang w:val="es-ES"/>
              </w:rPr>
              <w:t>total de cada terminal a lo largo del mes, no será necesario</w:t>
            </w:r>
            <w:r w:rsidR="0DBF9DC9" w:rsidRPr="1DF34D33">
              <w:rPr>
                <w:rFonts w:asciiTheme="majorHAnsi" w:eastAsia="Calibri" w:hAnsiTheme="majorHAnsi" w:cstheme="majorBidi"/>
                <w:color w:val="FF0000"/>
                <w:sz w:val="22"/>
                <w:szCs w:val="22"/>
                <w:lang w:val="es-ES"/>
              </w:rPr>
              <w:t xml:space="preserve"> añadir </w:t>
            </w:r>
            <w:r w:rsidR="10555F8E" w:rsidRPr="1DF34D33">
              <w:rPr>
                <w:rFonts w:asciiTheme="majorHAnsi" w:eastAsia="Calibri" w:hAnsiTheme="majorHAnsi" w:cstheme="majorBidi"/>
                <w:color w:val="FF0000"/>
                <w:sz w:val="22"/>
                <w:szCs w:val="22"/>
                <w:lang w:val="es-ES"/>
              </w:rPr>
              <w:t>más</w:t>
            </w:r>
            <w:r w:rsidR="0DBF9DC9" w:rsidRPr="1DF34D33">
              <w:rPr>
                <w:rFonts w:asciiTheme="majorHAnsi" w:eastAsia="Calibri" w:hAnsiTheme="majorHAnsi" w:cstheme="majorBidi"/>
                <w:color w:val="FF0000"/>
                <w:sz w:val="22"/>
                <w:szCs w:val="22"/>
                <w:lang w:val="es-ES"/>
              </w:rPr>
              <w:t xml:space="preserve"> clases ni funciones a los termi</w:t>
            </w:r>
            <w:r w:rsidR="657AFD5B" w:rsidRPr="1DF34D33">
              <w:rPr>
                <w:rFonts w:asciiTheme="majorHAnsi" w:eastAsia="Calibri" w:hAnsiTheme="majorHAnsi" w:cstheme="majorBidi"/>
                <w:color w:val="FF0000"/>
                <w:sz w:val="22"/>
                <w:szCs w:val="22"/>
                <w:lang w:val="es-ES"/>
              </w:rPr>
              <w:t>nales ya que todos los datos están registrados en la base de datos del sistema y se pueden filtrar a través de una consulta SQL.</w:t>
            </w:r>
          </w:p>
        </w:tc>
      </w:tr>
      <w:tr w:rsidR="644D146A" w14:paraId="2BCB6D0B" w14:textId="77777777" w:rsidTr="20FA300B">
        <w:trPr>
          <w:trHeight w:val="300"/>
        </w:trPr>
        <w:tc>
          <w:tcPr>
            <w:tcW w:w="8489" w:type="dxa"/>
            <w:gridSpan w:val="3"/>
            <w:tcBorders>
              <w:top w:val="single" w:sz="6" w:space="0" w:color="auto"/>
              <w:left w:val="single" w:sz="6" w:space="0" w:color="auto"/>
              <w:bottom w:val="single" w:sz="6" w:space="0" w:color="auto"/>
              <w:right w:val="single" w:sz="6" w:space="0" w:color="auto"/>
            </w:tcBorders>
          </w:tcPr>
          <w:p w14:paraId="5BF4C032" w14:textId="1876BF1D" w:rsidR="644D146A" w:rsidRDefault="644D146A" w:rsidP="1DF34D33">
            <w:pPr>
              <w:rPr>
                <w:rFonts w:asciiTheme="majorHAnsi" w:eastAsia="Calibri" w:hAnsiTheme="majorHAnsi" w:cstheme="majorBidi"/>
                <w:color w:val="FF0000"/>
                <w:sz w:val="22"/>
                <w:szCs w:val="22"/>
                <w:lang w:val="es-ES"/>
              </w:rPr>
            </w:pPr>
            <w:proofErr w:type="spellStart"/>
            <w:r w:rsidRPr="1DF34D33">
              <w:rPr>
                <w:rFonts w:asciiTheme="majorHAnsi" w:eastAsia="Calibri" w:hAnsiTheme="majorHAnsi" w:cstheme="majorBidi"/>
                <w:b/>
                <w:bCs/>
                <w:color w:val="FF0000"/>
                <w:sz w:val="22"/>
                <w:szCs w:val="22"/>
                <w:lang w:val="es-ES"/>
              </w:rPr>
              <w:t>Pre-condiciones</w:t>
            </w:r>
            <w:proofErr w:type="spellEnd"/>
            <w:r w:rsidRPr="1DF34D33">
              <w:rPr>
                <w:rFonts w:asciiTheme="majorHAnsi" w:eastAsia="Calibri" w:hAnsiTheme="majorHAnsi" w:cstheme="majorBidi"/>
                <w:b/>
                <w:bCs/>
                <w:color w:val="FF0000"/>
                <w:sz w:val="22"/>
                <w:szCs w:val="22"/>
                <w:lang w:val="es-ES"/>
              </w:rPr>
              <w:t xml:space="preserve">: </w:t>
            </w:r>
            <w:r w:rsidR="0C5D5A7A" w:rsidRPr="1DF34D33">
              <w:rPr>
                <w:rFonts w:asciiTheme="majorHAnsi" w:eastAsia="Calibri" w:hAnsiTheme="majorHAnsi" w:cstheme="majorBidi"/>
                <w:color w:val="FF0000"/>
                <w:sz w:val="22"/>
                <w:szCs w:val="22"/>
                <w:lang w:val="es-ES"/>
              </w:rPr>
              <w:t xml:space="preserve">Se tendrá que haber programado un proceso demonio con SIGALRM para que los informes se generen </w:t>
            </w:r>
            <w:r w:rsidR="69E561E3" w:rsidRPr="1DF34D33">
              <w:rPr>
                <w:rFonts w:asciiTheme="majorHAnsi" w:eastAsia="Calibri" w:hAnsiTheme="majorHAnsi" w:cstheme="majorBidi"/>
                <w:color w:val="FF0000"/>
                <w:sz w:val="22"/>
                <w:szCs w:val="22"/>
                <w:lang w:val="es-ES"/>
              </w:rPr>
              <w:t>periódicamente una vez al mes</w:t>
            </w:r>
          </w:p>
          <w:p w14:paraId="24F6F834" w14:textId="77777777" w:rsidR="644D146A" w:rsidRDefault="644D146A" w:rsidP="644D146A">
            <w:pPr>
              <w:ind w:left="567"/>
              <w:rPr>
                <w:rFonts w:asciiTheme="majorHAnsi" w:eastAsia="Calibri" w:hAnsiTheme="majorHAnsi" w:cstheme="majorBidi"/>
                <w:color w:val="FF0000"/>
                <w:sz w:val="22"/>
                <w:szCs w:val="22"/>
              </w:rPr>
            </w:pPr>
          </w:p>
        </w:tc>
      </w:tr>
      <w:tr w:rsidR="644D146A" w14:paraId="213850B3" w14:textId="77777777" w:rsidTr="20FA300B">
        <w:trPr>
          <w:trHeight w:val="300"/>
        </w:trPr>
        <w:tc>
          <w:tcPr>
            <w:tcW w:w="8489" w:type="dxa"/>
            <w:gridSpan w:val="3"/>
            <w:tcBorders>
              <w:top w:val="single" w:sz="6" w:space="0" w:color="auto"/>
              <w:left w:val="single" w:sz="6" w:space="0" w:color="auto"/>
              <w:bottom w:val="single" w:sz="6" w:space="0" w:color="auto"/>
              <w:right w:val="single" w:sz="6" w:space="0" w:color="auto"/>
            </w:tcBorders>
          </w:tcPr>
          <w:p w14:paraId="64067CB9" w14:textId="06FE41EB" w:rsidR="644D146A" w:rsidRDefault="644D146A" w:rsidP="1DF34D33">
            <w:pPr>
              <w:rPr>
                <w:rFonts w:asciiTheme="majorHAnsi" w:eastAsia="Calibri" w:hAnsiTheme="majorHAnsi" w:cstheme="majorBidi"/>
                <w:color w:val="FF0000"/>
                <w:sz w:val="22"/>
                <w:szCs w:val="22"/>
                <w:lang w:val="es-ES"/>
              </w:rPr>
            </w:pPr>
            <w:proofErr w:type="spellStart"/>
            <w:proofErr w:type="gramStart"/>
            <w:r w:rsidRPr="1DF34D33">
              <w:rPr>
                <w:rFonts w:asciiTheme="majorHAnsi" w:eastAsia="Calibri" w:hAnsiTheme="majorHAnsi" w:cstheme="majorBidi"/>
                <w:b/>
                <w:bCs/>
                <w:color w:val="FF0000"/>
                <w:sz w:val="22"/>
                <w:szCs w:val="22"/>
                <w:lang w:val="es-ES"/>
              </w:rPr>
              <w:t>Post-condiciones</w:t>
            </w:r>
            <w:proofErr w:type="spellEnd"/>
            <w:proofErr w:type="gramEnd"/>
            <w:r w:rsidRPr="1DF34D33">
              <w:rPr>
                <w:rFonts w:asciiTheme="majorHAnsi" w:eastAsia="Calibri" w:hAnsiTheme="majorHAnsi" w:cstheme="majorBidi"/>
                <w:b/>
                <w:bCs/>
                <w:color w:val="FF0000"/>
                <w:sz w:val="22"/>
                <w:szCs w:val="22"/>
                <w:lang w:val="es-ES"/>
              </w:rPr>
              <w:t xml:space="preserve">: </w:t>
            </w:r>
            <w:r w:rsidR="11B4D80D" w:rsidRPr="1DF34D33">
              <w:rPr>
                <w:rFonts w:asciiTheme="majorHAnsi" w:eastAsia="Calibri" w:hAnsiTheme="majorHAnsi" w:cstheme="majorBidi"/>
                <w:color w:val="FF0000"/>
                <w:sz w:val="22"/>
                <w:szCs w:val="22"/>
                <w:lang w:val="es-ES"/>
              </w:rPr>
              <w:t xml:space="preserve">Los ficheros de los informes, se </w:t>
            </w:r>
            <w:r w:rsidR="01442D24" w:rsidRPr="7EA98322">
              <w:rPr>
                <w:rFonts w:asciiTheme="majorHAnsi" w:eastAsia="Calibri" w:hAnsiTheme="majorHAnsi" w:cstheme="majorBidi"/>
                <w:color w:val="FF0000"/>
                <w:sz w:val="22"/>
                <w:szCs w:val="22"/>
                <w:lang w:val="es-ES"/>
              </w:rPr>
              <w:t>guardarán</w:t>
            </w:r>
            <w:r w:rsidR="2B47AD10" w:rsidRPr="09CAEE11">
              <w:rPr>
                <w:rFonts w:asciiTheme="majorHAnsi" w:eastAsia="Calibri" w:hAnsiTheme="majorHAnsi" w:cstheme="majorBidi"/>
                <w:color w:val="FF0000"/>
                <w:sz w:val="22"/>
                <w:szCs w:val="22"/>
                <w:lang w:val="es-ES"/>
              </w:rPr>
              <w:t xml:space="preserve"> en la base de datos del sistema</w:t>
            </w:r>
            <w:r w:rsidRPr="1DF34D33">
              <w:rPr>
                <w:rFonts w:asciiTheme="majorHAnsi" w:eastAsia="Calibri" w:hAnsiTheme="majorHAnsi" w:cstheme="majorBidi"/>
                <w:color w:val="FF0000"/>
                <w:sz w:val="22"/>
                <w:szCs w:val="22"/>
                <w:lang w:val="es-ES"/>
              </w:rPr>
              <w:t>.</w:t>
            </w:r>
          </w:p>
          <w:p w14:paraId="583E26C4" w14:textId="77777777" w:rsidR="644D146A" w:rsidRDefault="644D146A" w:rsidP="644D146A">
            <w:pPr>
              <w:ind w:left="567"/>
              <w:rPr>
                <w:rFonts w:asciiTheme="majorHAnsi" w:eastAsia="Calibri" w:hAnsiTheme="majorHAnsi" w:cstheme="majorBidi"/>
                <w:color w:val="FF0000"/>
                <w:sz w:val="22"/>
                <w:szCs w:val="22"/>
              </w:rPr>
            </w:pPr>
          </w:p>
        </w:tc>
      </w:tr>
      <w:tr w:rsidR="644D146A" w14:paraId="5D6C7E46" w14:textId="77777777" w:rsidTr="20FA300B">
        <w:trPr>
          <w:trHeight w:val="300"/>
        </w:trPr>
        <w:tc>
          <w:tcPr>
            <w:tcW w:w="8489" w:type="dxa"/>
            <w:gridSpan w:val="3"/>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0E69D404" w14:textId="77777777" w:rsidR="644D146A" w:rsidRDefault="644D146A" w:rsidP="644D146A">
            <w:pPr>
              <w:jc w:val="center"/>
              <w:rPr>
                <w:rFonts w:asciiTheme="majorHAnsi" w:eastAsia="Calibri" w:hAnsiTheme="majorHAnsi" w:cstheme="majorBidi"/>
                <w:color w:val="FF0000"/>
                <w:sz w:val="22"/>
                <w:szCs w:val="22"/>
              </w:rPr>
            </w:pPr>
            <w:r w:rsidRPr="644D146A">
              <w:rPr>
                <w:rFonts w:asciiTheme="majorHAnsi" w:eastAsia="Calibri" w:hAnsiTheme="majorHAnsi" w:cstheme="majorBidi"/>
                <w:b/>
                <w:bCs/>
                <w:color w:val="FF0000"/>
                <w:sz w:val="22"/>
                <w:szCs w:val="22"/>
                <w:lang w:val="es-ES"/>
              </w:rPr>
              <w:t>Curso Básico de Eventos</w:t>
            </w:r>
          </w:p>
        </w:tc>
      </w:tr>
      <w:tr w:rsidR="644D146A" w14:paraId="0C4C4CA4" w14:textId="77777777" w:rsidTr="20FA300B">
        <w:trPr>
          <w:trHeight w:val="300"/>
        </w:trPr>
        <w:tc>
          <w:tcPr>
            <w:tcW w:w="4108" w:type="dxa"/>
            <w:gridSpan w:val="2"/>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4745E559" w14:textId="77777777" w:rsidR="644D146A" w:rsidRDefault="644D146A" w:rsidP="644D146A">
            <w:pPr>
              <w:jc w:val="center"/>
              <w:rPr>
                <w:rFonts w:asciiTheme="majorHAnsi" w:eastAsia="Calibri" w:hAnsiTheme="majorHAnsi" w:cstheme="majorBidi"/>
                <w:color w:val="FF0000"/>
                <w:sz w:val="22"/>
                <w:szCs w:val="22"/>
              </w:rPr>
            </w:pPr>
            <w:r w:rsidRPr="644D146A">
              <w:rPr>
                <w:rFonts w:asciiTheme="majorHAnsi" w:eastAsia="Calibri" w:hAnsiTheme="majorHAnsi" w:cstheme="majorBidi"/>
                <w:b/>
                <w:bCs/>
                <w:color w:val="FF0000"/>
                <w:sz w:val="22"/>
                <w:szCs w:val="22"/>
                <w:lang w:val="es-ES"/>
              </w:rPr>
              <w:t>Usuario</w:t>
            </w:r>
          </w:p>
        </w:tc>
        <w:tc>
          <w:tcPr>
            <w:tcW w:w="4381" w:type="dxa"/>
            <w:tcBorders>
              <w:top w:val="nil"/>
              <w:left w:val="nil"/>
              <w:bottom w:val="single" w:sz="6" w:space="0" w:color="auto"/>
              <w:right w:val="single" w:sz="6" w:space="0" w:color="auto"/>
            </w:tcBorders>
            <w:shd w:val="clear" w:color="auto" w:fill="D9D9D9" w:themeFill="background1" w:themeFillShade="D9"/>
          </w:tcPr>
          <w:p w14:paraId="6E7F4FD5" w14:textId="77777777" w:rsidR="644D146A" w:rsidRDefault="644D146A" w:rsidP="644D146A">
            <w:pPr>
              <w:jc w:val="center"/>
              <w:rPr>
                <w:rFonts w:asciiTheme="majorHAnsi" w:eastAsia="Calibri" w:hAnsiTheme="majorHAnsi" w:cstheme="majorBidi"/>
                <w:color w:val="FF0000"/>
                <w:sz w:val="22"/>
                <w:szCs w:val="22"/>
              </w:rPr>
            </w:pPr>
            <w:r w:rsidRPr="644D146A">
              <w:rPr>
                <w:rFonts w:asciiTheme="majorHAnsi" w:eastAsia="Calibri" w:hAnsiTheme="majorHAnsi" w:cstheme="majorBidi"/>
                <w:b/>
                <w:bCs/>
                <w:color w:val="FF0000"/>
                <w:sz w:val="22"/>
                <w:szCs w:val="22"/>
                <w:lang w:val="es-ES"/>
              </w:rPr>
              <w:t>Sistema</w:t>
            </w:r>
          </w:p>
        </w:tc>
      </w:tr>
      <w:tr w:rsidR="644D146A" w14:paraId="3D5EE919" w14:textId="77777777" w:rsidTr="20FA300B">
        <w:trPr>
          <w:trHeight w:val="300"/>
        </w:trPr>
        <w:tc>
          <w:tcPr>
            <w:tcW w:w="4108" w:type="dxa"/>
            <w:gridSpan w:val="2"/>
            <w:tcBorders>
              <w:top w:val="single" w:sz="6" w:space="0" w:color="auto"/>
              <w:left w:val="single" w:sz="6" w:space="0" w:color="auto"/>
              <w:bottom w:val="single" w:sz="6" w:space="0" w:color="auto"/>
              <w:right w:val="single" w:sz="6" w:space="0" w:color="auto"/>
            </w:tcBorders>
          </w:tcPr>
          <w:p w14:paraId="6C58FE36" w14:textId="063B304B" w:rsidR="644D146A" w:rsidRDefault="644D146A" w:rsidP="644D146A">
            <w:pPr>
              <w:rPr>
                <w:rFonts w:asciiTheme="majorHAnsi" w:eastAsia="Arial" w:hAnsiTheme="majorHAnsi" w:cstheme="majorBidi"/>
                <w:color w:val="FF0000"/>
                <w:sz w:val="22"/>
                <w:szCs w:val="22"/>
              </w:rPr>
            </w:pPr>
            <w:r w:rsidRPr="14C81251">
              <w:rPr>
                <w:rFonts w:asciiTheme="majorHAnsi" w:eastAsia="Arial" w:hAnsiTheme="majorHAnsi" w:cstheme="majorBidi"/>
                <w:color w:val="FF0000"/>
                <w:sz w:val="22"/>
                <w:szCs w:val="22"/>
                <w:lang w:val="es-ES"/>
              </w:rPr>
              <w:t>E</w:t>
            </w:r>
            <w:r w:rsidR="47FD68B0" w:rsidRPr="14C81251">
              <w:rPr>
                <w:rFonts w:asciiTheme="majorHAnsi" w:eastAsia="Arial" w:hAnsiTheme="majorHAnsi" w:cstheme="majorBidi"/>
                <w:color w:val="FF0000"/>
                <w:sz w:val="22"/>
                <w:szCs w:val="22"/>
                <w:lang w:val="es-ES"/>
              </w:rPr>
              <w:t xml:space="preserve">l </w:t>
            </w:r>
            <w:r w:rsidR="4FDC4CD1" w:rsidRPr="14C81251">
              <w:rPr>
                <w:rFonts w:asciiTheme="majorHAnsi" w:eastAsia="Arial" w:hAnsiTheme="majorHAnsi" w:cstheme="majorBidi"/>
                <w:color w:val="FF0000"/>
                <w:sz w:val="22"/>
                <w:szCs w:val="22"/>
                <w:lang w:val="es-ES"/>
              </w:rPr>
              <w:t>proceso es transparente al usuario</w:t>
            </w:r>
            <w:r w:rsidRPr="14C81251">
              <w:rPr>
                <w:rFonts w:asciiTheme="majorHAnsi" w:eastAsia="Arial" w:hAnsiTheme="majorHAnsi" w:cstheme="majorBidi"/>
                <w:color w:val="FF0000"/>
                <w:sz w:val="22"/>
                <w:szCs w:val="22"/>
                <w:lang w:val="es-ES"/>
              </w:rPr>
              <w:t>.</w:t>
            </w:r>
          </w:p>
          <w:p w14:paraId="50FF19BB" w14:textId="77777777" w:rsidR="644D146A" w:rsidRDefault="644D146A" w:rsidP="644D146A">
            <w:pPr>
              <w:rPr>
                <w:rFonts w:asciiTheme="majorHAnsi" w:eastAsia="Arial" w:hAnsiTheme="majorHAnsi" w:cstheme="majorBidi"/>
                <w:color w:val="FF0000"/>
                <w:sz w:val="22"/>
                <w:szCs w:val="22"/>
              </w:rPr>
            </w:pPr>
          </w:p>
        </w:tc>
        <w:tc>
          <w:tcPr>
            <w:tcW w:w="4381" w:type="dxa"/>
            <w:tcBorders>
              <w:top w:val="single" w:sz="6" w:space="0" w:color="auto"/>
              <w:left w:val="nil"/>
              <w:bottom w:val="single" w:sz="6" w:space="0" w:color="auto"/>
              <w:right w:val="single" w:sz="6" w:space="0" w:color="auto"/>
            </w:tcBorders>
          </w:tcPr>
          <w:p w14:paraId="4E664A2E" w14:textId="58FDF43F" w:rsidR="644D146A" w:rsidRDefault="644D146A" w:rsidP="20FA300B">
            <w:pPr>
              <w:ind w:left="375"/>
              <w:rPr>
                <w:rFonts w:asciiTheme="majorHAnsi" w:eastAsia="Arial" w:hAnsiTheme="majorHAnsi" w:cstheme="majorBidi"/>
                <w:color w:val="FF0000"/>
                <w:sz w:val="22"/>
                <w:szCs w:val="22"/>
              </w:rPr>
            </w:pPr>
            <w:r w:rsidRPr="20FA300B">
              <w:rPr>
                <w:rFonts w:asciiTheme="majorHAnsi" w:eastAsia="Arial" w:hAnsiTheme="majorHAnsi" w:cstheme="majorBidi"/>
                <w:color w:val="FF0000"/>
                <w:sz w:val="22"/>
                <w:szCs w:val="22"/>
                <w:lang w:val="es-ES"/>
              </w:rPr>
              <w:t xml:space="preserve">El sistema </w:t>
            </w:r>
            <w:r w:rsidR="2B0C5359" w:rsidRPr="20FA300B">
              <w:rPr>
                <w:rFonts w:asciiTheme="majorHAnsi" w:eastAsia="Arial" w:hAnsiTheme="majorHAnsi" w:cstheme="majorBidi"/>
                <w:color w:val="FF0000"/>
                <w:sz w:val="22"/>
                <w:szCs w:val="22"/>
                <w:lang w:val="es-ES"/>
              </w:rPr>
              <w:t xml:space="preserve">genera informes de </w:t>
            </w:r>
            <w:r w:rsidR="32B0B359" w:rsidRPr="20FA300B">
              <w:rPr>
                <w:rFonts w:asciiTheme="majorHAnsi" w:eastAsia="Arial" w:hAnsiTheme="majorHAnsi" w:cstheme="majorBidi"/>
                <w:color w:val="FF0000"/>
                <w:sz w:val="22"/>
                <w:szCs w:val="22"/>
                <w:lang w:val="es-ES"/>
              </w:rPr>
              <w:t>facturación</w:t>
            </w:r>
            <w:r w:rsidR="2B0C5359" w:rsidRPr="20FA300B">
              <w:rPr>
                <w:rFonts w:asciiTheme="majorHAnsi" w:eastAsia="Arial" w:hAnsiTheme="majorHAnsi" w:cstheme="majorBidi"/>
                <w:color w:val="FF0000"/>
                <w:sz w:val="22"/>
                <w:szCs w:val="22"/>
                <w:lang w:val="es-ES"/>
              </w:rPr>
              <w:t xml:space="preserve"> y los deja almacenados en la base de datos</w:t>
            </w:r>
            <w:r w:rsidRPr="20FA300B">
              <w:rPr>
                <w:rFonts w:asciiTheme="majorHAnsi" w:eastAsia="Arial" w:hAnsiTheme="majorHAnsi" w:cstheme="majorBidi"/>
                <w:color w:val="FF0000"/>
                <w:sz w:val="22"/>
                <w:szCs w:val="22"/>
                <w:lang w:val="es-ES"/>
              </w:rPr>
              <w:t>.</w:t>
            </w:r>
          </w:p>
        </w:tc>
      </w:tr>
      <w:tr w:rsidR="644D146A" w14:paraId="1137101A" w14:textId="77777777" w:rsidTr="20FA300B">
        <w:trPr>
          <w:trHeight w:val="300"/>
        </w:trPr>
        <w:tc>
          <w:tcPr>
            <w:tcW w:w="8489" w:type="dxa"/>
            <w:gridSpan w:val="3"/>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3AA6BE72" w14:textId="77777777" w:rsidR="644D146A" w:rsidRDefault="644D146A" w:rsidP="644D146A">
            <w:pPr>
              <w:jc w:val="center"/>
              <w:rPr>
                <w:rFonts w:asciiTheme="majorHAnsi" w:eastAsia="Calibri" w:hAnsiTheme="majorHAnsi" w:cstheme="majorBidi"/>
                <w:color w:val="FF0000"/>
                <w:sz w:val="22"/>
                <w:szCs w:val="22"/>
              </w:rPr>
            </w:pPr>
            <w:r w:rsidRPr="644D146A">
              <w:rPr>
                <w:rFonts w:asciiTheme="majorHAnsi" w:eastAsia="Calibri" w:hAnsiTheme="majorHAnsi" w:cstheme="majorBidi"/>
                <w:b/>
                <w:bCs/>
                <w:color w:val="FF0000"/>
                <w:sz w:val="22"/>
                <w:szCs w:val="22"/>
                <w:lang w:val="es-ES"/>
              </w:rPr>
              <w:t>Caminos Alternativos</w:t>
            </w:r>
          </w:p>
        </w:tc>
      </w:tr>
      <w:tr w:rsidR="644D146A" w14:paraId="589D7BC8" w14:textId="77777777" w:rsidTr="20FA300B">
        <w:trPr>
          <w:trHeight w:val="300"/>
        </w:trPr>
        <w:tc>
          <w:tcPr>
            <w:tcW w:w="8489" w:type="dxa"/>
            <w:gridSpan w:val="3"/>
            <w:tcBorders>
              <w:top w:val="single" w:sz="6" w:space="0" w:color="auto"/>
              <w:left w:val="single" w:sz="6" w:space="0" w:color="auto"/>
              <w:bottom w:val="single" w:sz="6" w:space="0" w:color="auto"/>
              <w:right w:val="single" w:sz="6" w:space="0" w:color="auto"/>
            </w:tcBorders>
          </w:tcPr>
          <w:p w14:paraId="6A4F42DE" w14:textId="062D66EB" w:rsidR="644D146A" w:rsidRDefault="4EC047D8" w:rsidP="644D146A">
            <w:pPr>
              <w:spacing w:after="240"/>
              <w:rPr>
                <w:rFonts w:asciiTheme="majorHAnsi" w:eastAsia="Arial" w:hAnsiTheme="majorHAnsi" w:cstheme="majorBidi"/>
                <w:color w:val="FF0000"/>
                <w:sz w:val="22"/>
                <w:szCs w:val="22"/>
                <w:lang w:val="es-ES"/>
              </w:rPr>
            </w:pPr>
            <w:r w:rsidRPr="2B556525">
              <w:rPr>
                <w:rFonts w:asciiTheme="majorHAnsi" w:eastAsia="Arial" w:hAnsiTheme="majorHAnsi" w:cstheme="majorBidi"/>
                <w:color w:val="FF0000"/>
                <w:sz w:val="22"/>
                <w:szCs w:val="22"/>
                <w:lang w:val="es-ES"/>
              </w:rPr>
              <w:t>No hay</w:t>
            </w:r>
            <w:r w:rsidR="644D146A" w:rsidRPr="2B556525">
              <w:rPr>
                <w:rFonts w:asciiTheme="majorHAnsi" w:eastAsia="Arial" w:hAnsiTheme="majorHAnsi" w:cstheme="majorBidi"/>
                <w:color w:val="FF0000"/>
                <w:sz w:val="22"/>
                <w:szCs w:val="22"/>
                <w:lang w:val="es-ES"/>
              </w:rPr>
              <w:t>.</w:t>
            </w:r>
          </w:p>
        </w:tc>
      </w:tr>
      <w:tr w:rsidR="644D146A" w14:paraId="0149EEE5" w14:textId="77777777" w:rsidTr="20FA300B">
        <w:trPr>
          <w:trHeight w:val="300"/>
        </w:trPr>
        <w:tc>
          <w:tcPr>
            <w:tcW w:w="8489" w:type="dxa"/>
            <w:gridSpan w:val="3"/>
            <w:tcBorders>
              <w:top w:val="single" w:sz="6" w:space="0" w:color="auto"/>
              <w:left w:val="single" w:sz="6" w:space="0" w:color="auto"/>
              <w:bottom w:val="single" w:sz="6" w:space="0" w:color="auto"/>
              <w:right w:val="single" w:sz="6" w:space="0" w:color="auto"/>
            </w:tcBorders>
          </w:tcPr>
          <w:p w14:paraId="76AFF148" w14:textId="1B273AB8" w:rsidR="644D146A" w:rsidRDefault="644D146A" w:rsidP="644D146A">
            <w:pPr>
              <w:rPr>
                <w:rFonts w:asciiTheme="majorHAnsi" w:eastAsia="Calibri" w:hAnsiTheme="majorHAnsi" w:cstheme="majorBidi"/>
                <w:color w:val="FF0000"/>
                <w:sz w:val="22"/>
                <w:szCs w:val="22"/>
              </w:rPr>
            </w:pPr>
            <w:r w:rsidRPr="644D146A">
              <w:rPr>
                <w:rFonts w:asciiTheme="majorHAnsi" w:eastAsia="Calibri" w:hAnsiTheme="majorHAnsi" w:cstheme="majorBidi"/>
                <w:b/>
                <w:bCs/>
                <w:color w:val="FF0000"/>
                <w:sz w:val="22"/>
                <w:szCs w:val="22"/>
                <w:lang w:val="es-ES"/>
              </w:rPr>
              <w:t xml:space="preserve">Clases involucradas: </w:t>
            </w:r>
            <w:r w:rsidRPr="644D146A">
              <w:rPr>
                <w:rFonts w:asciiTheme="majorHAnsi" w:eastAsia="Calibri" w:hAnsiTheme="majorHAnsi" w:cstheme="majorBidi"/>
                <w:color w:val="FF0000"/>
                <w:sz w:val="22"/>
                <w:szCs w:val="22"/>
                <w:lang w:val="es-ES"/>
              </w:rPr>
              <w:t>Aplicación</w:t>
            </w:r>
            <w:r w:rsidR="2EC55E5B" w:rsidRPr="2B556525">
              <w:rPr>
                <w:rFonts w:asciiTheme="majorHAnsi" w:eastAsia="Calibri" w:hAnsiTheme="majorHAnsi" w:cstheme="majorBidi"/>
                <w:color w:val="FF0000"/>
                <w:sz w:val="22"/>
                <w:szCs w:val="22"/>
                <w:lang w:val="es-ES"/>
              </w:rPr>
              <w:t>, Base de datos</w:t>
            </w:r>
            <w:r w:rsidRPr="644D146A">
              <w:rPr>
                <w:rFonts w:asciiTheme="majorHAnsi" w:eastAsia="Calibri" w:hAnsiTheme="majorHAnsi" w:cstheme="majorBidi"/>
                <w:color w:val="FF0000"/>
                <w:sz w:val="22"/>
                <w:szCs w:val="22"/>
                <w:lang w:val="es-ES"/>
              </w:rPr>
              <w:t>.</w:t>
            </w:r>
          </w:p>
          <w:p w14:paraId="127DE650" w14:textId="77777777" w:rsidR="644D146A" w:rsidRDefault="644D146A" w:rsidP="644D146A">
            <w:pPr>
              <w:rPr>
                <w:rFonts w:asciiTheme="majorHAnsi" w:eastAsia="Arial" w:hAnsiTheme="majorHAnsi" w:cstheme="majorBidi"/>
                <w:color w:val="FF0000"/>
                <w:sz w:val="22"/>
                <w:szCs w:val="22"/>
              </w:rPr>
            </w:pPr>
          </w:p>
        </w:tc>
      </w:tr>
    </w:tbl>
    <w:p w14:paraId="10785C5B" w14:textId="378CB9E8" w:rsidR="644D146A" w:rsidRDefault="644D146A" w:rsidP="644D146A">
      <w:r>
        <w:br w:type="page"/>
      </w:r>
    </w:p>
    <w:p w14:paraId="2CC4C243" w14:textId="248B47A8" w:rsidR="007D5245" w:rsidRDefault="007D5245" w:rsidP="007D5245">
      <w:pPr>
        <w:pStyle w:val="Ttulo2"/>
        <w:spacing w:after="240"/>
      </w:pPr>
      <w:bookmarkStart w:id="9" w:name="_Toc70459456"/>
      <w:r w:rsidRPr="002322FA">
        <w:lastRenderedPageBreak/>
        <w:t>2.</w:t>
      </w:r>
      <w:r>
        <w:t>3</w:t>
      </w:r>
      <w:r w:rsidRPr="002322FA">
        <w:t xml:space="preserve">. </w:t>
      </w:r>
      <w:r>
        <w:t>Historias de usuario</w:t>
      </w:r>
      <w:bookmarkEnd w:id="9"/>
    </w:p>
    <w:tbl>
      <w:tblPr>
        <w:tblStyle w:val="Tablaconcuadrcula"/>
        <w:tblW w:w="0" w:type="auto"/>
        <w:tblLayout w:type="fixed"/>
        <w:tblLook w:val="06A0" w:firstRow="1" w:lastRow="0" w:firstColumn="1" w:lastColumn="0" w:noHBand="1" w:noVBand="1"/>
      </w:tblPr>
      <w:tblGrid>
        <w:gridCol w:w="4508"/>
        <w:gridCol w:w="4508"/>
      </w:tblGrid>
      <w:tr w:rsidR="007D5245" w14:paraId="07A50FF5" w14:textId="77777777" w:rsidTr="00A24B40">
        <w:tc>
          <w:tcPr>
            <w:tcW w:w="9016" w:type="dxa"/>
            <w:gridSpan w:val="2"/>
          </w:tcPr>
          <w:p w14:paraId="57703B70" w14:textId="77777777" w:rsidR="007D5245" w:rsidRDefault="007D5245" w:rsidP="00A24B40">
            <w:r>
              <w:t>Historia de usuario</w:t>
            </w:r>
          </w:p>
        </w:tc>
      </w:tr>
      <w:tr w:rsidR="007D5245" w14:paraId="1FA46AEE" w14:textId="77777777" w:rsidTr="00A24B40">
        <w:tc>
          <w:tcPr>
            <w:tcW w:w="4508" w:type="dxa"/>
          </w:tcPr>
          <w:p w14:paraId="6261DC6E" w14:textId="77777777" w:rsidR="007D5245" w:rsidRDefault="007D5245" w:rsidP="00A24B40">
            <w:pPr>
              <w:rPr>
                <w:ins w:id="10" w:author="Rodrigo Juez Hernandez" w:date="2021-02-18T14:48:00Z"/>
              </w:rPr>
            </w:pPr>
            <w:r>
              <w:t>Identificador: 1</w:t>
            </w:r>
          </w:p>
          <w:p w14:paraId="5F524B2A" w14:textId="77777777" w:rsidR="007D5245" w:rsidRDefault="007D5245" w:rsidP="00A24B40">
            <w:pPr>
              <w:rPr>
                <w:ins w:id="11" w:author="Rodrigo Juez Hernandez" w:date="2021-02-18T14:48:00Z"/>
              </w:rPr>
            </w:pPr>
          </w:p>
          <w:p w14:paraId="731A76FA" w14:textId="77777777" w:rsidR="007D5245" w:rsidRDefault="007D5245" w:rsidP="00A8771B">
            <w:pPr>
              <w:tabs>
                <w:tab w:val="left" w:pos="2143"/>
              </w:tabs>
            </w:pPr>
            <w:ins w:id="12" w:author="Rodrigo Juez Hernandez" w:date="2021-02-18T14:48:00Z">
              <w:r>
                <w:t xml:space="preserve">Caso de Uso: </w:t>
              </w:r>
            </w:ins>
            <w:ins w:id="13" w:author="Rodrigo Juez Hernandez" w:date="2021-02-18T15:03:00Z">
              <w:r>
                <w:t>Añadir una nueva bicicleta</w:t>
              </w:r>
            </w:ins>
          </w:p>
        </w:tc>
        <w:tc>
          <w:tcPr>
            <w:tcW w:w="4508" w:type="dxa"/>
          </w:tcPr>
          <w:p w14:paraId="5953442A" w14:textId="77777777" w:rsidR="007D5245" w:rsidRDefault="007D5245" w:rsidP="00A24B40">
            <w:r>
              <w:t xml:space="preserve">Nombre de historia de usuario: </w:t>
            </w:r>
            <w:del w:id="14" w:author="Rodrigo Juez Hernandez" w:date="2021-02-18T14:42:00Z">
              <w:r w:rsidDel="00E97552">
                <w:delText>Añadir Nueva Bicicleta</w:delText>
              </w:r>
            </w:del>
            <w:ins w:id="15" w:author="Rodrigo Juez Hernandez" w:date="2021-02-18T14:42:00Z">
              <w:r>
                <w:t>Registrar con código QR</w:t>
              </w:r>
            </w:ins>
          </w:p>
          <w:p w14:paraId="6A6AD619" w14:textId="77777777" w:rsidR="007D5245" w:rsidRDefault="007D5245" w:rsidP="00A24B40"/>
        </w:tc>
      </w:tr>
      <w:tr w:rsidR="007D5245" w14:paraId="7B8D78F9" w14:textId="77777777" w:rsidTr="00A24B40">
        <w:tc>
          <w:tcPr>
            <w:tcW w:w="9016" w:type="dxa"/>
            <w:gridSpan w:val="2"/>
          </w:tcPr>
          <w:p w14:paraId="01A6EAE1" w14:textId="77777777" w:rsidR="007D5245" w:rsidRDefault="007D5245" w:rsidP="00A24B40">
            <w:r>
              <w:t xml:space="preserve">Usuario: </w:t>
            </w:r>
            <w:ins w:id="16" w:author="Angel Casanova Bienzobas" w:date="2021-02-18T13:28:00Z">
              <w:del w:id="17" w:author="Jorge Blanco Rey" w:date="2021-02-18T14:30:00Z">
                <w:r>
                  <w:delText>Cliente</w:delText>
                </w:r>
              </w:del>
            </w:ins>
            <w:r>
              <w:t>Técnico de mantenimiento</w:t>
            </w:r>
          </w:p>
        </w:tc>
      </w:tr>
      <w:tr w:rsidR="007D5245" w14:paraId="5D231189" w14:textId="77777777" w:rsidTr="00A24B40">
        <w:tc>
          <w:tcPr>
            <w:tcW w:w="4508" w:type="dxa"/>
          </w:tcPr>
          <w:p w14:paraId="7D66F459" w14:textId="77777777" w:rsidR="007D5245" w:rsidRDefault="007D5245" w:rsidP="00A24B40">
            <w:r>
              <w:t>Estimación:</w:t>
            </w:r>
            <w:ins w:id="18" w:author="Angel Casanova Bienzobas" w:date="2021-02-18T13:29:00Z">
              <w:r>
                <w:t xml:space="preserve"> 1 semana</w:t>
              </w:r>
            </w:ins>
          </w:p>
        </w:tc>
        <w:tc>
          <w:tcPr>
            <w:tcW w:w="4508" w:type="dxa"/>
          </w:tcPr>
          <w:p w14:paraId="71B8E481" w14:textId="77777777" w:rsidR="007D5245" w:rsidRDefault="007D5245" w:rsidP="00A24B40">
            <w:r>
              <w:t>Iteración asignada:</w:t>
            </w:r>
            <w:ins w:id="19" w:author="Angel Casanova Bienzobas" w:date="2021-02-18T13:28:00Z">
              <w:r>
                <w:t xml:space="preserve"> 1</w:t>
              </w:r>
            </w:ins>
          </w:p>
        </w:tc>
      </w:tr>
      <w:tr w:rsidR="007D5245" w14:paraId="2215566D" w14:textId="77777777" w:rsidTr="00A24B40">
        <w:tc>
          <w:tcPr>
            <w:tcW w:w="9016" w:type="dxa"/>
            <w:gridSpan w:val="2"/>
          </w:tcPr>
          <w:p w14:paraId="2564AB88" w14:textId="77777777" w:rsidR="007D5245" w:rsidRDefault="007D5245" w:rsidP="00A24B40">
            <w:r>
              <w:t>Desarrollador responsable:</w:t>
            </w:r>
            <w:ins w:id="20" w:author="Angel Casanova Bienzobas" w:date="2021-02-18T13:30:00Z">
              <w:r>
                <w:t xml:space="preserve"> Jo</w:t>
              </w:r>
            </w:ins>
            <w:ins w:id="21" w:author="Angel Casanova Bienzobas" w:date="2021-02-18T13:31:00Z">
              <w:r>
                <w:t>rge</w:t>
              </w:r>
            </w:ins>
          </w:p>
        </w:tc>
      </w:tr>
      <w:tr w:rsidR="007D5245" w14:paraId="7432D2E9" w14:textId="77777777" w:rsidTr="00A24B40">
        <w:trPr>
          <w:trHeight w:val="612"/>
        </w:trPr>
        <w:tc>
          <w:tcPr>
            <w:tcW w:w="9016" w:type="dxa"/>
            <w:gridSpan w:val="2"/>
          </w:tcPr>
          <w:p w14:paraId="27A15B28" w14:textId="77777777" w:rsidR="007D5245" w:rsidRDefault="007D5245" w:rsidP="00A24B40">
            <w:r>
              <w:t>Descripción:</w:t>
            </w:r>
            <w:ins w:id="22" w:author="Angel Casanova Bienzobas" w:date="2021-02-18T13:29:00Z">
              <w:r>
                <w:t xml:space="preserve"> </w:t>
              </w:r>
            </w:ins>
            <w:ins w:id="23" w:author="Angel Casanova Bienzobas" w:date="2021-02-18T13:30:00Z">
              <w:r>
                <w:t xml:space="preserve">Un empleado registra una nueva </w:t>
              </w:r>
            </w:ins>
            <w:r>
              <w:t>bicicleta</w:t>
            </w:r>
            <w:ins w:id="24" w:author="Angel Casanova Bienzobas" w:date="2021-02-18T13:30:00Z">
              <w:r>
                <w:t xml:space="preserve"> al sistema y </w:t>
              </w:r>
            </w:ins>
            <w:r>
              <w:t>por tanto</w:t>
            </w:r>
            <w:ins w:id="25" w:author="Angel Casanova Bienzobas" w:date="2021-02-18T13:30:00Z">
              <w:r>
                <w:t xml:space="preserve"> tiene que quedar correctamente </w:t>
              </w:r>
            </w:ins>
            <w:r>
              <w:t>registrada</w:t>
            </w:r>
            <w:ins w:id="26" w:author="Angel Casanova Bienzobas" w:date="2021-02-18T13:30:00Z">
              <w:r>
                <w:t xml:space="preserve"> en el</w:t>
              </w:r>
            </w:ins>
          </w:p>
        </w:tc>
      </w:tr>
      <w:tr w:rsidR="007D5245" w14:paraId="08676D64" w14:textId="77777777" w:rsidTr="00A24B40">
        <w:trPr>
          <w:trHeight w:val="550"/>
        </w:trPr>
        <w:tc>
          <w:tcPr>
            <w:tcW w:w="9016" w:type="dxa"/>
            <w:gridSpan w:val="2"/>
          </w:tcPr>
          <w:p w14:paraId="5CD23C7D" w14:textId="77777777" w:rsidR="007D5245" w:rsidRDefault="007D5245" w:rsidP="00A24B40">
            <w:r>
              <w:t>Observaciones:</w:t>
            </w:r>
            <w:ins w:id="27" w:author="Angel Casanova Bienzobas" w:date="2021-02-18T13:30:00Z">
              <w:r>
                <w:t xml:space="preserve"> Se le </w:t>
              </w:r>
            </w:ins>
            <w:r>
              <w:t>asignara un identificador</w:t>
            </w:r>
            <w:ins w:id="28" w:author="Angel Casanova Bienzobas" w:date="2021-02-18T13:30:00Z">
              <w:r>
                <w:t xml:space="preserve"> </w:t>
              </w:r>
            </w:ins>
            <w:r>
              <w:t>único</w:t>
            </w:r>
            <w:ins w:id="29" w:author="Angel Casanova Bienzobas" w:date="2021-02-18T13:30:00Z">
              <w:r>
                <w:t xml:space="preserve"> a cada </w:t>
              </w:r>
            </w:ins>
            <w:r>
              <w:t>bicicleta,</w:t>
            </w:r>
            <w:ins w:id="30" w:author="Angel Casanova Bienzobas" w:date="2021-02-18T13:30:00Z">
              <w:r>
                <w:t xml:space="preserve"> </w:t>
              </w:r>
            </w:ins>
            <w:r>
              <w:t>así</w:t>
            </w:r>
            <w:ins w:id="31" w:author="Angel Casanova Bienzobas" w:date="2021-02-18T13:30:00Z">
              <w:r>
                <w:t xml:space="preserve"> como un localizador GPS</w:t>
              </w:r>
            </w:ins>
          </w:p>
        </w:tc>
      </w:tr>
    </w:tbl>
    <w:p w14:paraId="02DC50FA" w14:textId="77777777" w:rsidR="007D5245" w:rsidRDefault="007D5245" w:rsidP="007D5245"/>
    <w:tbl>
      <w:tblPr>
        <w:tblStyle w:val="Tablaconcuadrcula"/>
        <w:tblW w:w="0" w:type="auto"/>
        <w:tblLayout w:type="fixed"/>
        <w:tblLook w:val="06A0" w:firstRow="1" w:lastRow="0" w:firstColumn="1" w:lastColumn="0" w:noHBand="1" w:noVBand="1"/>
      </w:tblPr>
      <w:tblGrid>
        <w:gridCol w:w="4508"/>
        <w:gridCol w:w="4508"/>
      </w:tblGrid>
      <w:tr w:rsidR="007D5245" w14:paraId="0236E2B4" w14:textId="77777777" w:rsidTr="00A24B40">
        <w:trPr>
          <w:ins w:id="32" w:author="Jorge Blanco Rey" w:date="2021-02-19T00:01:00Z"/>
        </w:trPr>
        <w:tc>
          <w:tcPr>
            <w:tcW w:w="9016" w:type="dxa"/>
            <w:gridSpan w:val="2"/>
          </w:tcPr>
          <w:p w14:paraId="591B2A69" w14:textId="77777777" w:rsidR="007D5245" w:rsidRDefault="007D5245" w:rsidP="00A24B40">
            <w:pPr>
              <w:rPr>
                <w:ins w:id="33" w:author="Jorge Blanco Rey" w:date="2021-02-19T00:01:00Z"/>
              </w:rPr>
            </w:pPr>
            <w:ins w:id="34" w:author="Jorge Blanco Rey" w:date="2021-02-19T00:01:00Z">
              <w:r>
                <w:t>Historia de usuario</w:t>
              </w:r>
            </w:ins>
          </w:p>
        </w:tc>
      </w:tr>
      <w:tr w:rsidR="007D5245" w14:paraId="1C799BA4" w14:textId="77777777" w:rsidTr="00A24B40">
        <w:trPr>
          <w:ins w:id="35" w:author="Jorge Blanco Rey" w:date="2021-02-19T00:01:00Z"/>
        </w:trPr>
        <w:tc>
          <w:tcPr>
            <w:tcW w:w="4508" w:type="dxa"/>
          </w:tcPr>
          <w:p w14:paraId="0EA3D4BB" w14:textId="77777777" w:rsidR="007D5245" w:rsidRDefault="007D5245" w:rsidP="00A24B40">
            <w:pPr>
              <w:rPr>
                <w:ins w:id="36" w:author="Jorge Blanco Rey" w:date="2021-02-19T00:01:00Z"/>
              </w:rPr>
            </w:pPr>
            <w:ins w:id="37" w:author="Jorge Blanco Rey" w:date="2021-02-19T00:01:00Z">
              <w:r>
                <w:t xml:space="preserve">Identificador: </w:t>
              </w:r>
            </w:ins>
            <w:ins w:id="38" w:author="Jorge Blanco Rey" w:date="2021-02-19T00:02:00Z">
              <w:r>
                <w:t>2</w:t>
              </w:r>
            </w:ins>
          </w:p>
          <w:p w14:paraId="3E24CC66" w14:textId="77777777" w:rsidR="007D5245" w:rsidRDefault="007D5245" w:rsidP="00A24B40">
            <w:pPr>
              <w:rPr>
                <w:ins w:id="39" w:author="Jorge Blanco Rey" w:date="2021-02-19T00:01:00Z"/>
              </w:rPr>
            </w:pPr>
            <w:ins w:id="40" w:author="Jorge Blanco Rey" w:date="2021-02-19T00:01:00Z">
              <w:r>
                <w:t xml:space="preserve">Caso de uso: </w:t>
              </w:r>
            </w:ins>
            <w:ins w:id="41" w:author="Jorge Blanco Rey" w:date="2021-02-19T00:02:00Z">
              <w:r>
                <w:t>Añadir una nueva bicicleta</w:t>
              </w:r>
            </w:ins>
          </w:p>
        </w:tc>
        <w:tc>
          <w:tcPr>
            <w:tcW w:w="4508" w:type="dxa"/>
          </w:tcPr>
          <w:p w14:paraId="24C233F5" w14:textId="77777777" w:rsidR="007D5245" w:rsidRDefault="007D5245" w:rsidP="00A24B40">
            <w:pPr>
              <w:rPr>
                <w:ins w:id="42" w:author="Jorge Blanco Rey" w:date="2021-02-19T00:01:00Z"/>
              </w:rPr>
            </w:pPr>
            <w:ins w:id="43" w:author="Jorge Blanco Rey" w:date="2021-02-19T00:01:00Z">
              <w:r>
                <w:t>Nombre de historia de usuario:</w:t>
              </w:r>
            </w:ins>
            <w:ins w:id="44" w:author="Jorge Blanco Rey" w:date="2021-02-19T00:02:00Z">
              <w:r>
                <w:t xml:space="preserve"> Registrar con identificador numérico.</w:t>
              </w:r>
            </w:ins>
          </w:p>
          <w:p w14:paraId="494FFBBF" w14:textId="77777777" w:rsidR="007D5245" w:rsidRDefault="007D5245" w:rsidP="00A24B40">
            <w:pPr>
              <w:rPr>
                <w:ins w:id="45" w:author="Jorge Blanco Rey" w:date="2021-02-19T00:01:00Z"/>
              </w:rPr>
            </w:pPr>
          </w:p>
        </w:tc>
      </w:tr>
      <w:tr w:rsidR="007D5245" w14:paraId="499CF6C8" w14:textId="77777777" w:rsidTr="00A24B40">
        <w:trPr>
          <w:ins w:id="46" w:author="Jorge Blanco Rey" w:date="2021-02-19T00:01:00Z"/>
        </w:trPr>
        <w:tc>
          <w:tcPr>
            <w:tcW w:w="9016" w:type="dxa"/>
            <w:gridSpan w:val="2"/>
          </w:tcPr>
          <w:p w14:paraId="0054A079" w14:textId="77777777" w:rsidR="007D5245" w:rsidRDefault="007D5245" w:rsidP="00A24B40">
            <w:pPr>
              <w:rPr>
                <w:ins w:id="47" w:author="Jorge Blanco Rey" w:date="2021-02-19T00:01:00Z"/>
              </w:rPr>
            </w:pPr>
            <w:ins w:id="48" w:author="Jorge Blanco Rey" w:date="2021-02-19T00:01:00Z">
              <w:r>
                <w:t>Usuario:</w:t>
              </w:r>
            </w:ins>
            <w:ins w:id="49" w:author="Jorge Blanco Rey" w:date="2021-02-19T00:02:00Z">
              <w:r>
                <w:t xml:space="preserve"> Técnico de mantenimiento</w:t>
              </w:r>
            </w:ins>
          </w:p>
        </w:tc>
      </w:tr>
      <w:tr w:rsidR="007D5245" w14:paraId="21FF4997" w14:textId="77777777" w:rsidTr="00A24B40">
        <w:trPr>
          <w:ins w:id="50" w:author="Jorge Blanco Rey" w:date="2021-02-19T00:01:00Z"/>
        </w:trPr>
        <w:tc>
          <w:tcPr>
            <w:tcW w:w="4508" w:type="dxa"/>
          </w:tcPr>
          <w:p w14:paraId="25B432AC" w14:textId="77777777" w:rsidR="007D5245" w:rsidRDefault="007D5245" w:rsidP="00A24B40">
            <w:pPr>
              <w:rPr>
                <w:ins w:id="51" w:author="Jorge Blanco Rey" w:date="2021-02-19T00:01:00Z"/>
              </w:rPr>
            </w:pPr>
            <w:ins w:id="52" w:author="Jorge Blanco Rey" w:date="2021-02-19T00:01:00Z">
              <w:r>
                <w:t>Estimación:</w:t>
              </w:r>
            </w:ins>
            <w:ins w:id="53" w:author="Jorge Blanco Rey" w:date="2021-02-19T00:03:00Z">
              <w:r>
                <w:t xml:space="preserve"> 5 días</w:t>
              </w:r>
            </w:ins>
          </w:p>
        </w:tc>
        <w:tc>
          <w:tcPr>
            <w:tcW w:w="4508" w:type="dxa"/>
          </w:tcPr>
          <w:p w14:paraId="0D08B473" w14:textId="3702C8B6" w:rsidR="007D5245" w:rsidRDefault="007D5245" w:rsidP="00B77B8F">
            <w:pPr>
              <w:tabs>
                <w:tab w:val="left" w:pos="3099"/>
              </w:tabs>
              <w:rPr>
                <w:ins w:id="54" w:author="Jorge Blanco Rey" w:date="2021-02-19T00:01:00Z"/>
              </w:rPr>
            </w:pPr>
            <w:ins w:id="55" w:author="Jorge Blanco Rey" w:date="2021-02-19T00:01:00Z">
              <w:r>
                <w:t>Iteración asignada:</w:t>
              </w:r>
            </w:ins>
            <w:ins w:id="56" w:author="Jorge Blanco Rey" w:date="2021-02-19T00:03:00Z">
              <w:r>
                <w:t xml:space="preserve"> 1</w:t>
              </w:r>
            </w:ins>
            <w:r w:rsidR="00B77B8F">
              <w:tab/>
            </w:r>
          </w:p>
        </w:tc>
      </w:tr>
      <w:tr w:rsidR="007D5245" w14:paraId="58C78C03" w14:textId="77777777" w:rsidTr="00A24B40">
        <w:trPr>
          <w:ins w:id="57" w:author="Jorge Blanco Rey" w:date="2021-02-19T00:01:00Z"/>
        </w:trPr>
        <w:tc>
          <w:tcPr>
            <w:tcW w:w="9016" w:type="dxa"/>
            <w:gridSpan w:val="2"/>
          </w:tcPr>
          <w:p w14:paraId="59B6E6F8" w14:textId="77777777" w:rsidR="007D5245" w:rsidRDefault="007D5245" w:rsidP="00A24B40">
            <w:pPr>
              <w:rPr>
                <w:ins w:id="58" w:author="Jorge Blanco Rey" w:date="2021-02-19T00:01:00Z"/>
              </w:rPr>
            </w:pPr>
            <w:ins w:id="59" w:author="Jorge Blanco Rey" w:date="2021-02-19T00:01:00Z">
              <w:r>
                <w:t>Desarrollador responsable:</w:t>
              </w:r>
            </w:ins>
            <w:ins w:id="60" w:author="Jorge Blanco Rey" w:date="2021-02-19T00:03:00Z">
              <w:r>
                <w:t xml:space="preserve"> Rodrigo</w:t>
              </w:r>
            </w:ins>
          </w:p>
        </w:tc>
      </w:tr>
      <w:tr w:rsidR="007D5245" w14:paraId="65D9E729" w14:textId="77777777" w:rsidTr="00A8771B">
        <w:trPr>
          <w:trHeight w:val="726"/>
          <w:ins w:id="61" w:author="Jorge Blanco Rey" w:date="2021-02-19T00:01:00Z"/>
        </w:trPr>
        <w:tc>
          <w:tcPr>
            <w:tcW w:w="9016" w:type="dxa"/>
            <w:gridSpan w:val="2"/>
          </w:tcPr>
          <w:p w14:paraId="7A5339B6" w14:textId="77777777" w:rsidR="007D5245" w:rsidRDefault="007D5245" w:rsidP="00A24B40">
            <w:pPr>
              <w:rPr>
                <w:ins w:id="62" w:author="Jorge Blanco Rey" w:date="2021-02-19T00:01:00Z"/>
              </w:rPr>
            </w:pPr>
            <w:ins w:id="63" w:author="Jorge Blanco Rey" w:date="2021-02-19T00:01:00Z">
              <w:r>
                <w:t>Descripción:</w:t>
              </w:r>
            </w:ins>
            <w:ins w:id="64" w:author="Jorge Blanco Rey" w:date="2021-02-19T00:03:00Z">
              <w:r>
                <w:t xml:space="preserve"> El técnico puede registra</w:t>
              </w:r>
            </w:ins>
            <w:ins w:id="65" w:author="Jorge Blanco Rey" w:date="2021-02-19T00:04:00Z">
              <w:r>
                <w:t>r la nueva bicicleta en el sistema simplemente introduciendo el código numérico que tiene asignada.</w:t>
              </w:r>
            </w:ins>
          </w:p>
        </w:tc>
      </w:tr>
      <w:tr w:rsidR="007D5245" w14:paraId="78BCE568" w14:textId="77777777" w:rsidTr="00A8771B">
        <w:trPr>
          <w:trHeight w:val="424"/>
          <w:ins w:id="66" w:author="Jorge Blanco Rey" w:date="2021-02-19T00:01:00Z"/>
        </w:trPr>
        <w:tc>
          <w:tcPr>
            <w:tcW w:w="9016" w:type="dxa"/>
            <w:gridSpan w:val="2"/>
          </w:tcPr>
          <w:p w14:paraId="73860D66" w14:textId="77777777" w:rsidR="007D5245" w:rsidRDefault="007D5245" w:rsidP="00A24B40">
            <w:pPr>
              <w:rPr>
                <w:ins w:id="67" w:author="Jorge Blanco Rey" w:date="2021-02-19T00:01:00Z"/>
              </w:rPr>
            </w:pPr>
            <w:ins w:id="68" w:author="Jorge Blanco Rey" w:date="2021-02-19T00:01:00Z">
              <w:r>
                <w:t>Observaciones:</w:t>
              </w:r>
            </w:ins>
            <w:ins w:id="69" w:author="Jorge Blanco Rey" w:date="2021-02-19T00:07:00Z">
              <w:r>
                <w:t xml:space="preserve"> Útil para cuando no se dispone de un lector de códigos QR.</w:t>
              </w:r>
            </w:ins>
          </w:p>
        </w:tc>
      </w:tr>
    </w:tbl>
    <w:p w14:paraId="01B9C198" w14:textId="77777777" w:rsidR="007D5245" w:rsidRDefault="007D5245" w:rsidP="007D5245">
      <w:pPr>
        <w:rPr>
          <w:ins w:id="70" w:author="Jorge Blanco Rey" w:date="2021-02-19T00:17:00Z"/>
        </w:rPr>
      </w:pPr>
    </w:p>
    <w:tbl>
      <w:tblPr>
        <w:tblStyle w:val="Tablaconcuadrcula"/>
        <w:tblW w:w="0" w:type="auto"/>
        <w:tblLayout w:type="fixed"/>
        <w:tblLook w:val="06A0" w:firstRow="1" w:lastRow="0" w:firstColumn="1" w:lastColumn="0" w:noHBand="1" w:noVBand="1"/>
      </w:tblPr>
      <w:tblGrid>
        <w:gridCol w:w="4508"/>
        <w:gridCol w:w="4508"/>
      </w:tblGrid>
      <w:tr w:rsidR="007D5245" w14:paraId="36D2EC7B" w14:textId="77777777" w:rsidTr="00A24B40">
        <w:trPr>
          <w:ins w:id="71" w:author="Jorge Blanco Rey" w:date="2021-02-19T00:17:00Z"/>
        </w:trPr>
        <w:tc>
          <w:tcPr>
            <w:tcW w:w="9016" w:type="dxa"/>
            <w:gridSpan w:val="2"/>
          </w:tcPr>
          <w:p w14:paraId="4E448C9B" w14:textId="77777777" w:rsidR="007D5245" w:rsidRDefault="007D5245" w:rsidP="00A24B40">
            <w:pPr>
              <w:rPr>
                <w:ins w:id="72" w:author="Jorge Blanco Rey" w:date="2021-02-19T00:17:00Z"/>
              </w:rPr>
            </w:pPr>
            <w:ins w:id="73" w:author="Jorge Blanco Rey" w:date="2021-02-19T00:17:00Z">
              <w:r>
                <w:t>Historia de usuario</w:t>
              </w:r>
            </w:ins>
          </w:p>
        </w:tc>
      </w:tr>
      <w:tr w:rsidR="007D5245" w14:paraId="7E2967CA" w14:textId="77777777" w:rsidTr="00A24B40">
        <w:trPr>
          <w:ins w:id="74" w:author="Jorge Blanco Rey" w:date="2021-02-19T00:17:00Z"/>
        </w:trPr>
        <w:tc>
          <w:tcPr>
            <w:tcW w:w="4508" w:type="dxa"/>
          </w:tcPr>
          <w:p w14:paraId="54C6F0D1" w14:textId="77777777" w:rsidR="007D5245" w:rsidRDefault="007D5245" w:rsidP="00A24B40">
            <w:pPr>
              <w:rPr>
                <w:ins w:id="75" w:author="Jorge Blanco Rey" w:date="2021-02-19T00:17:00Z"/>
              </w:rPr>
            </w:pPr>
            <w:ins w:id="76" w:author="Jorge Blanco Rey" w:date="2021-02-19T00:17:00Z">
              <w:r>
                <w:t>Identificador: 5</w:t>
              </w:r>
            </w:ins>
          </w:p>
          <w:p w14:paraId="6F115C5D" w14:textId="77777777" w:rsidR="007D5245" w:rsidRDefault="007D5245" w:rsidP="00A24B40">
            <w:pPr>
              <w:rPr>
                <w:ins w:id="77" w:author="Jorge Blanco Rey" w:date="2021-02-19T00:17:00Z"/>
              </w:rPr>
            </w:pPr>
            <w:ins w:id="78" w:author="Jorge Blanco Rey" w:date="2021-02-19T00:17:00Z">
              <w:r>
                <w:t xml:space="preserve">Caso de uso: </w:t>
              </w:r>
              <w:r w:rsidRPr="00AF2AC8">
                <w:t>Alquilar Bicicleta con Abono</w:t>
              </w:r>
            </w:ins>
          </w:p>
        </w:tc>
        <w:tc>
          <w:tcPr>
            <w:tcW w:w="4508" w:type="dxa"/>
          </w:tcPr>
          <w:p w14:paraId="08113ED8" w14:textId="77777777" w:rsidR="007D5245" w:rsidRDefault="007D5245" w:rsidP="00A24B40">
            <w:pPr>
              <w:rPr>
                <w:ins w:id="79" w:author="Jorge Blanco Rey" w:date="2021-02-19T00:17:00Z"/>
              </w:rPr>
            </w:pPr>
            <w:ins w:id="80" w:author="Jorge Blanco Rey" w:date="2021-02-19T00:17:00Z">
              <w:r>
                <w:t>Nombre de historia de usuario: Mostrar al usuario que es abonado el número de alquileres restantes en ese día cuando realiza un alq</w:t>
              </w:r>
            </w:ins>
            <w:ins w:id="81" w:author="Jorge Blanco Rey" w:date="2021-02-19T00:18:00Z">
              <w:r>
                <w:t>uiler</w:t>
              </w:r>
            </w:ins>
            <w:ins w:id="82" w:author="Jorge Blanco Rey" w:date="2021-02-19T00:27:00Z">
              <w:r>
                <w:t>.</w:t>
              </w:r>
            </w:ins>
          </w:p>
          <w:p w14:paraId="18A49D0B" w14:textId="77777777" w:rsidR="007D5245" w:rsidRDefault="007D5245" w:rsidP="00A24B40">
            <w:pPr>
              <w:rPr>
                <w:ins w:id="83" w:author="Jorge Blanco Rey" w:date="2021-02-19T00:17:00Z"/>
              </w:rPr>
            </w:pPr>
          </w:p>
        </w:tc>
      </w:tr>
      <w:tr w:rsidR="007D5245" w14:paraId="5CD49130" w14:textId="77777777" w:rsidTr="00A24B40">
        <w:trPr>
          <w:ins w:id="84" w:author="Jorge Blanco Rey" w:date="2021-02-19T00:17:00Z"/>
        </w:trPr>
        <w:tc>
          <w:tcPr>
            <w:tcW w:w="9016" w:type="dxa"/>
            <w:gridSpan w:val="2"/>
          </w:tcPr>
          <w:p w14:paraId="157FA473" w14:textId="77777777" w:rsidR="007D5245" w:rsidRDefault="007D5245" w:rsidP="00A24B40">
            <w:pPr>
              <w:rPr>
                <w:ins w:id="85" w:author="Jorge Blanco Rey" w:date="2021-02-19T00:17:00Z"/>
              </w:rPr>
            </w:pPr>
            <w:ins w:id="86" w:author="Jorge Blanco Rey" w:date="2021-02-19T00:17:00Z">
              <w:r>
                <w:t xml:space="preserve">Usuario: </w:t>
              </w:r>
            </w:ins>
            <w:ins w:id="87" w:author="Jorge Blanco Rey" w:date="2021-02-19T00:18:00Z">
              <w:r>
                <w:t>Usuario abonado</w:t>
              </w:r>
            </w:ins>
          </w:p>
        </w:tc>
      </w:tr>
      <w:tr w:rsidR="007D5245" w14:paraId="4CE3D995" w14:textId="77777777" w:rsidTr="00A24B40">
        <w:trPr>
          <w:ins w:id="88" w:author="Jorge Blanco Rey" w:date="2021-02-19T00:17:00Z"/>
        </w:trPr>
        <w:tc>
          <w:tcPr>
            <w:tcW w:w="4508" w:type="dxa"/>
          </w:tcPr>
          <w:p w14:paraId="61D2CE3B" w14:textId="77777777" w:rsidR="007D5245" w:rsidRDefault="007D5245" w:rsidP="00A24B40">
            <w:pPr>
              <w:rPr>
                <w:ins w:id="89" w:author="Jorge Blanco Rey" w:date="2021-02-19T00:17:00Z"/>
              </w:rPr>
            </w:pPr>
            <w:ins w:id="90" w:author="Jorge Blanco Rey" w:date="2021-02-19T00:17:00Z">
              <w:r>
                <w:t xml:space="preserve">Estimación: </w:t>
              </w:r>
            </w:ins>
            <w:ins w:id="91" w:author="Jorge Blanco Rey" w:date="2021-02-19T00:18:00Z">
              <w:r>
                <w:t>2</w:t>
              </w:r>
            </w:ins>
            <w:ins w:id="92" w:author="Jorge Blanco Rey" w:date="2021-02-19T00:17:00Z">
              <w:r>
                <w:t xml:space="preserve"> días</w:t>
              </w:r>
            </w:ins>
          </w:p>
        </w:tc>
        <w:tc>
          <w:tcPr>
            <w:tcW w:w="4508" w:type="dxa"/>
          </w:tcPr>
          <w:p w14:paraId="6F3E8792" w14:textId="77777777" w:rsidR="007D5245" w:rsidRDefault="007D5245" w:rsidP="00A24B40">
            <w:pPr>
              <w:rPr>
                <w:ins w:id="93" w:author="Jorge Blanco Rey" w:date="2021-02-19T00:17:00Z"/>
              </w:rPr>
            </w:pPr>
            <w:ins w:id="94" w:author="Jorge Blanco Rey" w:date="2021-02-19T00:17:00Z">
              <w:r>
                <w:t xml:space="preserve">Iteración asignada: </w:t>
              </w:r>
            </w:ins>
            <w:ins w:id="95" w:author="Jorge Blanco Rey" w:date="2021-02-19T00:18:00Z">
              <w:r>
                <w:t>3</w:t>
              </w:r>
            </w:ins>
          </w:p>
        </w:tc>
      </w:tr>
      <w:tr w:rsidR="007D5245" w14:paraId="2FFD9085" w14:textId="77777777" w:rsidTr="00A24B40">
        <w:trPr>
          <w:ins w:id="96" w:author="Jorge Blanco Rey" w:date="2021-02-19T00:17:00Z"/>
        </w:trPr>
        <w:tc>
          <w:tcPr>
            <w:tcW w:w="9016" w:type="dxa"/>
            <w:gridSpan w:val="2"/>
          </w:tcPr>
          <w:p w14:paraId="5C1F188C" w14:textId="77777777" w:rsidR="007D5245" w:rsidRDefault="007D5245" w:rsidP="00A24B40">
            <w:pPr>
              <w:rPr>
                <w:ins w:id="97" w:author="Jorge Blanco Rey" w:date="2021-02-19T00:17:00Z"/>
              </w:rPr>
            </w:pPr>
            <w:ins w:id="98" w:author="Jorge Blanco Rey" w:date="2021-02-19T00:17:00Z">
              <w:r>
                <w:t xml:space="preserve">Desarrollador responsable: </w:t>
              </w:r>
            </w:ins>
            <w:ins w:id="99" w:author="Jorge Blanco Rey" w:date="2021-02-19T00:18:00Z">
              <w:r>
                <w:t>Ángel</w:t>
              </w:r>
            </w:ins>
          </w:p>
        </w:tc>
      </w:tr>
      <w:tr w:rsidR="007D5245" w14:paraId="255C44D8" w14:textId="77777777" w:rsidTr="00A8771B">
        <w:trPr>
          <w:trHeight w:val="917"/>
          <w:ins w:id="100" w:author="Jorge Blanco Rey" w:date="2021-02-19T00:17:00Z"/>
        </w:trPr>
        <w:tc>
          <w:tcPr>
            <w:tcW w:w="9016" w:type="dxa"/>
            <w:gridSpan w:val="2"/>
          </w:tcPr>
          <w:p w14:paraId="2D9E1A1B" w14:textId="77777777" w:rsidR="007D5245" w:rsidRDefault="007D5245" w:rsidP="00A24B40">
            <w:pPr>
              <w:rPr>
                <w:ins w:id="101" w:author="Jorge Blanco Rey" w:date="2021-02-19T00:17:00Z"/>
              </w:rPr>
            </w:pPr>
            <w:ins w:id="102" w:author="Jorge Blanco Rey" w:date="2021-02-19T00:17:00Z">
              <w:r>
                <w:t xml:space="preserve">Descripción: </w:t>
              </w:r>
            </w:ins>
            <w:ins w:id="103" w:author="Jorge Blanco Rey" w:date="2021-02-19T00:18:00Z">
              <w:r>
                <w:t>Cuando un usuario</w:t>
              </w:r>
            </w:ins>
            <w:ins w:id="104" w:author="Jorge Blanco Rey" w:date="2021-02-19T00:19:00Z">
              <w:r>
                <w:t xml:space="preserve"> abonado</w:t>
              </w:r>
            </w:ins>
            <w:ins w:id="105" w:author="Jorge Blanco Rey" w:date="2021-02-19T00:18:00Z">
              <w:r>
                <w:t xml:space="preserve"> </w:t>
              </w:r>
            </w:ins>
            <w:ins w:id="106" w:author="Jorge Blanco Rey" w:date="2021-02-19T00:19:00Z">
              <w:r>
                <w:t>realice un alquiler de una bicicleta, se le debe mostrar por pantalla el número restante que le quedan por realizar ese mi</w:t>
              </w:r>
            </w:ins>
            <w:ins w:id="107" w:author="Jorge Blanco Rey" w:date="2021-02-19T00:20:00Z">
              <w:r>
                <w:t>smo día. Ya que el número de alquileres máximos por día para un abonado es de 4.</w:t>
              </w:r>
            </w:ins>
          </w:p>
        </w:tc>
      </w:tr>
      <w:tr w:rsidR="007D5245" w14:paraId="5BDB19A7" w14:textId="77777777" w:rsidTr="00A8771B">
        <w:trPr>
          <w:trHeight w:val="704"/>
          <w:ins w:id="108" w:author="Jorge Blanco Rey" w:date="2021-02-19T00:17:00Z"/>
        </w:trPr>
        <w:tc>
          <w:tcPr>
            <w:tcW w:w="9016" w:type="dxa"/>
            <w:gridSpan w:val="2"/>
          </w:tcPr>
          <w:p w14:paraId="5FC9CD70" w14:textId="77777777" w:rsidR="007D5245" w:rsidRDefault="007D5245" w:rsidP="00A24B40">
            <w:pPr>
              <w:rPr>
                <w:ins w:id="109" w:author="Jorge Blanco Rey" w:date="2021-02-19T00:17:00Z"/>
              </w:rPr>
            </w:pPr>
            <w:ins w:id="110" w:author="Jorge Blanco Rey" w:date="2021-02-19T00:17:00Z">
              <w:r>
                <w:t xml:space="preserve">Observaciones: </w:t>
              </w:r>
            </w:ins>
            <w:ins w:id="111" w:author="Jorge Blanco Rey" w:date="2021-02-19T00:20:00Z">
              <w:r>
                <w:t>Esta información que se le muestra al usuario es útil para que pueda medir y organizar sus viajes</w:t>
              </w:r>
            </w:ins>
            <w:ins w:id="112" w:author="Jorge Blanco Rey" w:date="2021-02-19T00:17:00Z">
              <w:r>
                <w:t>.</w:t>
              </w:r>
            </w:ins>
          </w:p>
        </w:tc>
      </w:tr>
    </w:tbl>
    <w:p w14:paraId="7F73FEF2" w14:textId="77777777" w:rsidR="007D5245" w:rsidRDefault="007D5245" w:rsidP="007D5245">
      <w:pPr>
        <w:rPr>
          <w:ins w:id="113" w:author="Jorge Blanco Rey" w:date="2021-02-19T00:26:00Z"/>
        </w:rPr>
      </w:pPr>
    </w:p>
    <w:p w14:paraId="20087D9B" w14:textId="77777777" w:rsidR="007D5245" w:rsidRDefault="007D5245" w:rsidP="007D5245">
      <w:r>
        <w:br w:type="page"/>
      </w:r>
    </w:p>
    <w:tbl>
      <w:tblPr>
        <w:tblStyle w:val="Tablaconcuadrcula"/>
        <w:tblW w:w="0" w:type="auto"/>
        <w:tblLayout w:type="fixed"/>
        <w:tblLook w:val="06A0" w:firstRow="1" w:lastRow="0" w:firstColumn="1" w:lastColumn="0" w:noHBand="1" w:noVBand="1"/>
      </w:tblPr>
      <w:tblGrid>
        <w:gridCol w:w="4508"/>
        <w:gridCol w:w="4508"/>
      </w:tblGrid>
      <w:tr w:rsidR="007D5245" w14:paraId="7CF410AF" w14:textId="77777777" w:rsidTr="00A24B40">
        <w:trPr>
          <w:ins w:id="114" w:author="Jorge Blanco Rey" w:date="2021-02-19T00:26:00Z"/>
        </w:trPr>
        <w:tc>
          <w:tcPr>
            <w:tcW w:w="9016" w:type="dxa"/>
            <w:gridSpan w:val="2"/>
          </w:tcPr>
          <w:p w14:paraId="00C7682C" w14:textId="77777777" w:rsidR="007D5245" w:rsidRDefault="007D5245" w:rsidP="00A24B40">
            <w:pPr>
              <w:rPr>
                <w:ins w:id="115" w:author="Jorge Blanco Rey" w:date="2021-02-19T00:26:00Z"/>
              </w:rPr>
            </w:pPr>
            <w:ins w:id="116" w:author="Jorge Blanco Rey" w:date="2021-02-19T00:26:00Z">
              <w:r>
                <w:lastRenderedPageBreak/>
                <w:t>Historia de usuario</w:t>
              </w:r>
            </w:ins>
          </w:p>
        </w:tc>
      </w:tr>
      <w:tr w:rsidR="007D5245" w14:paraId="023D8524" w14:textId="77777777" w:rsidTr="00A24B40">
        <w:trPr>
          <w:ins w:id="117" w:author="Jorge Blanco Rey" w:date="2021-02-19T00:26:00Z"/>
        </w:trPr>
        <w:tc>
          <w:tcPr>
            <w:tcW w:w="4508" w:type="dxa"/>
          </w:tcPr>
          <w:p w14:paraId="3A310C53" w14:textId="77777777" w:rsidR="007D5245" w:rsidRDefault="007D5245" w:rsidP="00A24B40">
            <w:pPr>
              <w:rPr>
                <w:ins w:id="118" w:author="Jorge Blanco Rey" w:date="2021-02-19T00:26:00Z"/>
              </w:rPr>
            </w:pPr>
            <w:ins w:id="119" w:author="Jorge Blanco Rey" w:date="2021-02-19T00:26:00Z">
              <w:r>
                <w:t>Identificador: 9</w:t>
              </w:r>
            </w:ins>
          </w:p>
          <w:p w14:paraId="06B2B02F" w14:textId="77777777" w:rsidR="007D5245" w:rsidRDefault="007D5245" w:rsidP="00A24B40">
            <w:pPr>
              <w:rPr>
                <w:ins w:id="120" w:author="Jorge Blanco Rey" w:date="2021-02-19T00:26:00Z"/>
              </w:rPr>
            </w:pPr>
            <w:ins w:id="121" w:author="Jorge Blanco Rey" w:date="2021-02-19T00:26:00Z">
              <w:r>
                <w:t xml:space="preserve">Caso de uso: </w:t>
              </w:r>
              <w:r w:rsidRPr="00C73F4C">
                <w:t>Finalizar Alquiler</w:t>
              </w:r>
            </w:ins>
          </w:p>
        </w:tc>
        <w:tc>
          <w:tcPr>
            <w:tcW w:w="4508" w:type="dxa"/>
          </w:tcPr>
          <w:p w14:paraId="101DC15C" w14:textId="77777777" w:rsidR="007D5245" w:rsidRDefault="007D5245" w:rsidP="00A24B40">
            <w:pPr>
              <w:rPr>
                <w:ins w:id="122" w:author="Jorge Blanco Rey" w:date="2021-02-19T00:26:00Z"/>
              </w:rPr>
            </w:pPr>
            <w:ins w:id="123" w:author="Jorge Blanco Rey" w:date="2021-02-19T00:26:00Z">
              <w:r>
                <w:t xml:space="preserve">Nombre de historia de usuario: </w:t>
              </w:r>
            </w:ins>
            <w:ins w:id="124" w:author="Jorge Blanco Rey" w:date="2021-02-19T00:27:00Z">
              <w:r>
                <w:t>Permitir al usuario informar de una avería cuando va a finalizar el alquiler.</w:t>
              </w:r>
            </w:ins>
          </w:p>
          <w:p w14:paraId="608FA86F" w14:textId="77777777" w:rsidR="007D5245" w:rsidRDefault="007D5245" w:rsidP="00A24B40">
            <w:pPr>
              <w:rPr>
                <w:ins w:id="125" w:author="Jorge Blanco Rey" w:date="2021-02-19T00:26:00Z"/>
              </w:rPr>
            </w:pPr>
          </w:p>
        </w:tc>
      </w:tr>
      <w:tr w:rsidR="007D5245" w14:paraId="099DB46F" w14:textId="77777777" w:rsidTr="00A24B40">
        <w:trPr>
          <w:ins w:id="126" w:author="Jorge Blanco Rey" w:date="2021-02-19T00:26:00Z"/>
        </w:trPr>
        <w:tc>
          <w:tcPr>
            <w:tcW w:w="9016" w:type="dxa"/>
            <w:gridSpan w:val="2"/>
          </w:tcPr>
          <w:p w14:paraId="0D296F40" w14:textId="77777777" w:rsidR="007D5245" w:rsidRDefault="007D5245" w:rsidP="00A24B40">
            <w:pPr>
              <w:rPr>
                <w:ins w:id="127" w:author="Jorge Blanco Rey" w:date="2021-02-19T00:26:00Z"/>
              </w:rPr>
            </w:pPr>
            <w:ins w:id="128" w:author="Jorge Blanco Rey" w:date="2021-02-19T00:26:00Z">
              <w:r>
                <w:t xml:space="preserve">Usuario: Usuario </w:t>
              </w:r>
            </w:ins>
            <w:ins w:id="129" w:author="Jorge Blanco Rey" w:date="2021-02-19T00:29:00Z">
              <w:r>
                <w:t>que va a finalizar el alquiler</w:t>
              </w:r>
            </w:ins>
          </w:p>
        </w:tc>
      </w:tr>
      <w:tr w:rsidR="007D5245" w14:paraId="79C3BCDE" w14:textId="77777777" w:rsidTr="00A24B40">
        <w:trPr>
          <w:ins w:id="130" w:author="Jorge Blanco Rey" w:date="2021-02-19T00:26:00Z"/>
        </w:trPr>
        <w:tc>
          <w:tcPr>
            <w:tcW w:w="4508" w:type="dxa"/>
          </w:tcPr>
          <w:p w14:paraId="021FCA0E" w14:textId="77777777" w:rsidR="007D5245" w:rsidRDefault="007D5245" w:rsidP="00A24B40">
            <w:pPr>
              <w:rPr>
                <w:ins w:id="131" w:author="Jorge Blanco Rey" w:date="2021-02-19T00:26:00Z"/>
              </w:rPr>
            </w:pPr>
            <w:ins w:id="132" w:author="Jorge Blanco Rey" w:date="2021-02-19T00:26:00Z">
              <w:r>
                <w:t xml:space="preserve">Estimación: </w:t>
              </w:r>
            </w:ins>
            <w:ins w:id="133" w:author="Jorge Blanco Rey" w:date="2021-02-19T00:29:00Z">
              <w:r>
                <w:t>3</w:t>
              </w:r>
            </w:ins>
            <w:ins w:id="134" w:author="Jorge Blanco Rey" w:date="2021-02-19T00:26:00Z">
              <w:r>
                <w:t xml:space="preserve"> días</w:t>
              </w:r>
            </w:ins>
          </w:p>
        </w:tc>
        <w:tc>
          <w:tcPr>
            <w:tcW w:w="4508" w:type="dxa"/>
          </w:tcPr>
          <w:p w14:paraId="1897271A" w14:textId="77777777" w:rsidR="007D5245" w:rsidRDefault="007D5245" w:rsidP="00A24B40">
            <w:pPr>
              <w:rPr>
                <w:ins w:id="135" w:author="Jorge Blanco Rey" w:date="2021-02-19T00:26:00Z"/>
              </w:rPr>
            </w:pPr>
            <w:ins w:id="136" w:author="Jorge Blanco Rey" w:date="2021-02-19T00:26:00Z">
              <w:r>
                <w:t xml:space="preserve">Iteración asignada: </w:t>
              </w:r>
            </w:ins>
            <w:ins w:id="137" w:author="Jorge Blanco Rey" w:date="2021-02-19T00:29:00Z">
              <w:r>
                <w:t>2</w:t>
              </w:r>
            </w:ins>
          </w:p>
        </w:tc>
      </w:tr>
      <w:tr w:rsidR="007D5245" w14:paraId="39110AA8" w14:textId="77777777" w:rsidTr="00A24B40">
        <w:trPr>
          <w:ins w:id="138" w:author="Jorge Blanco Rey" w:date="2021-02-19T00:26:00Z"/>
        </w:trPr>
        <w:tc>
          <w:tcPr>
            <w:tcW w:w="9016" w:type="dxa"/>
            <w:gridSpan w:val="2"/>
          </w:tcPr>
          <w:p w14:paraId="65318D92" w14:textId="77777777" w:rsidR="007D5245" w:rsidRDefault="007D5245" w:rsidP="00A24B40">
            <w:pPr>
              <w:rPr>
                <w:ins w:id="139" w:author="Jorge Blanco Rey" w:date="2021-02-19T00:26:00Z"/>
              </w:rPr>
            </w:pPr>
            <w:ins w:id="140" w:author="Jorge Blanco Rey" w:date="2021-02-19T00:26:00Z">
              <w:r>
                <w:t xml:space="preserve">Desarrollador responsable: </w:t>
              </w:r>
            </w:ins>
            <w:ins w:id="141" w:author="Jorge Blanco Rey" w:date="2021-02-19T00:29:00Z">
              <w:r>
                <w:t>Pablo</w:t>
              </w:r>
            </w:ins>
          </w:p>
        </w:tc>
      </w:tr>
      <w:tr w:rsidR="007D5245" w14:paraId="75ADE44B" w14:textId="77777777" w:rsidTr="00A24B40">
        <w:trPr>
          <w:trHeight w:val="1459"/>
          <w:ins w:id="142" w:author="Jorge Blanco Rey" w:date="2021-02-19T00:26:00Z"/>
        </w:trPr>
        <w:tc>
          <w:tcPr>
            <w:tcW w:w="9016" w:type="dxa"/>
            <w:gridSpan w:val="2"/>
          </w:tcPr>
          <w:p w14:paraId="5DD2A918" w14:textId="77777777" w:rsidR="007D5245" w:rsidRDefault="007D5245" w:rsidP="00A24B40">
            <w:pPr>
              <w:rPr>
                <w:ins w:id="143" w:author="Jorge Blanco Rey" w:date="2021-02-19T00:26:00Z"/>
              </w:rPr>
            </w:pPr>
            <w:ins w:id="144" w:author="Jorge Blanco Rey" w:date="2021-02-19T00:26:00Z">
              <w:r>
                <w:t xml:space="preserve">Descripción: Cuando un usuario </w:t>
              </w:r>
            </w:ins>
            <w:ins w:id="145" w:author="Jorge Blanco Rey" w:date="2021-02-19T00:29:00Z">
              <w:r>
                <w:t xml:space="preserve">vaya a finalizar el alquiler, </w:t>
              </w:r>
            </w:ins>
            <w:ins w:id="146" w:author="Jorge Blanco Rey" w:date="2021-02-19T00:30:00Z">
              <w:r>
                <w:t>podrá ver una opción que será informar de una avería. El sistema le ofr</w:t>
              </w:r>
            </w:ins>
            <w:ins w:id="147" w:author="Jorge Blanco Rey" w:date="2021-02-19T00:31:00Z">
              <w:r>
                <w:t xml:space="preserve">ecerá distintas opciones y campos donde puede describir la avería. Si un técnico verifica </w:t>
              </w:r>
            </w:ins>
            <w:ins w:id="148" w:author="Jorge Blanco Rey" w:date="2021-02-19T00:32:00Z">
              <w:r>
                <w:t>que la descripción de la avería es correcta, se le aplicará una compensación al usuario por alquiler fallido, por lo que la aplicación calculará y aplicará esta b</w:t>
              </w:r>
            </w:ins>
            <w:ins w:id="149" w:author="Jorge Blanco Rey" w:date="2021-02-19T00:33:00Z">
              <w:r>
                <w:t>onificación.</w:t>
              </w:r>
            </w:ins>
          </w:p>
        </w:tc>
      </w:tr>
      <w:tr w:rsidR="007D5245" w14:paraId="6CEAB090" w14:textId="77777777" w:rsidTr="00B77B8F">
        <w:trPr>
          <w:trHeight w:val="649"/>
          <w:ins w:id="150" w:author="Jorge Blanco Rey" w:date="2021-02-19T00:26:00Z"/>
        </w:trPr>
        <w:tc>
          <w:tcPr>
            <w:tcW w:w="9016" w:type="dxa"/>
            <w:gridSpan w:val="2"/>
          </w:tcPr>
          <w:p w14:paraId="2B1C04A3" w14:textId="77777777" w:rsidR="007D5245" w:rsidRDefault="007D5245" w:rsidP="00A24B40">
            <w:pPr>
              <w:rPr>
                <w:ins w:id="151" w:author="Jorge Blanco Rey" w:date="2021-02-19T00:26:00Z"/>
              </w:rPr>
            </w:pPr>
            <w:ins w:id="152" w:author="Jorge Blanco Rey" w:date="2021-02-19T00:26:00Z">
              <w:r>
                <w:t xml:space="preserve">Observaciones: </w:t>
              </w:r>
            </w:ins>
            <w:ins w:id="153" w:author="Jorge Blanco Rey" w:date="2021-02-19T00:34:00Z">
              <w:r>
                <w:t xml:space="preserve">Está opción es muy útil tanto para la empresa, que puede recibir </w:t>
              </w:r>
            </w:ins>
            <w:ins w:id="154" w:author="Jorge Blanco Rey" w:date="2021-02-19T00:35:00Z">
              <w:r>
                <w:t xml:space="preserve">información </w:t>
              </w:r>
            </w:ins>
            <w:ins w:id="155" w:author="Jorge Blanco Rey" w:date="2021-02-19T00:34:00Z">
              <w:r>
                <w:t>averías para mejorar el servicio</w:t>
              </w:r>
            </w:ins>
            <w:ins w:id="156" w:author="Jorge Blanco Rey" w:date="2021-02-19T00:35:00Z">
              <w:r>
                <w:t>, a través de la comunicación con sus clientes, y estos c</w:t>
              </w:r>
            </w:ins>
            <w:ins w:id="157" w:author="Jorge Blanco Rey" w:date="2021-02-19T00:36:00Z">
              <w:r>
                <w:t>lientes se pueden beneficiar en caso de que la avería les haya impedido utilizar la bicicleta con normalidad.</w:t>
              </w:r>
            </w:ins>
          </w:p>
        </w:tc>
      </w:tr>
    </w:tbl>
    <w:p w14:paraId="02846BDE" w14:textId="77777777" w:rsidR="007D5245" w:rsidRDefault="007D5245" w:rsidP="007D5245"/>
    <w:tbl>
      <w:tblPr>
        <w:tblStyle w:val="Tablaconcuadrcula"/>
        <w:tblW w:w="0" w:type="auto"/>
        <w:tblLayout w:type="fixed"/>
        <w:tblLook w:val="06A0" w:firstRow="1" w:lastRow="0" w:firstColumn="1" w:lastColumn="0" w:noHBand="1" w:noVBand="1"/>
      </w:tblPr>
      <w:tblGrid>
        <w:gridCol w:w="4508"/>
        <w:gridCol w:w="4508"/>
      </w:tblGrid>
      <w:tr w:rsidR="007D5245" w14:paraId="5FB9B63A" w14:textId="77777777" w:rsidTr="00A24B40">
        <w:trPr>
          <w:ins w:id="158" w:author="Rodrigo Juez Hernandez" w:date="2021-02-19T02:35:00Z"/>
        </w:trPr>
        <w:tc>
          <w:tcPr>
            <w:tcW w:w="9016" w:type="dxa"/>
            <w:gridSpan w:val="2"/>
          </w:tcPr>
          <w:p w14:paraId="2D2AD853" w14:textId="77777777" w:rsidR="007D5245" w:rsidRDefault="007D5245" w:rsidP="00A24B40">
            <w:pPr>
              <w:rPr>
                <w:ins w:id="159" w:author="Rodrigo Juez Hernandez" w:date="2021-02-19T02:35:00Z"/>
              </w:rPr>
            </w:pPr>
            <w:ins w:id="160" w:author="Rodrigo Juez Hernandez" w:date="2021-02-19T02:35:00Z">
              <w:r>
                <w:t>Historia de usuario</w:t>
              </w:r>
            </w:ins>
          </w:p>
        </w:tc>
      </w:tr>
      <w:tr w:rsidR="007D5245" w14:paraId="39E0BD04" w14:textId="77777777" w:rsidTr="00A24B40">
        <w:trPr>
          <w:ins w:id="161" w:author="Rodrigo Juez Hernandez" w:date="2021-02-19T02:35:00Z"/>
        </w:trPr>
        <w:tc>
          <w:tcPr>
            <w:tcW w:w="4508" w:type="dxa"/>
          </w:tcPr>
          <w:p w14:paraId="7290CA40" w14:textId="77777777" w:rsidR="007D5245" w:rsidRDefault="007D5245" w:rsidP="00A24B40">
            <w:pPr>
              <w:rPr>
                <w:ins w:id="162" w:author="Rodrigo Juez Hernandez" w:date="2021-02-19T02:35:00Z"/>
              </w:rPr>
            </w:pPr>
            <w:ins w:id="163" w:author="Rodrigo Juez Hernandez" w:date="2021-02-19T02:35:00Z">
              <w:r>
                <w:t xml:space="preserve">Identificador: </w:t>
              </w:r>
            </w:ins>
            <w:ins w:id="164" w:author="Rodrigo Juez Hernandez" w:date="2021-02-19T02:36:00Z">
              <w:r>
                <w:t>10</w:t>
              </w:r>
            </w:ins>
          </w:p>
          <w:p w14:paraId="37ABEAC4" w14:textId="77777777" w:rsidR="007D5245" w:rsidRDefault="007D5245" w:rsidP="00A24B40">
            <w:pPr>
              <w:rPr>
                <w:ins w:id="165" w:author="Rodrigo Juez Hernandez" w:date="2021-02-19T02:35:00Z"/>
              </w:rPr>
            </w:pPr>
            <w:ins w:id="166" w:author="Rodrigo Juez Hernandez" w:date="2021-02-19T02:35:00Z">
              <w:r>
                <w:t xml:space="preserve">Caso de uso: </w:t>
              </w:r>
            </w:ins>
            <w:ins w:id="167" w:author="Rodrigo Juez Hernandez" w:date="2021-02-19T02:39:00Z">
              <w:r>
                <w:t>Autentificar Técnico</w:t>
              </w:r>
            </w:ins>
          </w:p>
        </w:tc>
        <w:tc>
          <w:tcPr>
            <w:tcW w:w="4508" w:type="dxa"/>
          </w:tcPr>
          <w:p w14:paraId="595A423C" w14:textId="77777777" w:rsidR="007D5245" w:rsidRDefault="007D5245" w:rsidP="00A24B40">
            <w:pPr>
              <w:rPr>
                <w:ins w:id="168" w:author="Rodrigo Juez Hernandez" w:date="2021-02-19T02:35:00Z"/>
              </w:rPr>
            </w:pPr>
            <w:ins w:id="169" w:author="Rodrigo Juez Hernandez" w:date="2021-02-19T02:35:00Z">
              <w:r>
                <w:t>Nombre de historia de usuario:</w:t>
              </w:r>
            </w:ins>
            <w:ins w:id="170" w:author="Rodrigo Juez Hernandez" w:date="2021-02-19T02:40:00Z">
              <w:r>
                <w:t xml:space="preserve"> El técnico podrá autentificarse en todas las estaciones mediante un tag NFC.</w:t>
              </w:r>
            </w:ins>
          </w:p>
          <w:p w14:paraId="76ABDA40" w14:textId="77777777" w:rsidR="007D5245" w:rsidRDefault="007D5245" w:rsidP="00A24B40">
            <w:pPr>
              <w:rPr>
                <w:ins w:id="171" w:author="Rodrigo Juez Hernandez" w:date="2021-02-19T02:35:00Z"/>
              </w:rPr>
            </w:pPr>
          </w:p>
        </w:tc>
      </w:tr>
      <w:tr w:rsidR="007D5245" w14:paraId="4BF392F9" w14:textId="77777777" w:rsidTr="00A24B40">
        <w:trPr>
          <w:ins w:id="172" w:author="Rodrigo Juez Hernandez" w:date="2021-02-19T02:35:00Z"/>
        </w:trPr>
        <w:tc>
          <w:tcPr>
            <w:tcW w:w="9016" w:type="dxa"/>
            <w:gridSpan w:val="2"/>
          </w:tcPr>
          <w:p w14:paraId="7DC00E5A" w14:textId="77777777" w:rsidR="007D5245" w:rsidRDefault="007D5245" w:rsidP="00A24B40">
            <w:pPr>
              <w:rPr>
                <w:ins w:id="173" w:author="Rodrigo Juez Hernandez" w:date="2021-02-19T02:35:00Z"/>
              </w:rPr>
            </w:pPr>
            <w:ins w:id="174" w:author="Rodrigo Juez Hernandez" w:date="2021-02-19T02:35:00Z">
              <w:r>
                <w:t>Usuario: Rodrigo</w:t>
              </w:r>
            </w:ins>
          </w:p>
        </w:tc>
      </w:tr>
      <w:tr w:rsidR="007D5245" w14:paraId="7B911A4B" w14:textId="77777777" w:rsidTr="00A24B40">
        <w:trPr>
          <w:ins w:id="175" w:author="Rodrigo Juez Hernandez" w:date="2021-02-19T02:35:00Z"/>
        </w:trPr>
        <w:tc>
          <w:tcPr>
            <w:tcW w:w="4508" w:type="dxa"/>
          </w:tcPr>
          <w:p w14:paraId="5A5A3319" w14:textId="77777777" w:rsidR="007D5245" w:rsidRDefault="007D5245" w:rsidP="00A24B40">
            <w:pPr>
              <w:rPr>
                <w:ins w:id="176" w:author="Rodrigo Juez Hernandez" w:date="2021-02-19T02:35:00Z"/>
              </w:rPr>
            </w:pPr>
            <w:ins w:id="177" w:author="Rodrigo Juez Hernandez" w:date="2021-02-19T02:35:00Z">
              <w:r>
                <w:t>Estimación:</w:t>
              </w:r>
            </w:ins>
            <w:ins w:id="178" w:author="Rodrigo Juez Hernandez" w:date="2021-02-19T02:39:00Z">
              <w:r>
                <w:t xml:space="preserve"> 2 semanas</w:t>
              </w:r>
            </w:ins>
          </w:p>
        </w:tc>
        <w:tc>
          <w:tcPr>
            <w:tcW w:w="4508" w:type="dxa"/>
          </w:tcPr>
          <w:p w14:paraId="51671B5A" w14:textId="77777777" w:rsidR="007D5245" w:rsidRDefault="007D5245" w:rsidP="00A24B40">
            <w:pPr>
              <w:rPr>
                <w:ins w:id="179" w:author="Rodrigo Juez Hernandez" w:date="2021-02-19T02:35:00Z"/>
              </w:rPr>
            </w:pPr>
            <w:ins w:id="180" w:author="Rodrigo Juez Hernandez" w:date="2021-02-19T02:35:00Z">
              <w:r>
                <w:t>Iteración asignada:</w:t>
              </w:r>
            </w:ins>
            <w:ins w:id="181" w:author="Rodrigo Juez Hernandez" w:date="2021-02-19T02:40:00Z">
              <w:r>
                <w:t xml:space="preserve"> </w:t>
              </w:r>
            </w:ins>
          </w:p>
        </w:tc>
      </w:tr>
      <w:tr w:rsidR="007D5245" w14:paraId="14761ED8" w14:textId="77777777" w:rsidTr="00A24B40">
        <w:trPr>
          <w:ins w:id="182" w:author="Rodrigo Juez Hernandez" w:date="2021-02-19T02:35:00Z"/>
        </w:trPr>
        <w:tc>
          <w:tcPr>
            <w:tcW w:w="9016" w:type="dxa"/>
            <w:gridSpan w:val="2"/>
          </w:tcPr>
          <w:p w14:paraId="08AA9DD8" w14:textId="77777777" w:rsidR="007D5245" w:rsidRDefault="007D5245" w:rsidP="00A24B40">
            <w:pPr>
              <w:rPr>
                <w:ins w:id="183" w:author="Rodrigo Juez Hernandez" w:date="2021-02-19T02:35:00Z"/>
              </w:rPr>
            </w:pPr>
            <w:ins w:id="184" w:author="Rodrigo Juez Hernandez" w:date="2021-02-19T02:35:00Z">
              <w:r>
                <w:t>Desarrollador responsable:</w:t>
              </w:r>
            </w:ins>
            <w:ins w:id="185" w:author="Rodrigo Juez Hernandez" w:date="2021-02-19T02:40:00Z">
              <w:r>
                <w:t xml:space="preserve"> Rodrigo</w:t>
              </w:r>
            </w:ins>
          </w:p>
        </w:tc>
      </w:tr>
      <w:tr w:rsidR="007D5245" w14:paraId="3A7F1CDF" w14:textId="77777777" w:rsidTr="00A24B40">
        <w:trPr>
          <w:trHeight w:val="1459"/>
          <w:ins w:id="186" w:author="Rodrigo Juez Hernandez" w:date="2021-02-19T02:35:00Z"/>
        </w:trPr>
        <w:tc>
          <w:tcPr>
            <w:tcW w:w="9016" w:type="dxa"/>
            <w:gridSpan w:val="2"/>
          </w:tcPr>
          <w:p w14:paraId="128A00DD" w14:textId="77777777" w:rsidR="007D5245" w:rsidRDefault="007D5245" w:rsidP="00A24B40">
            <w:pPr>
              <w:rPr>
                <w:ins w:id="187" w:author="Rodrigo Juez Hernandez" w:date="2021-02-19T02:35:00Z"/>
              </w:rPr>
            </w:pPr>
            <w:ins w:id="188" w:author="Rodrigo Juez Hernandez" w:date="2021-02-19T02:35:00Z">
              <w:r>
                <w:t>Descripción:</w:t>
              </w:r>
            </w:ins>
            <w:ins w:id="189" w:author="Rodrigo Juez Hernandez" w:date="2021-02-19T02:40:00Z">
              <w:r>
                <w:t xml:space="preserve"> Para facilitar la labor de los técnicos y agilizar el proceso de di</w:t>
              </w:r>
            </w:ins>
            <w:ins w:id="190" w:author="Rodrigo Juez Hernandez" w:date="2021-02-19T02:41:00Z">
              <w:r>
                <w:t xml:space="preserve">agnóstico, los técnicos tendrán un tag NFC que pueden acercar a la estación y esta automáticamente les identificará y desbloqueará todos los informes, fallos, </w:t>
              </w:r>
            </w:ins>
            <w:r>
              <w:t>etc.</w:t>
            </w:r>
          </w:p>
          <w:p w14:paraId="534FE132" w14:textId="77777777" w:rsidR="007D5245" w:rsidRDefault="007D5245" w:rsidP="00A24B40">
            <w:pPr>
              <w:rPr>
                <w:ins w:id="191" w:author="Rodrigo Juez Hernandez" w:date="2021-02-19T02:35:00Z"/>
              </w:rPr>
            </w:pPr>
          </w:p>
        </w:tc>
      </w:tr>
      <w:tr w:rsidR="007D5245" w14:paraId="01BE362F" w14:textId="77777777" w:rsidTr="00A24B40">
        <w:trPr>
          <w:trHeight w:val="1536"/>
          <w:ins w:id="192" w:author="Rodrigo Juez Hernandez" w:date="2021-02-19T02:35:00Z"/>
        </w:trPr>
        <w:tc>
          <w:tcPr>
            <w:tcW w:w="9016" w:type="dxa"/>
            <w:gridSpan w:val="2"/>
          </w:tcPr>
          <w:p w14:paraId="39836B75" w14:textId="77777777" w:rsidR="007D5245" w:rsidRDefault="007D5245" w:rsidP="00A24B40">
            <w:pPr>
              <w:rPr>
                <w:ins w:id="193" w:author="Rodrigo Juez Hernandez" w:date="2021-02-19T02:35:00Z"/>
              </w:rPr>
            </w:pPr>
            <w:ins w:id="194" w:author="Rodrigo Juez Hernandez" w:date="2021-02-19T02:35:00Z">
              <w:r>
                <w:t>Observaciones:</w:t>
              </w:r>
            </w:ins>
            <w:ins w:id="195" w:author="Rodrigo Juez Hernandez" w:date="2021-02-19T02:41:00Z">
              <w:r>
                <w:t xml:space="preserve"> Por seguridad l</w:t>
              </w:r>
            </w:ins>
            <w:ins w:id="196" w:author="Rodrigo Juez Hernandez" w:date="2021-02-19T02:42:00Z">
              <w:r>
                <w:t>os identificadores en los tags NFC deben caducar cada cierto tiempo.</w:t>
              </w:r>
            </w:ins>
          </w:p>
        </w:tc>
      </w:tr>
    </w:tbl>
    <w:p w14:paraId="793151E8" w14:textId="77777777" w:rsidR="007D5245" w:rsidRDefault="007D5245" w:rsidP="007D5245"/>
    <w:p w14:paraId="74203142" w14:textId="77777777" w:rsidR="007D5245" w:rsidRDefault="007D5245" w:rsidP="007D5245">
      <w:r>
        <w:br w:type="page"/>
      </w:r>
    </w:p>
    <w:tbl>
      <w:tblPr>
        <w:tblStyle w:val="Tablaconcuadrcula"/>
        <w:tblW w:w="0" w:type="auto"/>
        <w:tblLayout w:type="fixed"/>
        <w:tblLook w:val="06A0" w:firstRow="1" w:lastRow="0" w:firstColumn="1" w:lastColumn="0" w:noHBand="1" w:noVBand="1"/>
      </w:tblPr>
      <w:tblGrid>
        <w:gridCol w:w="4508"/>
        <w:gridCol w:w="4508"/>
      </w:tblGrid>
      <w:tr w:rsidR="007D5245" w14:paraId="57CA0DCD" w14:textId="77777777" w:rsidTr="00A24B40">
        <w:trPr>
          <w:ins w:id="197" w:author="Rodrigo Juez Hernandez" w:date="2021-02-19T02:42:00Z"/>
        </w:trPr>
        <w:tc>
          <w:tcPr>
            <w:tcW w:w="9016" w:type="dxa"/>
            <w:gridSpan w:val="2"/>
          </w:tcPr>
          <w:p w14:paraId="120EAB30" w14:textId="77777777" w:rsidR="007D5245" w:rsidRDefault="007D5245" w:rsidP="00A24B40">
            <w:pPr>
              <w:rPr>
                <w:ins w:id="198" w:author="Rodrigo Juez Hernandez" w:date="2021-02-19T02:42:00Z"/>
              </w:rPr>
            </w:pPr>
            <w:ins w:id="199" w:author="Rodrigo Juez Hernandez" w:date="2021-02-19T02:42:00Z">
              <w:r>
                <w:lastRenderedPageBreak/>
                <w:t>Historia de usuario</w:t>
              </w:r>
            </w:ins>
          </w:p>
        </w:tc>
      </w:tr>
      <w:tr w:rsidR="007D5245" w14:paraId="544E562D" w14:textId="77777777" w:rsidTr="00A24B40">
        <w:trPr>
          <w:ins w:id="200" w:author="Rodrigo Juez Hernandez" w:date="2021-02-19T02:42:00Z"/>
        </w:trPr>
        <w:tc>
          <w:tcPr>
            <w:tcW w:w="4508" w:type="dxa"/>
          </w:tcPr>
          <w:p w14:paraId="7D80689B" w14:textId="77777777" w:rsidR="007D5245" w:rsidRDefault="007D5245" w:rsidP="00A24B40">
            <w:pPr>
              <w:rPr>
                <w:ins w:id="201" w:author="Rodrigo Juez Hernandez" w:date="2021-02-19T02:42:00Z"/>
              </w:rPr>
            </w:pPr>
            <w:ins w:id="202" w:author="Rodrigo Juez Hernandez" w:date="2021-02-19T02:42:00Z">
              <w:r>
                <w:t>Identificador: 11</w:t>
              </w:r>
            </w:ins>
          </w:p>
          <w:p w14:paraId="4239FB2B" w14:textId="77777777" w:rsidR="007D5245" w:rsidRDefault="007D5245" w:rsidP="00A24B40">
            <w:pPr>
              <w:rPr>
                <w:ins w:id="203" w:author="Rodrigo Juez Hernandez" w:date="2021-02-19T02:42:00Z"/>
              </w:rPr>
            </w:pPr>
            <w:ins w:id="204" w:author="Rodrigo Juez Hernandez" w:date="2021-02-19T02:42:00Z">
              <w:r>
                <w:t>Caso de uso: Subscribirse al servicio</w:t>
              </w:r>
            </w:ins>
          </w:p>
        </w:tc>
        <w:tc>
          <w:tcPr>
            <w:tcW w:w="4508" w:type="dxa"/>
          </w:tcPr>
          <w:p w14:paraId="45657A03" w14:textId="77777777" w:rsidR="007D5245" w:rsidRDefault="007D5245" w:rsidP="00A24B40">
            <w:pPr>
              <w:rPr>
                <w:ins w:id="205" w:author="Rodrigo Juez Hernandez" w:date="2021-02-19T02:42:00Z"/>
              </w:rPr>
            </w:pPr>
            <w:ins w:id="206" w:author="Rodrigo Juez Hernandez" w:date="2021-02-19T02:42:00Z">
              <w:r>
                <w:t xml:space="preserve">Nombre de historia de usuario: </w:t>
              </w:r>
            </w:ins>
            <w:ins w:id="207" w:author="Rodrigo Juez Hernandez" w:date="2021-02-19T02:43:00Z">
              <w:r>
                <w:t>Proceso de compra de una subscripción por parte del cliente</w:t>
              </w:r>
            </w:ins>
          </w:p>
          <w:p w14:paraId="61069350" w14:textId="77777777" w:rsidR="007D5245" w:rsidRDefault="007D5245" w:rsidP="00A24B40">
            <w:pPr>
              <w:rPr>
                <w:ins w:id="208" w:author="Rodrigo Juez Hernandez" w:date="2021-02-19T02:42:00Z"/>
              </w:rPr>
            </w:pPr>
          </w:p>
        </w:tc>
      </w:tr>
      <w:tr w:rsidR="007D5245" w14:paraId="0E6DB6D3" w14:textId="77777777" w:rsidTr="00A24B40">
        <w:trPr>
          <w:ins w:id="209" w:author="Rodrigo Juez Hernandez" w:date="2021-02-19T02:42:00Z"/>
        </w:trPr>
        <w:tc>
          <w:tcPr>
            <w:tcW w:w="9016" w:type="dxa"/>
            <w:gridSpan w:val="2"/>
          </w:tcPr>
          <w:p w14:paraId="5C4CEEB0" w14:textId="77777777" w:rsidR="007D5245" w:rsidRDefault="007D5245" w:rsidP="00A24B40">
            <w:pPr>
              <w:rPr>
                <w:ins w:id="210" w:author="Rodrigo Juez Hernandez" w:date="2021-02-19T02:42:00Z"/>
              </w:rPr>
            </w:pPr>
            <w:ins w:id="211" w:author="Rodrigo Juez Hernandez" w:date="2021-02-19T02:42:00Z">
              <w:r>
                <w:t>Usuario: Rodrigo</w:t>
              </w:r>
            </w:ins>
          </w:p>
        </w:tc>
      </w:tr>
      <w:tr w:rsidR="007D5245" w14:paraId="3AAF958C" w14:textId="77777777" w:rsidTr="00A24B40">
        <w:trPr>
          <w:ins w:id="212" w:author="Rodrigo Juez Hernandez" w:date="2021-02-19T02:42:00Z"/>
        </w:trPr>
        <w:tc>
          <w:tcPr>
            <w:tcW w:w="4508" w:type="dxa"/>
          </w:tcPr>
          <w:p w14:paraId="220B6ACF" w14:textId="77777777" w:rsidR="007D5245" w:rsidRDefault="007D5245" w:rsidP="00A24B40">
            <w:pPr>
              <w:rPr>
                <w:ins w:id="213" w:author="Rodrigo Juez Hernandez" w:date="2021-02-19T02:42:00Z"/>
              </w:rPr>
            </w:pPr>
            <w:ins w:id="214" w:author="Rodrigo Juez Hernandez" w:date="2021-02-19T02:42:00Z">
              <w:r>
                <w:t xml:space="preserve">Estimación: </w:t>
              </w:r>
            </w:ins>
            <w:ins w:id="215" w:author="Rodrigo Juez Hernandez" w:date="2021-02-19T02:43:00Z">
              <w:r>
                <w:t>1</w:t>
              </w:r>
            </w:ins>
            <w:ins w:id="216" w:author="Rodrigo Juez Hernandez" w:date="2021-02-19T02:42:00Z">
              <w:r>
                <w:t xml:space="preserve"> semana</w:t>
              </w:r>
            </w:ins>
          </w:p>
        </w:tc>
        <w:tc>
          <w:tcPr>
            <w:tcW w:w="4508" w:type="dxa"/>
          </w:tcPr>
          <w:p w14:paraId="2B0D5CD8" w14:textId="77777777" w:rsidR="007D5245" w:rsidRDefault="007D5245" w:rsidP="00A24B40">
            <w:pPr>
              <w:rPr>
                <w:ins w:id="217" w:author="Rodrigo Juez Hernandez" w:date="2021-02-19T02:42:00Z"/>
              </w:rPr>
            </w:pPr>
            <w:ins w:id="218" w:author="Rodrigo Juez Hernandez" w:date="2021-02-19T02:42:00Z">
              <w:r>
                <w:t xml:space="preserve">Iteración asignada: </w:t>
              </w:r>
            </w:ins>
          </w:p>
        </w:tc>
      </w:tr>
      <w:tr w:rsidR="007D5245" w14:paraId="5BCC6570" w14:textId="77777777" w:rsidTr="00A24B40">
        <w:trPr>
          <w:ins w:id="219" w:author="Rodrigo Juez Hernandez" w:date="2021-02-19T02:42:00Z"/>
        </w:trPr>
        <w:tc>
          <w:tcPr>
            <w:tcW w:w="9016" w:type="dxa"/>
            <w:gridSpan w:val="2"/>
          </w:tcPr>
          <w:p w14:paraId="7D08F5D8" w14:textId="77777777" w:rsidR="007D5245" w:rsidRDefault="007D5245" w:rsidP="00A24B40">
            <w:pPr>
              <w:rPr>
                <w:ins w:id="220" w:author="Rodrigo Juez Hernandez" w:date="2021-02-19T02:42:00Z"/>
              </w:rPr>
            </w:pPr>
            <w:ins w:id="221" w:author="Rodrigo Juez Hernandez" w:date="2021-02-19T02:42:00Z">
              <w:r>
                <w:t>Desarrollador responsable: Rodrigo</w:t>
              </w:r>
            </w:ins>
          </w:p>
        </w:tc>
      </w:tr>
      <w:tr w:rsidR="007D5245" w14:paraId="346F8081" w14:textId="77777777" w:rsidTr="00A24B40">
        <w:trPr>
          <w:trHeight w:val="1459"/>
          <w:ins w:id="222" w:author="Rodrigo Juez Hernandez" w:date="2021-02-19T02:42:00Z"/>
        </w:trPr>
        <w:tc>
          <w:tcPr>
            <w:tcW w:w="9016" w:type="dxa"/>
            <w:gridSpan w:val="2"/>
          </w:tcPr>
          <w:p w14:paraId="4B5C7133" w14:textId="77777777" w:rsidR="007D5245" w:rsidRDefault="007D5245" w:rsidP="00A24B40">
            <w:pPr>
              <w:rPr>
                <w:ins w:id="223" w:author="Rodrigo Juez Hernandez" w:date="2021-02-19T02:42:00Z"/>
              </w:rPr>
            </w:pPr>
            <w:ins w:id="224" w:author="Rodrigo Juez Hernandez" w:date="2021-02-19T02:42:00Z">
              <w:r>
                <w:t>Descripción:</w:t>
              </w:r>
            </w:ins>
            <w:ins w:id="225" w:author="Rodrigo Juez Hernandez" w:date="2021-02-19T02:47:00Z">
              <w:r>
                <w:t xml:space="preserve"> </w:t>
              </w:r>
            </w:ins>
            <w:ins w:id="226" w:author="Rodrigo Juez Hernandez" w:date="2021-02-19T02:48:00Z">
              <w:r>
                <w:t>Se abrirá una pestaña alternativa en el navegador donde el usuario aceptara comprar la subscripción, si este no ha introducido sus datos bancarios previamen</w:t>
              </w:r>
            </w:ins>
            <w:ins w:id="227" w:author="Rodrigo Juez Hernandez" w:date="2021-02-19T02:49:00Z">
              <w:r>
                <w:t>te aparecerá primero en esa pantalla, si no continuará.</w:t>
              </w:r>
            </w:ins>
          </w:p>
        </w:tc>
      </w:tr>
      <w:tr w:rsidR="007D5245" w14:paraId="368D6589" w14:textId="77777777" w:rsidTr="00A24B40">
        <w:trPr>
          <w:trHeight w:val="1536"/>
          <w:ins w:id="228" w:author="Rodrigo Juez Hernandez" w:date="2021-02-19T02:42:00Z"/>
        </w:trPr>
        <w:tc>
          <w:tcPr>
            <w:tcW w:w="9016" w:type="dxa"/>
            <w:gridSpan w:val="2"/>
          </w:tcPr>
          <w:p w14:paraId="34A19993" w14:textId="77777777" w:rsidR="007D5245" w:rsidRDefault="007D5245" w:rsidP="00A24B40">
            <w:pPr>
              <w:rPr>
                <w:ins w:id="229" w:author="Rodrigo Juez Hernandez" w:date="2021-02-19T02:42:00Z"/>
              </w:rPr>
            </w:pPr>
            <w:ins w:id="230" w:author="Rodrigo Juez Hernandez" w:date="2021-02-19T02:42:00Z">
              <w:r>
                <w:t xml:space="preserve">Observaciones: </w:t>
              </w:r>
            </w:ins>
            <w:ins w:id="231" w:author="Rodrigo Juez Hernandez" w:date="2021-02-19T02:49:00Z">
              <w:r>
                <w:t>Debe ser una pestaña en el navegador independiente a la aplicación para sortear el porcentaje de la tienda móvil.</w:t>
              </w:r>
            </w:ins>
          </w:p>
        </w:tc>
      </w:tr>
    </w:tbl>
    <w:p w14:paraId="697CF708" w14:textId="77777777" w:rsidR="007D5245" w:rsidRDefault="007D5245" w:rsidP="007D5245"/>
    <w:tbl>
      <w:tblPr>
        <w:tblStyle w:val="Tablaconcuadrcula"/>
        <w:tblW w:w="0" w:type="auto"/>
        <w:tblLayout w:type="fixed"/>
        <w:tblLook w:val="06A0" w:firstRow="1" w:lastRow="0" w:firstColumn="1" w:lastColumn="0" w:noHBand="1" w:noVBand="1"/>
      </w:tblPr>
      <w:tblGrid>
        <w:gridCol w:w="4382"/>
        <w:gridCol w:w="4432"/>
      </w:tblGrid>
      <w:tr w:rsidR="007D5245" w14:paraId="68F11D98" w14:textId="77777777" w:rsidTr="00A8771B">
        <w:trPr>
          <w:trHeight w:val="234"/>
          <w:ins w:id="232" w:author="Rodrigo Juez Hernandez" w:date="2021-02-19T02:50:00Z"/>
        </w:trPr>
        <w:tc>
          <w:tcPr>
            <w:tcW w:w="8814" w:type="dxa"/>
            <w:gridSpan w:val="2"/>
          </w:tcPr>
          <w:p w14:paraId="7A1DEBEF" w14:textId="77777777" w:rsidR="007D5245" w:rsidRDefault="007D5245" w:rsidP="00A24B40">
            <w:pPr>
              <w:rPr>
                <w:ins w:id="233" w:author="Rodrigo Juez Hernandez" w:date="2021-02-19T02:50:00Z"/>
              </w:rPr>
            </w:pPr>
            <w:ins w:id="234" w:author="Rodrigo Juez Hernandez" w:date="2021-02-19T02:50:00Z">
              <w:r>
                <w:t>Historia de usuario</w:t>
              </w:r>
            </w:ins>
          </w:p>
        </w:tc>
      </w:tr>
      <w:tr w:rsidR="007D5245" w14:paraId="04091C06" w14:textId="77777777" w:rsidTr="00A8771B">
        <w:trPr>
          <w:trHeight w:val="946"/>
          <w:ins w:id="235" w:author="Rodrigo Juez Hernandez" w:date="2021-02-19T02:50:00Z"/>
        </w:trPr>
        <w:tc>
          <w:tcPr>
            <w:tcW w:w="4382" w:type="dxa"/>
          </w:tcPr>
          <w:p w14:paraId="05092E1C" w14:textId="77777777" w:rsidR="007D5245" w:rsidRDefault="007D5245" w:rsidP="00A24B40">
            <w:pPr>
              <w:rPr>
                <w:ins w:id="236" w:author="Rodrigo Juez Hernandez" w:date="2021-02-19T02:50:00Z"/>
              </w:rPr>
            </w:pPr>
            <w:ins w:id="237" w:author="Rodrigo Juez Hernandez" w:date="2021-02-19T02:50:00Z">
              <w:r>
                <w:t xml:space="preserve">Identificador: </w:t>
              </w:r>
            </w:ins>
            <w:ins w:id="238" w:author="Rodrigo Juez Hernandez" w:date="2021-02-19T02:51:00Z">
              <w:r>
                <w:t>12</w:t>
              </w:r>
            </w:ins>
          </w:p>
          <w:p w14:paraId="4C3A8C23" w14:textId="77777777" w:rsidR="007D5245" w:rsidRDefault="007D5245" w:rsidP="00A24B40">
            <w:pPr>
              <w:rPr>
                <w:ins w:id="239" w:author="Rodrigo Juez Hernandez" w:date="2021-02-19T02:50:00Z"/>
              </w:rPr>
            </w:pPr>
            <w:ins w:id="240" w:author="Rodrigo Juez Hernandez" w:date="2021-02-19T02:50:00Z">
              <w:r>
                <w:t xml:space="preserve">Caso de uso: </w:t>
              </w:r>
            </w:ins>
            <w:ins w:id="241" w:author="Rodrigo Juez Hernandez" w:date="2021-02-19T02:51:00Z">
              <w:r>
                <w:t>Finalizar alquiler</w:t>
              </w:r>
            </w:ins>
            <w:r>
              <w:t>, Finalizar alquiler con sanción económica</w:t>
            </w:r>
          </w:p>
        </w:tc>
        <w:tc>
          <w:tcPr>
            <w:tcW w:w="4431" w:type="dxa"/>
          </w:tcPr>
          <w:p w14:paraId="7D1EFBBE" w14:textId="77777777" w:rsidR="007D5245" w:rsidRDefault="007D5245" w:rsidP="00A24B40">
            <w:pPr>
              <w:rPr>
                <w:ins w:id="242" w:author="Rodrigo Juez Hernandez" w:date="2021-02-19T02:50:00Z"/>
              </w:rPr>
            </w:pPr>
            <w:ins w:id="243" w:author="Rodrigo Juez Hernandez" w:date="2021-02-19T02:50:00Z">
              <w:r>
                <w:t>Nombre de historia de usuario:</w:t>
              </w:r>
            </w:ins>
            <w:ins w:id="244" w:author="Rodrigo Juez Hernandez" w:date="2021-02-19T02:51:00Z">
              <w:r>
                <w:t xml:space="preserve"> Proceso de estacionamiento de bicicleta y finalización del alquiler</w:t>
              </w:r>
            </w:ins>
          </w:p>
          <w:p w14:paraId="28ACB0D8" w14:textId="77777777" w:rsidR="007D5245" w:rsidRDefault="007D5245" w:rsidP="00A24B40">
            <w:pPr>
              <w:rPr>
                <w:ins w:id="245" w:author="Rodrigo Juez Hernandez" w:date="2021-02-19T02:50:00Z"/>
              </w:rPr>
            </w:pPr>
          </w:p>
        </w:tc>
      </w:tr>
      <w:tr w:rsidR="007D5245" w14:paraId="3C9CAFD5" w14:textId="77777777" w:rsidTr="00A8771B">
        <w:trPr>
          <w:trHeight w:val="234"/>
          <w:ins w:id="246" w:author="Rodrigo Juez Hernandez" w:date="2021-02-19T02:50:00Z"/>
        </w:trPr>
        <w:tc>
          <w:tcPr>
            <w:tcW w:w="8814" w:type="dxa"/>
            <w:gridSpan w:val="2"/>
          </w:tcPr>
          <w:p w14:paraId="6C84C594" w14:textId="77777777" w:rsidR="007D5245" w:rsidRDefault="007D5245" w:rsidP="00A24B40">
            <w:pPr>
              <w:rPr>
                <w:ins w:id="247" w:author="Rodrigo Juez Hernandez" w:date="2021-02-19T02:50:00Z"/>
              </w:rPr>
            </w:pPr>
            <w:ins w:id="248" w:author="Rodrigo Juez Hernandez" w:date="2021-02-19T02:50:00Z">
              <w:r>
                <w:t>Usuario:</w:t>
              </w:r>
            </w:ins>
            <w:r>
              <w:t xml:space="preserve"> </w:t>
            </w:r>
            <w:ins w:id="249" w:author="Rodrigo Juez Hernandez" w:date="2021-02-19T02:51:00Z">
              <w:r>
                <w:t>Rodrigo</w:t>
              </w:r>
            </w:ins>
          </w:p>
        </w:tc>
      </w:tr>
      <w:tr w:rsidR="007D5245" w14:paraId="54E5D760" w14:textId="77777777" w:rsidTr="00A8771B">
        <w:trPr>
          <w:trHeight w:val="243"/>
          <w:ins w:id="250" w:author="Rodrigo Juez Hernandez" w:date="2021-02-19T02:50:00Z"/>
        </w:trPr>
        <w:tc>
          <w:tcPr>
            <w:tcW w:w="4382" w:type="dxa"/>
          </w:tcPr>
          <w:p w14:paraId="62125BF6" w14:textId="77777777" w:rsidR="007D5245" w:rsidRDefault="007D5245" w:rsidP="00A24B40">
            <w:pPr>
              <w:rPr>
                <w:ins w:id="251" w:author="Rodrigo Juez Hernandez" w:date="2021-02-19T02:50:00Z"/>
              </w:rPr>
            </w:pPr>
            <w:ins w:id="252" w:author="Rodrigo Juez Hernandez" w:date="2021-02-19T02:50:00Z">
              <w:r>
                <w:t>Estimación:</w:t>
              </w:r>
            </w:ins>
            <w:ins w:id="253" w:author="Rodrigo Juez Hernandez" w:date="2021-02-19T02:51:00Z">
              <w:r>
                <w:t xml:space="preserve"> 3 semanas</w:t>
              </w:r>
            </w:ins>
          </w:p>
        </w:tc>
        <w:tc>
          <w:tcPr>
            <w:tcW w:w="4431" w:type="dxa"/>
          </w:tcPr>
          <w:p w14:paraId="755EE78C" w14:textId="77777777" w:rsidR="007D5245" w:rsidRDefault="007D5245" w:rsidP="00A24B40">
            <w:pPr>
              <w:rPr>
                <w:ins w:id="254" w:author="Rodrigo Juez Hernandez" w:date="2021-02-19T02:50:00Z"/>
              </w:rPr>
            </w:pPr>
            <w:ins w:id="255" w:author="Rodrigo Juez Hernandez" w:date="2021-02-19T02:50:00Z">
              <w:r>
                <w:t>Iteración asignada:</w:t>
              </w:r>
            </w:ins>
          </w:p>
        </w:tc>
      </w:tr>
      <w:tr w:rsidR="007D5245" w14:paraId="4139CCBD" w14:textId="77777777" w:rsidTr="00A8771B">
        <w:trPr>
          <w:trHeight w:val="234"/>
          <w:ins w:id="256" w:author="Rodrigo Juez Hernandez" w:date="2021-02-19T02:50:00Z"/>
        </w:trPr>
        <w:tc>
          <w:tcPr>
            <w:tcW w:w="8814" w:type="dxa"/>
            <w:gridSpan w:val="2"/>
          </w:tcPr>
          <w:p w14:paraId="10845EE9" w14:textId="77777777" w:rsidR="007D5245" w:rsidRDefault="007D5245" w:rsidP="00A24B40">
            <w:pPr>
              <w:rPr>
                <w:ins w:id="257" w:author="Rodrigo Juez Hernandez" w:date="2021-02-19T02:50:00Z"/>
              </w:rPr>
            </w:pPr>
            <w:ins w:id="258" w:author="Rodrigo Juez Hernandez" w:date="2021-02-19T02:50:00Z">
              <w:r>
                <w:t>Desarrollador responsable:</w:t>
              </w:r>
            </w:ins>
            <w:ins w:id="259" w:author="Rodrigo Juez Hernandez" w:date="2021-02-19T02:51:00Z">
              <w:r>
                <w:t xml:space="preserve"> Rodrigo</w:t>
              </w:r>
            </w:ins>
          </w:p>
        </w:tc>
      </w:tr>
      <w:tr w:rsidR="007D5245" w14:paraId="29BCFDA4" w14:textId="77777777" w:rsidTr="00A8771B">
        <w:trPr>
          <w:trHeight w:val="1289"/>
          <w:ins w:id="260" w:author="Rodrigo Juez Hernandez" w:date="2021-02-19T02:50:00Z"/>
        </w:trPr>
        <w:tc>
          <w:tcPr>
            <w:tcW w:w="8814" w:type="dxa"/>
            <w:gridSpan w:val="2"/>
          </w:tcPr>
          <w:p w14:paraId="61703C0F" w14:textId="77777777" w:rsidR="007D5245" w:rsidRDefault="007D5245" w:rsidP="00A24B40">
            <w:pPr>
              <w:rPr>
                <w:ins w:id="261" w:author="Rodrigo Juez Hernandez" w:date="2021-02-19T02:50:00Z"/>
              </w:rPr>
            </w:pPr>
            <w:ins w:id="262" w:author="Rodrigo Juez Hernandez" w:date="2021-02-19T02:50:00Z">
              <w:r>
                <w:t>Descripción:</w:t>
              </w:r>
            </w:ins>
            <w:ins w:id="263" w:author="Rodrigo Juez Hernandez" w:date="2021-02-19T02:52:00Z">
              <w:r>
                <w:t xml:space="preserve"> Habrá varias fases, una vez la bicicleta haya sido depositada en la máquina correspondiente, </w:t>
              </w:r>
            </w:ins>
            <w:ins w:id="264" w:author="Rodrigo Juez Hernandez" w:date="2021-02-19T02:53:00Z">
              <w:r>
                <w:t>la aplicación enviará una notificación de que el contrato ha finalizado y cobrará automáticamente el importe, cuando el usuario abra la aplicación comprobará la factura</w:t>
              </w:r>
            </w:ins>
            <w:r>
              <w:t xml:space="preserve"> y si ha tenido alguna penalización por </w:t>
            </w:r>
            <w:proofErr w:type="spellStart"/>
            <w:r>
              <w:t>parsarse</w:t>
            </w:r>
            <w:proofErr w:type="spellEnd"/>
            <w:r>
              <w:t xml:space="preserve"> del tiempo, previamente se le habrá enviado una notificación cuando estuviese cerca de que se acabase el alquiler,</w:t>
            </w:r>
            <w:ins w:id="265" w:author="Rodrigo Juez Hernandez" w:date="2021-02-19T02:53:00Z">
              <w:r>
                <w:t xml:space="preserve"> tendrá la opción de reportar problemas con el uso o valorar la </w:t>
              </w:r>
            </w:ins>
            <w:ins w:id="266" w:author="Rodrigo Juez Hernandez" w:date="2021-02-19T02:54:00Z">
              <w:r>
                <w:t>experiencia.</w:t>
              </w:r>
            </w:ins>
          </w:p>
        </w:tc>
      </w:tr>
      <w:tr w:rsidR="007D5245" w14:paraId="1406A472" w14:textId="77777777" w:rsidTr="00A8771B">
        <w:trPr>
          <w:trHeight w:val="327"/>
          <w:ins w:id="267" w:author="Rodrigo Juez Hernandez" w:date="2021-02-19T02:50:00Z"/>
        </w:trPr>
        <w:tc>
          <w:tcPr>
            <w:tcW w:w="8814" w:type="dxa"/>
            <w:gridSpan w:val="2"/>
          </w:tcPr>
          <w:p w14:paraId="525B4F86" w14:textId="77777777" w:rsidR="007D5245" w:rsidRDefault="007D5245" w:rsidP="00A24B40">
            <w:pPr>
              <w:rPr>
                <w:ins w:id="268" w:author="Rodrigo Juez Hernandez" w:date="2021-02-19T02:50:00Z"/>
              </w:rPr>
            </w:pPr>
            <w:ins w:id="269" w:author="Rodrigo Juez Hernandez" w:date="2021-02-19T02:50:00Z">
              <w:r>
                <w:t>Observaciones:</w:t>
              </w:r>
            </w:ins>
          </w:p>
        </w:tc>
      </w:tr>
    </w:tbl>
    <w:p w14:paraId="5DDF57F1" w14:textId="77777777" w:rsidR="007D5245" w:rsidRDefault="007D5245" w:rsidP="007D5245"/>
    <w:p w14:paraId="5C3DB109" w14:textId="77777777" w:rsidR="007D5245" w:rsidRDefault="007D5245" w:rsidP="007D5245">
      <w:r>
        <w:br w:type="page"/>
      </w:r>
    </w:p>
    <w:tbl>
      <w:tblPr>
        <w:tblStyle w:val="Tablaconcuadrcula"/>
        <w:tblW w:w="0" w:type="auto"/>
        <w:tblLook w:val="06A0" w:firstRow="1" w:lastRow="0" w:firstColumn="1" w:lastColumn="0" w:noHBand="1" w:noVBand="1"/>
      </w:tblPr>
      <w:tblGrid>
        <w:gridCol w:w="4258"/>
        <w:gridCol w:w="4230"/>
      </w:tblGrid>
      <w:tr w:rsidR="007D5245" w14:paraId="125B7EAC" w14:textId="77777777" w:rsidTr="00A24B40">
        <w:tc>
          <w:tcPr>
            <w:tcW w:w="9016" w:type="dxa"/>
            <w:gridSpan w:val="2"/>
          </w:tcPr>
          <w:p w14:paraId="45BD831B" w14:textId="77777777" w:rsidR="007D5245" w:rsidRDefault="007D5245" w:rsidP="00A24B40">
            <w:r>
              <w:lastRenderedPageBreak/>
              <w:t>Historia de usuario</w:t>
            </w:r>
          </w:p>
        </w:tc>
      </w:tr>
      <w:tr w:rsidR="007D5245" w14:paraId="0D355129" w14:textId="77777777" w:rsidTr="00A24B40">
        <w:tc>
          <w:tcPr>
            <w:tcW w:w="4508" w:type="dxa"/>
          </w:tcPr>
          <w:p w14:paraId="5B175A7C" w14:textId="77777777" w:rsidR="007D5245" w:rsidRDefault="007D5245" w:rsidP="00A24B40">
            <w:pPr>
              <w:spacing w:line="259" w:lineRule="auto"/>
            </w:pPr>
            <w:r>
              <w:t>Identificador: 3</w:t>
            </w:r>
          </w:p>
          <w:p w14:paraId="29F72442" w14:textId="77777777" w:rsidR="007D5245" w:rsidRDefault="007D5245" w:rsidP="00A24B40">
            <w:r>
              <w:t>Caso de uso: Denegar Servicio</w:t>
            </w:r>
          </w:p>
        </w:tc>
        <w:tc>
          <w:tcPr>
            <w:tcW w:w="4508" w:type="dxa"/>
          </w:tcPr>
          <w:p w14:paraId="0936D052" w14:textId="77777777" w:rsidR="007D5245" w:rsidRDefault="007D5245" w:rsidP="00A24B40">
            <w:r>
              <w:t xml:space="preserve">Nombre de historia de usuario: Proceso de inhabilitar el uso del servicio a un usuario por mal uso </w:t>
            </w:r>
            <w:proofErr w:type="gramStart"/>
            <w:r>
              <w:t>del mismo</w:t>
            </w:r>
            <w:proofErr w:type="gramEnd"/>
            <w:r>
              <w:t>.</w:t>
            </w:r>
          </w:p>
          <w:p w14:paraId="16E29330" w14:textId="77777777" w:rsidR="007D5245" w:rsidRDefault="007D5245" w:rsidP="00A24B40"/>
        </w:tc>
      </w:tr>
      <w:tr w:rsidR="007D5245" w14:paraId="6A8FDDF2" w14:textId="77777777" w:rsidTr="00A24B40">
        <w:tc>
          <w:tcPr>
            <w:tcW w:w="9016" w:type="dxa"/>
            <w:gridSpan w:val="2"/>
          </w:tcPr>
          <w:p w14:paraId="517758A0" w14:textId="77777777" w:rsidR="007D5245" w:rsidRDefault="007D5245" w:rsidP="00A24B40">
            <w:r>
              <w:t>Usuario: Pablo</w:t>
            </w:r>
          </w:p>
        </w:tc>
      </w:tr>
      <w:tr w:rsidR="007D5245" w14:paraId="0A756018" w14:textId="77777777" w:rsidTr="00A24B40">
        <w:tc>
          <w:tcPr>
            <w:tcW w:w="4508" w:type="dxa"/>
          </w:tcPr>
          <w:p w14:paraId="2C42755E" w14:textId="77777777" w:rsidR="007D5245" w:rsidRDefault="007D5245" w:rsidP="00A24B40">
            <w:r>
              <w:t>Estimación:2 semanas</w:t>
            </w:r>
          </w:p>
        </w:tc>
        <w:tc>
          <w:tcPr>
            <w:tcW w:w="4508" w:type="dxa"/>
          </w:tcPr>
          <w:p w14:paraId="0C9D5292" w14:textId="77777777" w:rsidR="007D5245" w:rsidRDefault="007D5245" w:rsidP="00A24B40">
            <w:r>
              <w:t>Iteración asignada:</w:t>
            </w:r>
          </w:p>
        </w:tc>
      </w:tr>
      <w:tr w:rsidR="007D5245" w14:paraId="5705E638" w14:textId="77777777" w:rsidTr="00A24B40">
        <w:tc>
          <w:tcPr>
            <w:tcW w:w="9016" w:type="dxa"/>
            <w:gridSpan w:val="2"/>
          </w:tcPr>
          <w:p w14:paraId="53F41CE9" w14:textId="77777777" w:rsidR="007D5245" w:rsidRDefault="007D5245" w:rsidP="00A24B40">
            <w:r>
              <w:t>Desarrollador responsable: Pablo</w:t>
            </w:r>
          </w:p>
        </w:tc>
      </w:tr>
      <w:tr w:rsidR="007D5245" w14:paraId="60DF3F36" w14:textId="77777777" w:rsidTr="00B77B8F">
        <w:trPr>
          <w:trHeight w:val="1459"/>
        </w:trPr>
        <w:tc>
          <w:tcPr>
            <w:tcW w:w="9016" w:type="dxa"/>
            <w:gridSpan w:val="2"/>
          </w:tcPr>
          <w:p w14:paraId="185DC870" w14:textId="77777777" w:rsidR="007D5245" w:rsidRDefault="007D5245" w:rsidP="00A24B40">
            <w:r>
              <w:t>Descripción: Tras haber detectado que varios usuarios detectan averías en las bicicletas después de que el mismo usuario anterior las haya usado, se inhabilitara al usuario que presuntamente las ha averiado.</w:t>
            </w:r>
          </w:p>
        </w:tc>
      </w:tr>
      <w:tr w:rsidR="007D5245" w14:paraId="7C04D9C4" w14:textId="77777777" w:rsidTr="00B77B8F">
        <w:trPr>
          <w:trHeight w:val="1536"/>
        </w:trPr>
        <w:tc>
          <w:tcPr>
            <w:tcW w:w="9016" w:type="dxa"/>
            <w:gridSpan w:val="2"/>
          </w:tcPr>
          <w:p w14:paraId="6F88E23E" w14:textId="77777777" w:rsidR="007D5245" w:rsidRDefault="007D5245" w:rsidP="00A24B40">
            <w:r>
              <w:t>Observaciones: El usuario inhabilitado podrá proporcionar pruebas de que no fue él el que causó los daños en las bicicletas</w:t>
            </w:r>
          </w:p>
          <w:p w14:paraId="715C4661" w14:textId="77777777" w:rsidR="007D5245" w:rsidRDefault="007D5245" w:rsidP="00A24B40"/>
        </w:tc>
      </w:tr>
    </w:tbl>
    <w:p w14:paraId="61232F02" w14:textId="77777777" w:rsidR="007D5245" w:rsidRDefault="007D5245" w:rsidP="007D5245"/>
    <w:tbl>
      <w:tblPr>
        <w:tblStyle w:val="Tablaconcuadrcula"/>
        <w:tblW w:w="0" w:type="auto"/>
        <w:tblLook w:val="06A0" w:firstRow="1" w:lastRow="0" w:firstColumn="1" w:lastColumn="0" w:noHBand="1" w:noVBand="1"/>
      </w:tblPr>
      <w:tblGrid>
        <w:gridCol w:w="4254"/>
        <w:gridCol w:w="4234"/>
      </w:tblGrid>
      <w:tr w:rsidR="007D5245" w14:paraId="35F69246" w14:textId="77777777" w:rsidTr="00A24B40">
        <w:tc>
          <w:tcPr>
            <w:tcW w:w="9016" w:type="dxa"/>
            <w:gridSpan w:val="2"/>
          </w:tcPr>
          <w:p w14:paraId="1DCF54D8" w14:textId="77777777" w:rsidR="007D5245" w:rsidRDefault="007D5245" w:rsidP="00A24B40">
            <w:r>
              <w:t>Historia de usuario</w:t>
            </w:r>
          </w:p>
        </w:tc>
      </w:tr>
      <w:tr w:rsidR="007D5245" w14:paraId="69ABAFA0" w14:textId="77777777" w:rsidTr="00A24B40">
        <w:tc>
          <w:tcPr>
            <w:tcW w:w="4508" w:type="dxa"/>
          </w:tcPr>
          <w:p w14:paraId="4F565CEC" w14:textId="77777777" w:rsidR="007D5245" w:rsidRDefault="007D5245" w:rsidP="00A24B40">
            <w:pPr>
              <w:spacing w:line="259" w:lineRule="auto"/>
            </w:pPr>
            <w:r>
              <w:t>Identificador: 4</w:t>
            </w:r>
          </w:p>
          <w:p w14:paraId="3F37AD3D" w14:textId="77777777" w:rsidR="007D5245" w:rsidRDefault="007D5245" w:rsidP="00A24B40">
            <w:pPr>
              <w:spacing w:line="259" w:lineRule="auto"/>
            </w:pPr>
            <w:r>
              <w:t>Caso de uso: Reportar Avería</w:t>
            </w:r>
          </w:p>
        </w:tc>
        <w:tc>
          <w:tcPr>
            <w:tcW w:w="4508" w:type="dxa"/>
          </w:tcPr>
          <w:p w14:paraId="55FDDF64" w14:textId="77777777" w:rsidR="007D5245" w:rsidRDefault="007D5245" w:rsidP="00A24B40">
            <w:r>
              <w:t>Nombre de historia de usuario: Proceso de reportar una avería encontrada en una de las bicicletas por un usuario.</w:t>
            </w:r>
          </w:p>
          <w:p w14:paraId="076FDE31" w14:textId="77777777" w:rsidR="007D5245" w:rsidRDefault="007D5245" w:rsidP="00A24B40"/>
        </w:tc>
      </w:tr>
      <w:tr w:rsidR="007D5245" w14:paraId="3C700F07" w14:textId="77777777" w:rsidTr="00A24B40">
        <w:tc>
          <w:tcPr>
            <w:tcW w:w="9016" w:type="dxa"/>
            <w:gridSpan w:val="2"/>
          </w:tcPr>
          <w:p w14:paraId="7A7D854F" w14:textId="77777777" w:rsidR="007D5245" w:rsidRDefault="007D5245" w:rsidP="00A24B40">
            <w:r>
              <w:t>Usuario: Pablo</w:t>
            </w:r>
          </w:p>
        </w:tc>
      </w:tr>
      <w:tr w:rsidR="007D5245" w14:paraId="023DE1B0" w14:textId="77777777" w:rsidTr="00A24B40">
        <w:tc>
          <w:tcPr>
            <w:tcW w:w="4508" w:type="dxa"/>
          </w:tcPr>
          <w:p w14:paraId="31FD459A" w14:textId="77777777" w:rsidR="007D5245" w:rsidRDefault="007D5245" w:rsidP="00A24B40">
            <w:r>
              <w:t>Estimación:1 semanas</w:t>
            </w:r>
          </w:p>
        </w:tc>
        <w:tc>
          <w:tcPr>
            <w:tcW w:w="4508" w:type="dxa"/>
          </w:tcPr>
          <w:p w14:paraId="5C63F86A" w14:textId="77777777" w:rsidR="007D5245" w:rsidRDefault="007D5245" w:rsidP="00A24B40">
            <w:r>
              <w:t>Iteración asignada:</w:t>
            </w:r>
          </w:p>
        </w:tc>
      </w:tr>
      <w:tr w:rsidR="007D5245" w14:paraId="16829C4C" w14:textId="77777777" w:rsidTr="00A24B40">
        <w:tc>
          <w:tcPr>
            <w:tcW w:w="9016" w:type="dxa"/>
            <w:gridSpan w:val="2"/>
          </w:tcPr>
          <w:p w14:paraId="1B07D4FD" w14:textId="77777777" w:rsidR="007D5245" w:rsidRDefault="007D5245" w:rsidP="00A24B40">
            <w:r>
              <w:t>Desarrollador responsable: Pablo</w:t>
            </w:r>
          </w:p>
        </w:tc>
      </w:tr>
      <w:tr w:rsidR="007D5245" w14:paraId="6793DEAD" w14:textId="77777777" w:rsidTr="00B77B8F">
        <w:trPr>
          <w:trHeight w:val="1459"/>
        </w:trPr>
        <w:tc>
          <w:tcPr>
            <w:tcW w:w="9016" w:type="dxa"/>
            <w:gridSpan w:val="2"/>
          </w:tcPr>
          <w:p w14:paraId="2BB2C46F" w14:textId="77777777" w:rsidR="007D5245" w:rsidRDefault="007D5245" w:rsidP="00A24B40">
            <w:r>
              <w:t>Descripción: Cuando un usuario detecte una avería en una de las bicicletas, este podrá reportar esta información al sistema.</w:t>
            </w:r>
          </w:p>
          <w:p w14:paraId="0426B257" w14:textId="77777777" w:rsidR="007D5245" w:rsidRDefault="007D5245" w:rsidP="00A24B40"/>
          <w:p w14:paraId="5B94692E" w14:textId="77777777" w:rsidR="007D5245" w:rsidRDefault="007D5245" w:rsidP="00A24B40"/>
        </w:tc>
      </w:tr>
      <w:tr w:rsidR="007D5245" w14:paraId="38AD782D" w14:textId="77777777" w:rsidTr="00B77B8F">
        <w:trPr>
          <w:trHeight w:val="1536"/>
        </w:trPr>
        <w:tc>
          <w:tcPr>
            <w:tcW w:w="9016" w:type="dxa"/>
            <w:gridSpan w:val="2"/>
          </w:tcPr>
          <w:p w14:paraId="2ED2924D" w14:textId="77777777" w:rsidR="007D5245" w:rsidRDefault="007D5245" w:rsidP="00A24B40">
            <w:r>
              <w:t>Observaciones: Si procede, un técnico revisará personalmente la bicicleta para determinar si necesita ser reparada.</w:t>
            </w:r>
          </w:p>
          <w:p w14:paraId="5F436CB0" w14:textId="77777777" w:rsidR="007D5245" w:rsidRDefault="007D5245" w:rsidP="00A24B40"/>
        </w:tc>
      </w:tr>
    </w:tbl>
    <w:p w14:paraId="71E820D3" w14:textId="77777777" w:rsidR="007D5245" w:rsidRDefault="007D5245" w:rsidP="007D5245"/>
    <w:p w14:paraId="71402D9E" w14:textId="77777777" w:rsidR="007D5245" w:rsidRDefault="007D5245" w:rsidP="007D5245">
      <w:r>
        <w:br w:type="page"/>
      </w:r>
    </w:p>
    <w:tbl>
      <w:tblPr>
        <w:tblStyle w:val="Tablaconcuadrcula"/>
        <w:tblW w:w="0" w:type="auto"/>
        <w:tblLook w:val="06A0" w:firstRow="1" w:lastRow="0" w:firstColumn="1" w:lastColumn="0" w:noHBand="1" w:noVBand="1"/>
      </w:tblPr>
      <w:tblGrid>
        <w:gridCol w:w="4260"/>
        <w:gridCol w:w="4228"/>
      </w:tblGrid>
      <w:tr w:rsidR="007D5245" w14:paraId="48D252EA" w14:textId="77777777" w:rsidTr="00A24B40">
        <w:tc>
          <w:tcPr>
            <w:tcW w:w="9016" w:type="dxa"/>
            <w:gridSpan w:val="2"/>
          </w:tcPr>
          <w:p w14:paraId="4623070D" w14:textId="77777777" w:rsidR="007D5245" w:rsidRDefault="007D5245" w:rsidP="00A24B40">
            <w:r>
              <w:lastRenderedPageBreak/>
              <w:t>Historia de usuario</w:t>
            </w:r>
          </w:p>
        </w:tc>
      </w:tr>
      <w:tr w:rsidR="007D5245" w14:paraId="4B80911E" w14:textId="77777777" w:rsidTr="00A24B40">
        <w:tc>
          <w:tcPr>
            <w:tcW w:w="4508" w:type="dxa"/>
          </w:tcPr>
          <w:p w14:paraId="47C3C901" w14:textId="77777777" w:rsidR="007D5245" w:rsidRDefault="007D5245" w:rsidP="00A24B40">
            <w:pPr>
              <w:spacing w:line="259" w:lineRule="auto"/>
            </w:pPr>
            <w:r>
              <w:t>Identificador: 6</w:t>
            </w:r>
          </w:p>
          <w:p w14:paraId="3D02F7B7" w14:textId="77777777" w:rsidR="007D5245" w:rsidRDefault="007D5245" w:rsidP="00A24B40">
            <w:r>
              <w:t>Caso de uso: Revisar avería</w:t>
            </w:r>
          </w:p>
        </w:tc>
        <w:tc>
          <w:tcPr>
            <w:tcW w:w="4508" w:type="dxa"/>
          </w:tcPr>
          <w:p w14:paraId="35E604D8" w14:textId="77777777" w:rsidR="007D5245" w:rsidRDefault="007D5245" w:rsidP="00A24B40">
            <w:r>
              <w:t>Nombre de historia de usuario: Proceso de revisión realizado por un técnico de una bicicleta que fue reportada como averiada por un usuario.</w:t>
            </w:r>
          </w:p>
          <w:p w14:paraId="54549262" w14:textId="77777777" w:rsidR="007D5245" w:rsidRDefault="007D5245" w:rsidP="00A24B40"/>
        </w:tc>
      </w:tr>
      <w:tr w:rsidR="007D5245" w14:paraId="666AEAFC" w14:textId="77777777" w:rsidTr="00A24B40">
        <w:tc>
          <w:tcPr>
            <w:tcW w:w="9016" w:type="dxa"/>
            <w:gridSpan w:val="2"/>
          </w:tcPr>
          <w:p w14:paraId="1E4C0BBC" w14:textId="77777777" w:rsidR="007D5245" w:rsidRDefault="007D5245" w:rsidP="00A24B40">
            <w:r>
              <w:t>Usuario: Pablo</w:t>
            </w:r>
          </w:p>
        </w:tc>
      </w:tr>
      <w:tr w:rsidR="007D5245" w14:paraId="53175684" w14:textId="77777777" w:rsidTr="00A24B40">
        <w:tc>
          <w:tcPr>
            <w:tcW w:w="4508" w:type="dxa"/>
          </w:tcPr>
          <w:p w14:paraId="2EC5AE86" w14:textId="77777777" w:rsidR="007D5245" w:rsidRDefault="007D5245" w:rsidP="00A24B40">
            <w:r>
              <w:t>Estimación:2 semanas</w:t>
            </w:r>
          </w:p>
        </w:tc>
        <w:tc>
          <w:tcPr>
            <w:tcW w:w="4508" w:type="dxa"/>
          </w:tcPr>
          <w:p w14:paraId="70C51083" w14:textId="77777777" w:rsidR="007D5245" w:rsidRDefault="007D5245" w:rsidP="00A24B40">
            <w:r>
              <w:t>Iteración asignada:</w:t>
            </w:r>
          </w:p>
        </w:tc>
      </w:tr>
      <w:tr w:rsidR="007D5245" w14:paraId="739913ED" w14:textId="77777777" w:rsidTr="00A24B40">
        <w:tc>
          <w:tcPr>
            <w:tcW w:w="9016" w:type="dxa"/>
            <w:gridSpan w:val="2"/>
          </w:tcPr>
          <w:p w14:paraId="415EF991" w14:textId="77777777" w:rsidR="007D5245" w:rsidRDefault="007D5245" w:rsidP="00A24B40">
            <w:r>
              <w:t>Desarrollador responsable: Pablo</w:t>
            </w:r>
          </w:p>
        </w:tc>
      </w:tr>
      <w:tr w:rsidR="007D5245" w14:paraId="6D3489A4" w14:textId="77777777" w:rsidTr="00B77B8F">
        <w:trPr>
          <w:trHeight w:val="1459"/>
        </w:trPr>
        <w:tc>
          <w:tcPr>
            <w:tcW w:w="9016" w:type="dxa"/>
            <w:gridSpan w:val="2"/>
          </w:tcPr>
          <w:p w14:paraId="529E6CA6" w14:textId="77777777" w:rsidR="007D5245" w:rsidRDefault="007D5245" w:rsidP="00A24B40">
            <w:r>
              <w:t xml:space="preserve">Descripción: Una vez el usuario haya reportado que una de las bicicletas está averiada, un técnico deberá valorar el estado de </w:t>
            </w:r>
            <w:proofErr w:type="gramStart"/>
            <w:r>
              <w:t>la misma</w:t>
            </w:r>
            <w:proofErr w:type="gramEnd"/>
            <w:r>
              <w:t xml:space="preserve"> para arreglarla.</w:t>
            </w:r>
          </w:p>
          <w:p w14:paraId="22BAF865" w14:textId="77777777" w:rsidR="007D5245" w:rsidRDefault="007D5245" w:rsidP="00A24B40"/>
          <w:p w14:paraId="79D7F73B" w14:textId="77777777" w:rsidR="007D5245" w:rsidRDefault="007D5245" w:rsidP="00A24B40"/>
        </w:tc>
      </w:tr>
      <w:tr w:rsidR="007D5245" w14:paraId="6DA02236" w14:textId="77777777" w:rsidTr="00B77B8F">
        <w:trPr>
          <w:trHeight w:val="1536"/>
        </w:trPr>
        <w:tc>
          <w:tcPr>
            <w:tcW w:w="9016" w:type="dxa"/>
            <w:gridSpan w:val="2"/>
          </w:tcPr>
          <w:p w14:paraId="1391587C" w14:textId="77777777" w:rsidR="007D5245" w:rsidRDefault="007D5245" w:rsidP="00A24B40">
            <w:r>
              <w:t>Observaciones: El técnico deberá rellenar un informe sobre el estado real de la bicicleta, este informe se guardará en el sistema para hacer un seguimiento del estado de la bicicleta en un futuro.</w:t>
            </w:r>
          </w:p>
          <w:p w14:paraId="49FC42EC" w14:textId="77777777" w:rsidR="007D5245" w:rsidRDefault="007D5245" w:rsidP="00A24B40"/>
        </w:tc>
      </w:tr>
    </w:tbl>
    <w:p w14:paraId="0F414E94" w14:textId="77777777" w:rsidR="007D5245" w:rsidRDefault="007D5245" w:rsidP="644D146A"/>
    <w:p w14:paraId="0E951C83" w14:textId="7266AC67" w:rsidR="00D0122C" w:rsidRDefault="00940E9D" w:rsidP="00940E9D">
      <w:pPr>
        <w:pStyle w:val="Ttulo1"/>
      </w:pPr>
      <w:bookmarkStart w:id="270" w:name="_Toc70459457"/>
      <w:r>
        <w:t>3. Glosario</w:t>
      </w:r>
      <w:bookmarkEnd w:id="270"/>
    </w:p>
    <w:p w14:paraId="7CD57984" w14:textId="77777777" w:rsidR="00252080" w:rsidRDefault="00252080"/>
    <w:tbl>
      <w:tblPr>
        <w:tblW w:w="84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910"/>
        <w:gridCol w:w="6520"/>
      </w:tblGrid>
      <w:tr w:rsidR="00940E9D" w:rsidRPr="00AC59EB" w14:paraId="12D66BAB" w14:textId="77777777" w:rsidTr="00A93516">
        <w:trPr>
          <w:jc w:val="center"/>
        </w:trPr>
        <w:tc>
          <w:tcPr>
            <w:tcW w:w="1910" w:type="dxa"/>
            <w:shd w:val="clear" w:color="auto" w:fill="B3B3B3"/>
          </w:tcPr>
          <w:p w14:paraId="389CCB5C" w14:textId="77777777" w:rsidR="00940E9D" w:rsidRPr="005A00D1" w:rsidRDefault="00940E9D" w:rsidP="003F020C">
            <w:pPr>
              <w:spacing w:before="120" w:after="120" w:line="276" w:lineRule="auto"/>
              <w:rPr>
                <w:rFonts w:ascii="Tahoma" w:eastAsia="Times New Roman" w:hAnsi="Tahoma" w:cs="Tahoma"/>
                <w:caps/>
                <w:color w:val="FFFFFF"/>
                <w:spacing w:val="10"/>
                <w:kern w:val="28"/>
                <w:sz w:val="20"/>
                <w:szCs w:val="52"/>
                <w:lang w:val="es-ES" w:bidi="en-US"/>
              </w:rPr>
            </w:pPr>
            <w:r w:rsidRPr="005A00D1">
              <w:rPr>
                <w:rFonts w:ascii="Tahoma" w:eastAsia="Times New Roman" w:hAnsi="Tahoma" w:cs="Tahoma"/>
                <w:caps/>
                <w:color w:val="FFFFFF"/>
                <w:spacing w:val="10"/>
                <w:kern w:val="28"/>
                <w:sz w:val="20"/>
                <w:szCs w:val="52"/>
                <w:lang w:val="es-ES" w:bidi="en-US"/>
              </w:rPr>
              <w:t>Término</w:t>
            </w:r>
          </w:p>
        </w:tc>
        <w:tc>
          <w:tcPr>
            <w:tcW w:w="6520" w:type="dxa"/>
            <w:shd w:val="clear" w:color="auto" w:fill="B3B3B3"/>
          </w:tcPr>
          <w:p w14:paraId="72326841" w14:textId="77777777" w:rsidR="00940E9D" w:rsidRPr="005A00D1" w:rsidRDefault="00940E9D" w:rsidP="003F020C">
            <w:pPr>
              <w:spacing w:before="120" w:after="120" w:line="276" w:lineRule="auto"/>
              <w:rPr>
                <w:rFonts w:ascii="Tahoma" w:eastAsia="Times New Roman" w:hAnsi="Tahoma" w:cs="Tahoma"/>
                <w:caps/>
                <w:color w:val="FFFFFF"/>
                <w:spacing w:val="10"/>
                <w:kern w:val="28"/>
                <w:sz w:val="20"/>
                <w:szCs w:val="52"/>
                <w:lang w:val="es-ES" w:bidi="en-US"/>
              </w:rPr>
            </w:pPr>
            <w:r w:rsidRPr="005A00D1">
              <w:rPr>
                <w:rFonts w:ascii="Tahoma" w:eastAsia="Times New Roman" w:hAnsi="Tahoma" w:cs="Tahoma"/>
                <w:caps/>
                <w:color w:val="FFFFFF"/>
                <w:spacing w:val="10"/>
                <w:kern w:val="28"/>
                <w:sz w:val="20"/>
                <w:szCs w:val="52"/>
                <w:lang w:val="es-ES" w:bidi="en-US"/>
              </w:rPr>
              <w:t>Descripción</w:t>
            </w:r>
          </w:p>
        </w:tc>
      </w:tr>
      <w:tr w:rsidR="00940E9D" w:rsidRPr="005A00D1" w14:paraId="41AF9DB3" w14:textId="77777777" w:rsidTr="00A93516">
        <w:trPr>
          <w:jc w:val="center"/>
        </w:trPr>
        <w:tc>
          <w:tcPr>
            <w:tcW w:w="1910" w:type="dxa"/>
          </w:tcPr>
          <w:p w14:paraId="46ED41E2" w14:textId="1BE52BB6" w:rsidR="00940E9D" w:rsidRPr="00FC6DEF" w:rsidRDefault="00C370FC" w:rsidP="003F020C">
            <w:pPr>
              <w:suppressAutoHyphens/>
              <w:spacing w:before="60" w:after="60" w:line="276" w:lineRule="auto"/>
              <w:rPr>
                <w:rFonts w:ascii="Tahoma" w:eastAsia="Times New Roman" w:hAnsi="Tahoma" w:cs="Tahoma"/>
                <w:b/>
                <w:iCs/>
                <w:sz w:val="22"/>
                <w:szCs w:val="22"/>
                <w:lang w:val="es-ES" w:eastAsia="ar-SA" w:bidi="en-US"/>
              </w:rPr>
            </w:pPr>
            <w:r w:rsidRPr="00FC6DEF">
              <w:rPr>
                <w:rFonts w:ascii="Tahoma" w:eastAsia="Times New Roman" w:hAnsi="Tahoma" w:cs="Tahoma"/>
                <w:b/>
                <w:iCs/>
                <w:sz w:val="22"/>
                <w:szCs w:val="22"/>
                <w:lang w:val="es-ES" w:eastAsia="ar-SA" w:bidi="en-US"/>
              </w:rPr>
              <w:t>NFC</w:t>
            </w:r>
          </w:p>
        </w:tc>
        <w:tc>
          <w:tcPr>
            <w:tcW w:w="6520" w:type="dxa"/>
          </w:tcPr>
          <w:p w14:paraId="17054EE0" w14:textId="6B2B19F3" w:rsidR="00940E9D" w:rsidRPr="00FC6DEF" w:rsidRDefault="00BB0483" w:rsidP="003F020C">
            <w:pPr>
              <w:suppressAutoHyphens/>
              <w:spacing w:before="60" w:after="60" w:line="276" w:lineRule="auto"/>
              <w:rPr>
                <w:rFonts w:asciiTheme="majorHAnsi" w:eastAsia="Times New Roman" w:hAnsiTheme="majorHAnsi" w:cstheme="majorHAnsi"/>
                <w:iCs/>
                <w:sz w:val="22"/>
                <w:szCs w:val="22"/>
                <w:lang w:val="es-ES" w:eastAsia="ar-SA" w:bidi="en-US"/>
              </w:rPr>
            </w:pPr>
            <w:proofErr w:type="spellStart"/>
            <w:r w:rsidRPr="00FC6DEF">
              <w:rPr>
                <w:rFonts w:asciiTheme="majorHAnsi" w:eastAsia="Times New Roman" w:hAnsiTheme="majorHAnsi" w:cstheme="majorHAnsi"/>
                <w:iCs/>
                <w:sz w:val="22"/>
                <w:szCs w:val="22"/>
                <w:lang w:val="es-ES" w:eastAsia="ar-SA" w:bidi="en-US"/>
              </w:rPr>
              <w:t>Near</w:t>
            </w:r>
            <w:proofErr w:type="spellEnd"/>
            <w:r w:rsidRPr="00FC6DEF">
              <w:rPr>
                <w:rFonts w:asciiTheme="majorHAnsi" w:eastAsia="Times New Roman" w:hAnsiTheme="majorHAnsi" w:cstheme="majorHAnsi"/>
                <w:iCs/>
                <w:sz w:val="22"/>
                <w:szCs w:val="22"/>
                <w:lang w:val="es-ES" w:eastAsia="ar-SA" w:bidi="en-US"/>
              </w:rPr>
              <w:t xml:space="preserve"> Field </w:t>
            </w:r>
            <w:proofErr w:type="spellStart"/>
            <w:r w:rsidRPr="00FC6DEF">
              <w:rPr>
                <w:rFonts w:asciiTheme="majorHAnsi" w:eastAsia="Times New Roman" w:hAnsiTheme="majorHAnsi" w:cstheme="majorHAnsi"/>
                <w:iCs/>
                <w:sz w:val="22"/>
                <w:szCs w:val="22"/>
                <w:lang w:val="es-ES" w:eastAsia="ar-SA" w:bidi="en-US"/>
              </w:rPr>
              <w:t>Comu</w:t>
            </w:r>
            <w:r w:rsidR="003505E3" w:rsidRPr="00FC6DEF">
              <w:rPr>
                <w:rFonts w:asciiTheme="majorHAnsi" w:eastAsia="Times New Roman" w:hAnsiTheme="majorHAnsi" w:cstheme="majorHAnsi"/>
                <w:iCs/>
                <w:sz w:val="22"/>
                <w:szCs w:val="22"/>
                <w:lang w:val="es-ES" w:eastAsia="ar-SA" w:bidi="en-US"/>
              </w:rPr>
              <w:t>nication</w:t>
            </w:r>
            <w:proofErr w:type="spellEnd"/>
            <w:r w:rsidR="003505E3" w:rsidRPr="00FC6DEF">
              <w:rPr>
                <w:rFonts w:asciiTheme="majorHAnsi" w:eastAsia="Times New Roman" w:hAnsiTheme="majorHAnsi" w:cstheme="majorHAnsi"/>
                <w:iCs/>
                <w:sz w:val="22"/>
                <w:szCs w:val="22"/>
                <w:lang w:val="es-ES" w:eastAsia="ar-SA" w:bidi="en-US"/>
              </w:rPr>
              <w:t>,</w:t>
            </w:r>
            <w:r w:rsidR="004976AF" w:rsidRPr="00FC6DEF">
              <w:rPr>
                <w:rFonts w:asciiTheme="majorHAnsi" w:eastAsia="Times New Roman" w:hAnsiTheme="majorHAnsi" w:cstheme="majorHAnsi"/>
                <w:iCs/>
                <w:sz w:val="22"/>
                <w:szCs w:val="22"/>
                <w:lang w:val="es-ES" w:eastAsia="ar-SA" w:bidi="en-US"/>
              </w:rPr>
              <w:t xml:space="preserve"> tecnología de comunicación inalámbrica entre </w:t>
            </w:r>
            <w:r w:rsidR="00003D9E" w:rsidRPr="00FC6DEF">
              <w:rPr>
                <w:rFonts w:asciiTheme="majorHAnsi" w:eastAsia="Times New Roman" w:hAnsiTheme="majorHAnsi" w:cstheme="majorHAnsi"/>
                <w:iCs/>
                <w:sz w:val="22"/>
                <w:szCs w:val="22"/>
                <w:lang w:val="es-ES" w:eastAsia="ar-SA" w:bidi="en-US"/>
              </w:rPr>
              <w:t>dispositivos</w:t>
            </w:r>
            <w:r w:rsidR="004976AF" w:rsidRPr="00FC6DEF">
              <w:rPr>
                <w:rFonts w:asciiTheme="majorHAnsi" w:eastAsia="Times New Roman" w:hAnsiTheme="majorHAnsi" w:cstheme="majorHAnsi"/>
                <w:iCs/>
                <w:sz w:val="22"/>
                <w:szCs w:val="22"/>
                <w:lang w:val="es-ES" w:eastAsia="ar-SA" w:bidi="en-US"/>
              </w:rPr>
              <w:t xml:space="preserve"> que permite </w:t>
            </w:r>
            <w:r w:rsidR="00003D9E" w:rsidRPr="00FC6DEF">
              <w:rPr>
                <w:rFonts w:asciiTheme="majorHAnsi" w:eastAsia="Times New Roman" w:hAnsiTheme="majorHAnsi" w:cstheme="majorHAnsi"/>
                <w:iCs/>
                <w:sz w:val="22"/>
                <w:szCs w:val="22"/>
                <w:lang w:val="es-ES" w:eastAsia="ar-SA" w:bidi="en-US"/>
              </w:rPr>
              <w:t>traspasar</w:t>
            </w:r>
            <w:r w:rsidR="004976AF" w:rsidRPr="00FC6DEF">
              <w:rPr>
                <w:rFonts w:asciiTheme="majorHAnsi" w:eastAsia="Times New Roman" w:hAnsiTheme="majorHAnsi" w:cstheme="majorHAnsi"/>
                <w:iCs/>
                <w:sz w:val="22"/>
                <w:szCs w:val="22"/>
                <w:lang w:val="es-ES" w:eastAsia="ar-SA" w:bidi="en-US"/>
              </w:rPr>
              <w:t xml:space="preserve"> </w:t>
            </w:r>
            <w:r w:rsidR="000709F7" w:rsidRPr="00FC6DEF">
              <w:rPr>
                <w:rFonts w:asciiTheme="majorHAnsi" w:eastAsia="Times New Roman" w:hAnsiTheme="majorHAnsi" w:cstheme="majorHAnsi"/>
                <w:iCs/>
                <w:sz w:val="22"/>
                <w:szCs w:val="22"/>
                <w:lang w:val="es-ES" w:eastAsia="ar-SA" w:bidi="en-US"/>
              </w:rPr>
              <w:t>información, simplemente acercando un dispositivo a otro</w:t>
            </w:r>
            <w:r w:rsidR="00003D9E" w:rsidRPr="00FC6DEF">
              <w:rPr>
                <w:rFonts w:asciiTheme="majorHAnsi" w:eastAsia="Times New Roman" w:hAnsiTheme="majorHAnsi" w:cstheme="majorHAnsi"/>
                <w:iCs/>
                <w:sz w:val="22"/>
                <w:szCs w:val="22"/>
                <w:lang w:val="es-ES" w:eastAsia="ar-SA" w:bidi="en-US"/>
              </w:rPr>
              <w:t>. En nuestro caso acercando una tarjeta de identificación a la estación de bicicletas.</w:t>
            </w:r>
          </w:p>
        </w:tc>
      </w:tr>
      <w:tr w:rsidR="00C370FC" w:rsidRPr="005A00D1" w14:paraId="26977991" w14:textId="77777777" w:rsidTr="00A93516">
        <w:trPr>
          <w:jc w:val="center"/>
        </w:trPr>
        <w:tc>
          <w:tcPr>
            <w:tcW w:w="1910" w:type="dxa"/>
          </w:tcPr>
          <w:p w14:paraId="0941A9F5" w14:textId="62603F6A" w:rsidR="00C370FC" w:rsidRPr="00FC6DEF" w:rsidRDefault="00C370FC" w:rsidP="00C370FC">
            <w:pPr>
              <w:suppressAutoHyphens/>
              <w:spacing w:before="60" w:after="60" w:line="276" w:lineRule="auto"/>
              <w:rPr>
                <w:rFonts w:ascii="Tahoma" w:eastAsia="Times New Roman" w:hAnsi="Tahoma" w:cs="Tahoma"/>
                <w:b/>
                <w:iCs/>
                <w:sz w:val="22"/>
                <w:szCs w:val="22"/>
                <w:lang w:val="es-ES" w:eastAsia="ar-SA" w:bidi="en-US"/>
              </w:rPr>
            </w:pPr>
            <w:proofErr w:type="spellStart"/>
            <w:r w:rsidRPr="00FC6DEF">
              <w:rPr>
                <w:rFonts w:ascii="Tahoma" w:eastAsia="Times New Roman" w:hAnsi="Tahoma" w:cs="Tahoma"/>
                <w:b/>
                <w:iCs/>
                <w:sz w:val="22"/>
                <w:szCs w:val="22"/>
                <w:lang w:val="es-ES" w:eastAsia="ar-SA" w:bidi="en-US"/>
              </w:rPr>
              <w:t>Pre-condiciones</w:t>
            </w:r>
            <w:proofErr w:type="spellEnd"/>
          </w:p>
        </w:tc>
        <w:tc>
          <w:tcPr>
            <w:tcW w:w="6520" w:type="dxa"/>
          </w:tcPr>
          <w:p w14:paraId="3721CBE2" w14:textId="4DAE3CE4" w:rsidR="00C370FC" w:rsidRPr="00FC6DEF" w:rsidRDefault="00C370FC" w:rsidP="00C370FC">
            <w:pPr>
              <w:suppressAutoHyphens/>
              <w:spacing w:before="60" w:after="60" w:line="276" w:lineRule="auto"/>
              <w:rPr>
                <w:rFonts w:asciiTheme="majorHAnsi" w:eastAsia="Times New Roman" w:hAnsiTheme="majorHAnsi" w:cstheme="majorHAnsi"/>
                <w:iCs/>
                <w:sz w:val="22"/>
                <w:szCs w:val="22"/>
                <w:lang w:val="es-ES" w:eastAsia="ar-SA" w:bidi="en-US"/>
              </w:rPr>
            </w:pPr>
            <w:r w:rsidRPr="00FC6DEF">
              <w:rPr>
                <w:rFonts w:asciiTheme="majorHAnsi" w:eastAsia="Times New Roman" w:hAnsiTheme="majorHAnsi" w:cstheme="majorHAnsi"/>
                <w:iCs/>
                <w:sz w:val="22"/>
                <w:szCs w:val="22"/>
                <w:lang w:val="es-ES" w:eastAsia="ar-SA" w:bidi="en-US"/>
              </w:rPr>
              <w:t>Estado del sistema necesario antes de realizar el caso de uso.</w:t>
            </w:r>
          </w:p>
        </w:tc>
      </w:tr>
      <w:tr w:rsidR="00C370FC" w:rsidRPr="005A00D1" w14:paraId="3420CD68" w14:textId="77777777" w:rsidTr="00A93516">
        <w:trPr>
          <w:jc w:val="center"/>
        </w:trPr>
        <w:tc>
          <w:tcPr>
            <w:tcW w:w="1910" w:type="dxa"/>
          </w:tcPr>
          <w:p w14:paraId="1C1F68B3" w14:textId="290B7969" w:rsidR="00C370FC" w:rsidRPr="00FC6DEF" w:rsidRDefault="00C370FC" w:rsidP="00C370FC">
            <w:pPr>
              <w:suppressAutoHyphens/>
              <w:spacing w:before="60" w:after="60" w:line="276" w:lineRule="auto"/>
              <w:rPr>
                <w:rFonts w:ascii="Tahoma" w:eastAsia="Times New Roman" w:hAnsi="Tahoma" w:cs="Tahoma"/>
                <w:b/>
                <w:iCs/>
                <w:sz w:val="22"/>
                <w:szCs w:val="22"/>
                <w:lang w:val="es-ES" w:eastAsia="ar-SA" w:bidi="en-US"/>
              </w:rPr>
            </w:pPr>
            <w:proofErr w:type="spellStart"/>
            <w:proofErr w:type="gramStart"/>
            <w:r w:rsidRPr="00FC6DEF">
              <w:rPr>
                <w:rFonts w:ascii="Tahoma" w:eastAsia="Times New Roman" w:hAnsi="Tahoma" w:cs="Tahoma"/>
                <w:b/>
                <w:iCs/>
                <w:sz w:val="22"/>
                <w:szCs w:val="22"/>
                <w:lang w:val="es-ES" w:eastAsia="ar-SA" w:bidi="en-US"/>
              </w:rPr>
              <w:t>Post-condiciones</w:t>
            </w:r>
            <w:proofErr w:type="spellEnd"/>
            <w:proofErr w:type="gramEnd"/>
          </w:p>
        </w:tc>
        <w:tc>
          <w:tcPr>
            <w:tcW w:w="6520" w:type="dxa"/>
          </w:tcPr>
          <w:p w14:paraId="7C005744" w14:textId="063B12C3" w:rsidR="00C370FC" w:rsidRPr="00FC6DEF" w:rsidRDefault="00C370FC" w:rsidP="00C370FC">
            <w:pPr>
              <w:suppressAutoHyphens/>
              <w:spacing w:before="60" w:after="60" w:line="276" w:lineRule="auto"/>
              <w:rPr>
                <w:rFonts w:asciiTheme="majorHAnsi" w:eastAsia="Times New Roman" w:hAnsiTheme="majorHAnsi" w:cstheme="majorHAnsi"/>
                <w:iCs/>
                <w:sz w:val="22"/>
                <w:szCs w:val="22"/>
                <w:lang w:val="es-ES" w:eastAsia="ar-SA" w:bidi="en-US"/>
              </w:rPr>
            </w:pPr>
            <w:r w:rsidRPr="00FC6DEF">
              <w:rPr>
                <w:rFonts w:asciiTheme="majorHAnsi" w:eastAsia="Times New Roman" w:hAnsiTheme="majorHAnsi" w:cstheme="majorHAnsi"/>
                <w:iCs/>
                <w:sz w:val="22"/>
                <w:szCs w:val="22"/>
                <w:lang w:val="es-ES" w:eastAsia="ar-SA" w:bidi="en-US"/>
              </w:rPr>
              <w:t>Estado del sistema en el que debe quedar, tras finalizar el caso de uso.</w:t>
            </w:r>
          </w:p>
        </w:tc>
      </w:tr>
      <w:tr w:rsidR="00C370FC" w:rsidRPr="005A00D1" w14:paraId="1A932514" w14:textId="77777777" w:rsidTr="00A93516">
        <w:trPr>
          <w:jc w:val="center"/>
        </w:trPr>
        <w:tc>
          <w:tcPr>
            <w:tcW w:w="1910" w:type="dxa"/>
          </w:tcPr>
          <w:p w14:paraId="6974D270" w14:textId="6891A8A5" w:rsidR="00C370FC" w:rsidRPr="00FC6DEF" w:rsidRDefault="00C370FC" w:rsidP="00C370FC">
            <w:pPr>
              <w:suppressAutoHyphens/>
              <w:spacing w:before="60" w:after="60" w:line="276" w:lineRule="auto"/>
              <w:rPr>
                <w:rFonts w:ascii="Tahoma" w:eastAsia="Times New Roman" w:hAnsi="Tahoma" w:cs="Tahoma"/>
                <w:b/>
                <w:iCs/>
                <w:sz w:val="22"/>
                <w:szCs w:val="22"/>
                <w:lang w:val="es-ES" w:eastAsia="ar-SA" w:bidi="en-US"/>
              </w:rPr>
            </w:pPr>
            <w:r w:rsidRPr="00FC6DEF">
              <w:rPr>
                <w:rFonts w:ascii="Tahoma" w:eastAsia="Times New Roman" w:hAnsi="Tahoma" w:cs="Tahoma"/>
                <w:b/>
                <w:iCs/>
                <w:sz w:val="22"/>
                <w:szCs w:val="22"/>
                <w:lang w:val="es-ES" w:eastAsia="ar-SA" w:bidi="en-US"/>
              </w:rPr>
              <w:t>QR</w:t>
            </w:r>
          </w:p>
        </w:tc>
        <w:tc>
          <w:tcPr>
            <w:tcW w:w="6520" w:type="dxa"/>
          </w:tcPr>
          <w:p w14:paraId="41BA13B7" w14:textId="3DF20F37" w:rsidR="00C370FC" w:rsidRPr="00FC6DEF" w:rsidRDefault="0074593F" w:rsidP="00C370FC">
            <w:pPr>
              <w:suppressAutoHyphens/>
              <w:spacing w:before="60" w:after="60" w:line="276" w:lineRule="auto"/>
              <w:rPr>
                <w:rFonts w:asciiTheme="majorHAnsi" w:eastAsia="Times New Roman" w:hAnsiTheme="majorHAnsi" w:cstheme="majorHAnsi"/>
                <w:iCs/>
                <w:sz w:val="22"/>
                <w:szCs w:val="22"/>
                <w:lang w:val="es-ES" w:eastAsia="ar-SA" w:bidi="en-US"/>
              </w:rPr>
            </w:pPr>
            <w:r w:rsidRPr="00FC6DEF">
              <w:rPr>
                <w:rFonts w:asciiTheme="majorHAnsi" w:hAnsiTheme="majorHAnsi" w:cstheme="majorHAnsi"/>
                <w:sz w:val="22"/>
                <w:szCs w:val="22"/>
              </w:rPr>
              <w:t>Un código QR es la evolución del código de barras. Es un módulo para almacenar información en una matriz de puntos o en un código de barras bidimensional</w:t>
            </w:r>
            <w:r w:rsidR="0034677B">
              <w:rPr>
                <w:rFonts w:asciiTheme="majorHAnsi" w:hAnsiTheme="majorHAnsi" w:cstheme="majorHAnsi"/>
                <w:sz w:val="22"/>
                <w:szCs w:val="22"/>
              </w:rPr>
              <w:t>.</w:t>
            </w:r>
          </w:p>
        </w:tc>
      </w:tr>
    </w:tbl>
    <w:p w14:paraId="50DDF40A" w14:textId="77777777" w:rsidR="0016463C" w:rsidRDefault="0016463C"/>
    <w:sectPr w:rsidR="0016463C" w:rsidSect="00EA3F6F">
      <w:pgSz w:w="11900" w:h="16840"/>
      <w:pgMar w:top="1417" w:right="1701" w:bottom="1417" w:left="1701" w:header="708" w:footer="708" w:gutter="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D648A2" w14:textId="77777777" w:rsidR="00571453" w:rsidRDefault="00571453" w:rsidP="005C4097">
      <w:r>
        <w:separator/>
      </w:r>
    </w:p>
  </w:endnote>
  <w:endnote w:type="continuationSeparator" w:id="0">
    <w:p w14:paraId="4BE04E84" w14:textId="77777777" w:rsidR="00571453" w:rsidRDefault="00571453" w:rsidP="005C4097">
      <w:r>
        <w:continuationSeparator/>
      </w:r>
    </w:p>
  </w:endnote>
  <w:endnote w:type="continuationNotice" w:id="1">
    <w:p w14:paraId="2FE372C9" w14:textId="77777777" w:rsidR="00571453" w:rsidRDefault="0057145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ebdings">
    <w:panose1 w:val="05030102010509060703"/>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auto"/>
    <w:pitch w:val="variable"/>
    <w:sig w:usb0="00000000" w:usb1="5000A1FF" w:usb2="00000000" w:usb3="00000000" w:csb0="000001B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1D3DAD" w14:textId="3D1A2DCD" w:rsidR="00FE5C84" w:rsidRDefault="00FE5C84">
    <w:pPr>
      <w:pStyle w:val="Piedepgina"/>
    </w:pPr>
    <w:r>
      <w:rPr>
        <w:rFonts w:ascii="Times New Roman" w:hAnsi="Times New Roman"/>
      </w:rPr>
      <w:t xml:space="preserve">Página </w:t>
    </w:r>
    <w:r>
      <w:rPr>
        <w:rFonts w:ascii="Times New Roman" w:hAnsi="Times New Roman"/>
      </w:rPr>
      <w:fldChar w:fldCharType="begin"/>
    </w:r>
    <w:r>
      <w:rPr>
        <w:rFonts w:ascii="Times New Roman" w:hAnsi="Times New Roman"/>
      </w:rPr>
      <w:instrText xml:space="preserve"> PAGE </w:instrText>
    </w:r>
    <w:r>
      <w:rPr>
        <w:rFonts w:ascii="Times New Roman" w:hAnsi="Times New Roman"/>
      </w:rPr>
      <w:fldChar w:fldCharType="separate"/>
    </w:r>
    <w:r w:rsidR="00205BF2">
      <w:rPr>
        <w:rFonts w:ascii="Times New Roman" w:hAnsi="Times New Roman"/>
        <w:noProof/>
      </w:rPr>
      <w:t>9</w:t>
    </w:r>
    <w:r>
      <w:rPr>
        <w:rFonts w:ascii="Times New Roman" w:hAnsi="Times New Roman"/>
      </w:rPr>
      <w:fldChar w:fldCharType="end"/>
    </w:r>
    <w:r>
      <w:rPr>
        <w:rFonts w:ascii="Times New Roman" w:hAnsi="Times New Roman"/>
      </w:rPr>
      <w:t xml:space="preserve"> de </w:t>
    </w:r>
    <w:r>
      <w:rPr>
        <w:rFonts w:ascii="Times New Roman" w:hAnsi="Times New Roman"/>
      </w:rPr>
      <w:fldChar w:fldCharType="begin"/>
    </w:r>
    <w:r>
      <w:rPr>
        <w:rFonts w:ascii="Times New Roman" w:hAnsi="Times New Roman"/>
      </w:rPr>
      <w:instrText xml:space="preserve"> NUMPAGES </w:instrText>
    </w:r>
    <w:r>
      <w:rPr>
        <w:rFonts w:ascii="Times New Roman" w:hAnsi="Times New Roman"/>
      </w:rPr>
      <w:fldChar w:fldCharType="separate"/>
    </w:r>
    <w:r w:rsidR="00205BF2">
      <w:rPr>
        <w:rFonts w:ascii="Times New Roman" w:hAnsi="Times New Roman"/>
        <w:noProof/>
      </w:rPr>
      <w:t>9</w:t>
    </w:r>
    <w:r>
      <w:rPr>
        <w:rFonts w:ascii="Times New Roman" w:hAnsi="Times New Roman"/>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470201" w14:textId="77777777" w:rsidR="004F27C2" w:rsidRDefault="003D6BF2">
    <w:pPr>
      <w:pStyle w:val="Piedepgina"/>
    </w:pPr>
    <w:r>
      <w:rPr>
        <w:rFonts w:ascii="Times New Roman" w:hAnsi="Times New Roman"/>
      </w:rPr>
      <w:t xml:space="preserve">Página </w:t>
    </w:r>
    <w:r>
      <w:rPr>
        <w:rFonts w:ascii="Times New Roman" w:hAnsi="Times New Roman"/>
      </w:rPr>
      <w:fldChar w:fldCharType="begin"/>
    </w:r>
    <w:r>
      <w:rPr>
        <w:rFonts w:ascii="Times New Roman" w:hAnsi="Times New Roman"/>
      </w:rPr>
      <w:instrText xml:space="preserve"> PAGE </w:instrText>
    </w:r>
    <w:r>
      <w:rPr>
        <w:rFonts w:ascii="Times New Roman" w:hAnsi="Times New Roman"/>
      </w:rPr>
      <w:fldChar w:fldCharType="separate"/>
    </w:r>
    <w:r>
      <w:rPr>
        <w:rFonts w:ascii="Times New Roman" w:hAnsi="Times New Roman"/>
      </w:rPr>
      <w:t>3</w:t>
    </w:r>
    <w:r>
      <w:rPr>
        <w:rFonts w:ascii="Times New Roman" w:hAnsi="Times New Roman"/>
      </w:rPr>
      <w:fldChar w:fldCharType="end"/>
    </w:r>
    <w:r>
      <w:rPr>
        <w:rFonts w:ascii="Times New Roman" w:hAnsi="Times New Roman"/>
      </w:rPr>
      <w:t xml:space="preserve"> de </w:t>
    </w:r>
    <w:r>
      <w:rPr>
        <w:rFonts w:ascii="Times New Roman" w:hAnsi="Times New Roman"/>
      </w:rPr>
      <w:fldChar w:fldCharType="begin"/>
    </w:r>
    <w:r>
      <w:rPr>
        <w:rFonts w:ascii="Times New Roman" w:hAnsi="Times New Roman"/>
      </w:rPr>
      <w:instrText xml:space="preserve"> NUMPAGES </w:instrText>
    </w:r>
    <w:r>
      <w:rPr>
        <w:rFonts w:ascii="Times New Roman" w:hAnsi="Times New Roman"/>
      </w:rPr>
      <w:fldChar w:fldCharType="separate"/>
    </w:r>
    <w:r>
      <w:rPr>
        <w:rFonts w:ascii="Times New Roman" w:hAnsi="Times New Roman"/>
      </w:rPr>
      <w:t>12</w:t>
    </w:r>
    <w:r>
      <w:rPr>
        <w:rFonts w:ascii="Times New Roman" w:hAnsi="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740A16" w14:textId="77777777" w:rsidR="00571453" w:rsidRDefault="00571453" w:rsidP="005C4097">
      <w:r>
        <w:separator/>
      </w:r>
    </w:p>
  </w:footnote>
  <w:footnote w:type="continuationSeparator" w:id="0">
    <w:p w14:paraId="22837D61" w14:textId="77777777" w:rsidR="00571453" w:rsidRDefault="00571453" w:rsidP="005C4097">
      <w:r>
        <w:continuationSeparator/>
      </w:r>
    </w:p>
  </w:footnote>
  <w:footnote w:type="continuationNotice" w:id="1">
    <w:p w14:paraId="6EF109D9" w14:textId="77777777" w:rsidR="00571453" w:rsidRDefault="0057145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967B8C" w14:textId="4EA4B807" w:rsidR="00FE5C84" w:rsidRDefault="00FE5C84" w:rsidP="00546687">
    <w:pPr>
      <w:pStyle w:val="Encabezado"/>
    </w:pPr>
    <w:r>
      <w:t xml:space="preserve">Proyecto </w:t>
    </w:r>
    <w:proofErr w:type="spellStart"/>
    <w:r w:rsidR="00546687">
      <w:t>BiciUrban</w:t>
    </w:r>
    <w:proofErr w:type="spellEnd"/>
    <w:r w:rsidR="00252080">
      <w:t xml:space="preserve">. Documento de Análisis </w:t>
    </w:r>
    <w:r w:rsidR="00252080">
      <w:tab/>
    </w:r>
    <w:r w:rsidR="006308AC">
      <w:t>EC-DA. v</w:t>
    </w:r>
    <w:r w:rsidR="00252080">
      <w:t>.</w:t>
    </w:r>
    <w:r>
      <w:t xml:space="preserve"> </w:t>
    </w:r>
    <w:r w:rsidR="00615875">
      <w:t>4</w:t>
    </w:r>
    <w:r>
      <w:t xml:space="preserve">.0. </w:t>
    </w:r>
    <w:r w:rsidR="00252080">
      <w:t>Estatus:</w:t>
    </w:r>
    <w:r w:rsidR="00216FB1">
      <w:t xml:space="preserve"> </w:t>
    </w:r>
    <w:r>
      <w:t>Restringido</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CFC927" w14:textId="34B4711B" w:rsidR="004F27C2" w:rsidRDefault="003D6BF2">
    <w:pPr>
      <w:pStyle w:val="Encabezado"/>
    </w:pPr>
    <w:r>
      <w:t xml:space="preserve">Proyecto </w:t>
    </w:r>
    <w:proofErr w:type="spellStart"/>
    <w:r>
      <w:t>BiciUrban</w:t>
    </w:r>
    <w:proofErr w:type="spellEnd"/>
    <w:r>
      <w:t xml:space="preserve">. Documento de Análisis </w:t>
    </w:r>
    <w:r>
      <w:tab/>
      <w:t xml:space="preserve">EC-DA. v. </w:t>
    </w:r>
    <w:r w:rsidR="00615875">
      <w:t>4</w:t>
    </w:r>
    <w:r>
      <w:t>.0. Estatus: Restringido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85F41"/>
    <w:multiLevelType w:val="hybridMultilevel"/>
    <w:tmpl w:val="13FCEFA0"/>
    <w:lvl w:ilvl="0" w:tplc="F992008C">
      <w:start w:val="1"/>
      <w:numFmt w:val="bullet"/>
      <w:lvlText w:val=""/>
      <w:lvlJc w:val="left"/>
      <w:pPr>
        <w:tabs>
          <w:tab w:val="num" w:pos="340"/>
        </w:tabs>
        <w:ind w:left="567" w:hanging="283"/>
      </w:pPr>
      <w:rPr>
        <w:rFonts w:ascii="Webdings" w:hAnsi="Web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EB61D30"/>
    <w:multiLevelType w:val="hybridMultilevel"/>
    <w:tmpl w:val="CF7EAEE8"/>
    <w:lvl w:ilvl="0" w:tplc="8F40F3F8">
      <w:start w:val="1"/>
      <w:numFmt w:val="decimal"/>
      <w:lvlText w:val="%1."/>
      <w:lvlJc w:val="left"/>
      <w:pPr>
        <w:tabs>
          <w:tab w:val="num" w:pos="375"/>
        </w:tabs>
        <w:ind w:left="375" w:hanging="375"/>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F9F059A"/>
    <w:multiLevelType w:val="hybridMultilevel"/>
    <w:tmpl w:val="3EE6471C"/>
    <w:lvl w:ilvl="0" w:tplc="3C0A0001">
      <w:start w:val="1"/>
      <w:numFmt w:val="bullet"/>
      <w:lvlText w:val=""/>
      <w:lvlJc w:val="left"/>
      <w:pPr>
        <w:ind w:left="1069" w:hanging="360"/>
      </w:pPr>
      <w:rPr>
        <w:rFonts w:ascii="Symbol" w:hAnsi="Symbol" w:hint="default"/>
      </w:rPr>
    </w:lvl>
    <w:lvl w:ilvl="1" w:tplc="3C0A0003" w:tentative="1">
      <w:start w:val="1"/>
      <w:numFmt w:val="bullet"/>
      <w:lvlText w:val="o"/>
      <w:lvlJc w:val="left"/>
      <w:pPr>
        <w:ind w:left="1789" w:hanging="360"/>
      </w:pPr>
      <w:rPr>
        <w:rFonts w:ascii="Courier New" w:hAnsi="Courier New" w:cs="Courier New" w:hint="default"/>
      </w:rPr>
    </w:lvl>
    <w:lvl w:ilvl="2" w:tplc="3C0A0005" w:tentative="1">
      <w:start w:val="1"/>
      <w:numFmt w:val="bullet"/>
      <w:lvlText w:val=""/>
      <w:lvlJc w:val="left"/>
      <w:pPr>
        <w:ind w:left="2509" w:hanging="360"/>
      </w:pPr>
      <w:rPr>
        <w:rFonts w:ascii="Wingdings" w:hAnsi="Wingdings" w:hint="default"/>
      </w:rPr>
    </w:lvl>
    <w:lvl w:ilvl="3" w:tplc="3C0A0001" w:tentative="1">
      <w:start w:val="1"/>
      <w:numFmt w:val="bullet"/>
      <w:lvlText w:val=""/>
      <w:lvlJc w:val="left"/>
      <w:pPr>
        <w:ind w:left="3229" w:hanging="360"/>
      </w:pPr>
      <w:rPr>
        <w:rFonts w:ascii="Symbol" w:hAnsi="Symbol" w:hint="default"/>
      </w:rPr>
    </w:lvl>
    <w:lvl w:ilvl="4" w:tplc="3C0A0003" w:tentative="1">
      <w:start w:val="1"/>
      <w:numFmt w:val="bullet"/>
      <w:lvlText w:val="o"/>
      <w:lvlJc w:val="left"/>
      <w:pPr>
        <w:ind w:left="3949" w:hanging="360"/>
      </w:pPr>
      <w:rPr>
        <w:rFonts w:ascii="Courier New" w:hAnsi="Courier New" w:cs="Courier New" w:hint="default"/>
      </w:rPr>
    </w:lvl>
    <w:lvl w:ilvl="5" w:tplc="3C0A0005" w:tentative="1">
      <w:start w:val="1"/>
      <w:numFmt w:val="bullet"/>
      <w:lvlText w:val=""/>
      <w:lvlJc w:val="left"/>
      <w:pPr>
        <w:ind w:left="4669" w:hanging="360"/>
      </w:pPr>
      <w:rPr>
        <w:rFonts w:ascii="Wingdings" w:hAnsi="Wingdings" w:hint="default"/>
      </w:rPr>
    </w:lvl>
    <w:lvl w:ilvl="6" w:tplc="3C0A0001" w:tentative="1">
      <w:start w:val="1"/>
      <w:numFmt w:val="bullet"/>
      <w:lvlText w:val=""/>
      <w:lvlJc w:val="left"/>
      <w:pPr>
        <w:ind w:left="5389" w:hanging="360"/>
      </w:pPr>
      <w:rPr>
        <w:rFonts w:ascii="Symbol" w:hAnsi="Symbol" w:hint="default"/>
      </w:rPr>
    </w:lvl>
    <w:lvl w:ilvl="7" w:tplc="3C0A0003" w:tentative="1">
      <w:start w:val="1"/>
      <w:numFmt w:val="bullet"/>
      <w:lvlText w:val="o"/>
      <w:lvlJc w:val="left"/>
      <w:pPr>
        <w:ind w:left="6109" w:hanging="360"/>
      </w:pPr>
      <w:rPr>
        <w:rFonts w:ascii="Courier New" w:hAnsi="Courier New" w:cs="Courier New" w:hint="default"/>
      </w:rPr>
    </w:lvl>
    <w:lvl w:ilvl="8" w:tplc="3C0A0005" w:tentative="1">
      <w:start w:val="1"/>
      <w:numFmt w:val="bullet"/>
      <w:lvlText w:val=""/>
      <w:lvlJc w:val="left"/>
      <w:pPr>
        <w:ind w:left="6829" w:hanging="360"/>
      </w:pPr>
      <w:rPr>
        <w:rFonts w:ascii="Wingdings" w:hAnsi="Wingdings" w:hint="default"/>
      </w:rPr>
    </w:lvl>
  </w:abstractNum>
  <w:abstractNum w:abstractNumId="3" w15:restartNumberingAfterBreak="0">
    <w:nsid w:val="18E25847"/>
    <w:multiLevelType w:val="hybridMultilevel"/>
    <w:tmpl w:val="BBC633C6"/>
    <w:lvl w:ilvl="0" w:tplc="8F40F3F8">
      <w:start w:val="1"/>
      <w:numFmt w:val="decimal"/>
      <w:lvlText w:val="%1."/>
      <w:lvlJc w:val="left"/>
      <w:pPr>
        <w:tabs>
          <w:tab w:val="num" w:pos="375"/>
        </w:tabs>
        <w:ind w:left="375" w:hanging="37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8FB0C36"/>
    <w:multiLevelType w:val="hybridMultilevel"/>
    <w:tmpl w:val="64DA8F7A"/>
    <w:lvl w:ilvl="0" w:tplc="F992008C">
      <w:start w:val="1"/>
      <w:numFmt w:val="bullet"/>
      <w:lvlText w:val=""/>
      <w:lvlJc w:val="left"/>
      <w:pPr>
        <w:tabs>
          <w:tab w:val="num" w:pos="340"/>
        </w:tabs>
        <w:ind w:left="567" w:hanging="283"/>
      </w:pPr>
      <w:rPr>
        <w:rFonts w:ascii="Webdings" w:hAnsi="Web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B572173"/>
    <w:multiLevelType w:val="hybridMultilevel"/>
    <w:tmpl w:val="DD00DAC0"/>
    <w:lvl w:ilvl="0" w:tplc="8F40F3F8">
      <w:start w:val="1"/>
      <w:numFmt w:val="decimal"/>
      <w:lvlText w:val="%1."/>
      <w:lvlJc w:val="left"/>
      <w:pPr>
        <w:tabs>
          <w:tab w:val="num" w:pos="375"/>
        </w:tabs>
        <w:ind w:left="375" w:hanging="37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200C1ADF"/>
    <w:multiLevelType w:val="multilevel"/>
    <w:tmpl w:val="7AFC90E4"/>
    <w:lvl w:ilvl="0">
      <w:start w:val="1"/>
      <w:numFmt w:val="decimal"/>
      <w:lvlText w:val="%1."/>
      <w:lvlJc w:val="left"/>
      <w:pPr>
        <w:tabs>
          <w:tab w:val="num" w:pos="375"/>
        </w:tabs>
        <w:ind w:left="375" w:hanging="375"/>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7" w15:restartNumberingAfterBreak="0">
    <w:nsid w:val="201D36DE"/>
    <w:multiLevelType w:val="multilevel"/>
    <w:tmpl w:val="4656DCAC"/>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15:restartNumberingAfterBreak="0">
    <w:nsid w:val="248D610C"/>
    <w:multiLevelType w:val="hybridMultilevel"/>
    <w:tmpl w:val="A6F800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2B644DF4"/>
    <w:multiLevelType w:val="hybridMultilevel"/>
    <w:tmpl w:val="84508964"/>
    <w:lvl w:ilvl="0" w:tplc="8F40F3F8">
      <w:start w:val="1"/>
      <w:numFmt w:val="decimal"/>
      <w:lvlText w:val="%1."/>
      <w:lvlJc w:val="left"/>
      <w:pPr>
        <w:tabs>
          <w:tab w:val="num" w:pos="375"/>
        </w:tabs>
        <w:ind w:left="375" w:hanging="37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DC932E9"/>
    <w:multiLevelType w:val="multilevel"/>
    <w:tmpl w:val="C9FE8EA6"/>
    <w:lvl w:ilvl="0">
      <w:start w:val="8"/>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1" w15:restartNumberingAfterBreak="0">
    <w:nsid w:val="2DFE197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7FB4967"/>
    <w:multiLevelType w:val="hybridMultilevel"/>
    <w:tmpl w:val="7EF27AF0"/>
    <w:lvl w:ilvl="0" w:tplc="8F40F3F8">
      <w:start w:val="1"/>
      <w:numFmt w:val="decimal"/>
      <w:lvlText w:val="%1."/>
      <w:lvlJc w:val="left"/>
      <w:pPr>
        <w:tabs>
          <w:tab w:val="num" w:pos="375"/>
        </w:tabs>
        <w:ind w:left="375" w:hanging="375"/>
      </w:pPr>
      <w:rPr>
        <w:rFonts w:hint="default"/>
      </w:rPr>
    </w:lvl>
    <w:lvl w:ilvl="1" w:tplc="0C0A000F">
      <w:start w:val="1"/>
      <w:numFmt w:val="decimal"/>
      <w:lvlText w:val="%2."/>
      <w:lvlJc w:val="left"/>
      <w:pPr>
        <w:tabs>
          <w:tab w:val="num" w:pos="1080"/>
        </w:tabs>
        <w:ind w:left="1080" w:hanging="360"/>
      </w:pPr>
      <w:rPr>
        <w:rFonts w:hint="default"/>
      </w:r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13" w15:restartNumberingAfterBreak="0">
    <w:nsid w:val="436A0269"/>
    <w:multiLevelType w:val="hybridMultilevel"/>
    <w:tmpl w:val="0DAAAF24"/>
    <w:lvl w:ilvl="0" w:tplc="0C0A000F">
      <w:start w:val="7"/>
      <w:numFmt w:val="decimal"/>
      <w:lvlText w:val="%1."/>
      <w:lvlJc w:val="left"/>
      <w:pPr>
        <w:ind w:left="360" w:hanging="360"/>
      </w:pPr>
      <w:rPr>
        <w:rFonts w:hint="default"/>
      </w:r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4" w15:restartNumberingAfterBreak="0">
    <w:nsid w:val="4EC92DF2"/>
    <w:multiLevelType w:val="multilevel"/>
    <w:tmpl w:val="C57CC7A0"/>
    <w:lvl w:ilvl="0">
      <w:start w:val="7"/>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5" w15:restartNumberingAfterBreak="0">
    <w:nsid w:val="62E83831"/>
    <w:multiLevelType w:val="hybridMultilevel"/>
    <w:tmpl w:val="EE26C038"/>
    <w:lvl w:ilvl="0" w:tplc="8F40F3F8">
      <w:start w:val="1"/>
      <w:numFmt w:val="decimal"/>
      <w:lvlText w:val="%1."/>
      <w:lvlJc w:val="left"/>
      <w:pPr>
        <w:tabs>
          <w:tab w:val="num" w:pos="735"/>
        </w:tabs>
        <w:ind w:left="735" w:hanging="375"/>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6" w15:restartNumberingAfterBreak="0">
    <w:nsid w:val="663E1C25"/>
    <w:multiLevelType w:val="hybridMultilevel"/>
    <w:tmpl w:val="CF7EAEE8"/>
    <w:lvl w:ilvl="0" w:tplc="8F40F3F8">
      <w:start w:val="1"/>
      <w:numFmt w:val="decimal"/>
      <w:lvlText w:val="%1."/>
      <w:lvlJc w:val="left"/>
      <w:pPr>
        <w:tabs>
          <w:tab w:val="num" w:pos="375"/>
        </w:tabs>
        <w:ind w:left="375" w:hanging="375"/>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74C32FDF"/>
    <w:multiLevelType w:val="multilevel"/>
    <w:tmpl w:val="7270D47C"/>
    <w:lvl w:ilvl="0">
      <w:start w:val="1"/>
      <w:numFmt w:val="decimal"/>
      <w:lvlText w:val="Capítulo %1."/>
      <w:lvlJc w:val="left"/>
      <w:pPr>
        <w:ind w:left="360" w:hanging="360"/>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8" w15:restartNumberingAfterBreak="0">
    <w:nsid w:val="75C54670"/>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76590FDA"/>
    <w:multiLevelType w:val="multilevel"/>
    <w:tmpl w:val="4C2EE09C"/>
    <w:lvl w:ilvl="0">
      <w:start w:val="1"/>
      <w:numFmt w:val="decimal"/>
      <w:lvlText w:val="%1."/>
      <w:lvlJc w:val="left"/>
      <w:pPr>
        <w:tabs>
          <w:tab w:val="num" w:pos="375"/>
        </w:tabs>
        <w:ind w:left="375" w:hanging="375"/>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0" w15:restartNumberingAfterBreak="0">
    <w:nsid w:val="7E567F2D"/>
    <w:multiLevelType w:val="hybridMultilevel"/>
    <w:tmpl w:val="DD00DAC0"/>
    <w:lvl w:ilvl="0" w:tplc="8F40F3F8">
      <w:start w:val="1"/>
      <w:numFmt w:val="decimal"/>
      <w:lvlText w:val="%1."/>
      <w:lvlJc w:val="left"/>
      <w:pPr>
        <w:tabs>
          <w:tab w:val="num" w:pos="375"/>
        </w:tabs>
        <w:ind w:left="375" w:hanging="37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8"/>
  </w:num>
  <w:num w:numId="2">
    <w:abstractNumId w:val="4"/>
  </w:num>
  <w:num w:numId="3">
    <w:abstractNumId w:val="6"/>
  </w:num>
  <w:num w:numId="4">
    <w:abstractNumId w:val="18"/>
  </w:num>
  <w:num w:numId="5">
    <w:abstractNumId w:val="9"/>
  </w:num>
  <w:num w:numId="6">
    <w:abstractNumId w:val="12"/>
  </w:num>
  <w:num w:numId="7">
    <w:abstractNumId w:val="0"/>
  </w:num>
  <w:num w:numId="8">
    <w:abstractNumId w:val="1"/>
  </w:num>
  <w:num w:numId="9">
    <w:abstractNumId w:val="3"/>
  </w:num>
  <w:num w:numId="10">
    <w:abstractNumId w:val="5"/>
  </w:num>
  <w:num w:numId="11">
    <w:abstractNumId w:val="7"/>
  </w:num>
  <w:num w:numId="12">
    <w:abstractNumId w:val="15"/>
  </w:num>
  <w:num w:numId="13">
    <w:abstractNumId w:val="16"/>
  </w:num>
  <w:num w:numId="14">
    <w:abstractNumId w:val="11"/>
  </w:num>
  <w:num w:numId="15">
    <w:abstractNumId w:val="17"/>
  </w:num>
  <w:num w:numId="16">
    <w:abstractNumId w:val="2"/>
  </w:num>
  <w:num w:numId="17">
    <w:abstractNumId w:val="13"/>
  </w:num>
  <w:num w:numId="18">
    <w:abstractNumId w:val="14"/>
  </w:num>
  <w:num w:numId="19">
    <w:abstractNumId w:val="10"/>
  </w:num>
  <w:num w:numId="20">
    <w:abstractNumId w:val="20"/>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grammar="clean"/>
  <w:defaultTabStop w:val="708"/>
  <w:hyphenationZone w:val="425"/>
  <w:drawingGridHorizontalSpacing w:val="360"/>
  <w:drawingGridVerticalSpacing w:val="360"/>
  <w:displayHorizontalDrawingGridEvery w:val="0"/>
  <w:displayVerticalDrawingGridEvery w:val="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463C"/>
    <w:rsid w:val="000029D0"/>
    <w:rsid w:val="00003D9E"/>
    <w:rsid w:val="0000578F"/>
    <w:rsid w:val="00005CFB"/>
    <w:rsid w:val="00006005"/>
    <w:rsid w:val="00012E90"/>
    <w:rsid w:val="000164E1"/>
    <w:rsid w:val="00034083"/>
    <w:rsid w:val="00035F13"/>
    <w:rsid w:val="000373F0"/>
    <w:rsid w:val="00040470"/>
    <w:rsid w:val="000440E4"/>
    <w:rsid w:val="00046732"/>
    <w:rsid w:val="00046F58"/>
    <w:rsid w:val="00047085"/>
    <w:rsid w:val="00050F12"/>
    <w:rsid w:val="00055342"/>
    <w:rsid w:val="00057C79"/>
    <w:rsid w:val="00060ACA"/>
    <w:rsid w:val="000619D8"/>
    <w:rsid w:val="00061E6D"/>
    <w:rsid w:val="00066FFF"/>
    <w:rsid w:val="000709F7"/>
    <w:rsid w:val="00071554"/>
    <w:rsid w:val="00074D8E"/>
    <w:rsid w:val="00080C44"/>
    <w:rsid w:val="00080E16"/>
    <w:rsid w:val="0008259C"/>
    <w:rsid w:val="00083BE5"/>
    <w:rsid w:val="0008429B"/>
    <w:rsid w:val="0008507D"/>
    <w:rsid w:val="00086C34"/>
    <w:rsid w:val="00087DB0"/>
    <w:rsid w:val="00090C65"/>
    <w:rsid w:val="0009217E"/>
    <w:rsid w:val="0009334E"/>
    <w:rsid w:val="00097E75"/>
    <w:rsid w:val="000A3818"/>
    <w:rsid w:val="000B5088"/>
    <w:rsid w:val="000C1F6A"/>
    <w:rsid w:val="000C618B"/>
    <w:rsid w:val="000C7DCC"/>
    <w:rsid w:val="000D0914"/>
    <w:rsid w:val="000D1300"/>
    <w:rsid w:val="000D7733"/>
    <w:rsid w:val="000E3802"/>
    <w:rsid w:val="000F0BB4"/>
    <w:rsid w:val="000F7EEE"/>
    <w:rsid w:val="00104002"/>
    <w:rsid w:val="00104D6A"/>
    <w:rsid w:val="001053ED"/>
    <w:rsid w:val="0012126C"/>
    <w:rsid w:val="001241B5"/>
    <w:rsid w:val="00124CF1"/>
    <w:rsid w:val="00126F37"/>
    <w:rsid w:val="00131CCD"/>
    <w:rsid w:val="00135630"/>
    <w:rsid w:val="00136DA1"/>
    <w:rsid w:val="00137C58"/>
    <w:rsid w:val="001401AC"/>
    <w:rsid w:val="0014191C"/>
    <w:rsid w:val="00141BB2"/>
    <w:rsid w:val="00143DAA"/>
    <w:rsid w:val="001447DC"/>
    <w:rsid w:val="0014483E"/>
    <w:rsid w:val="00145E7A"/>
    <w:rsid w:val="00147A8F"/>
    <w:rsid w:val="00160915"/>
    <w:rsid w:val="001612CC"/>
    <w:rsid w:val="0016150A"/>
    <w:rsid w:val="0016463C"/>
    <w:rsid w:val="00164736"/>
    <w:rsid w:val="001648D0"/>
    <w:rsid w:val="00166C9F"/>
    <w:rsid w:val="00167CB2"/>
    <w:rsid w:val="00167F26"/>
    <w:rsid w:val="00171DD5"/>
    <w:rsid w:val="00176151"/>
    <w:rsid w:val="001841CF"/>
    <w:rsid w:val="00184ACC"/>
    <w:rsid w:val="00184CB7"/>
    <w:rsid w:val="00191B95"/>
    <w:rsid w:val="001A2587"/>
    <w:rsid w:val="001A51FA"/>
    <w:rsid w:val="001B2D38"/>
    <w:rsid w:val="001C1AC7"/>
    <w:rsid w:val="001C55E6"/>
    <w:rsid w:val="001C5EDD"/>
    <w:rsid w:val="001C763D"/>
    <w:rsid w:val="001D0E06"/>
    <w:rsid w:val="001D1142"/>
    <w:rsid w:val="001D160B"/>
    <w:rsid w:val="001D5B99"/>
    <w:rsid w:val="001D5FC5"/>
    <w:rsid w:val="001D7A58"/>
    <w:rsid w:val="001D7D67"/>
    <w:rsid w:val="001E117B"/>
    <w:rsid w:val="001E3B91"/>
    <w:rsid w:val="001E4205"/>
    <w:rsid w:val="001E48E6"/>
    <w:rsid w:val="001F1AF3"/>
    <w:rsid w:val="001F1E9F"/>
    <w:rsid w:val="001F76CA"/>
    <w:rsid w:val="00201992"/>
    <w:rsid w:val="002028BF"/>
    <w:rsid w:val="00204DBE"/>
    <w:rsid w:val="00205BF2"/>
    <w:rsid w:val="00206969"/>
    <w:rsid w:val="00210136"/>
    <w:rsid w:val="00211CD9"/>
    <w:rsid w:val="00212B12"/>
    <w:rsid w:val="002157FE"/>
    <w:rsid w:val="00216FB1"/>
    <w:rsid w:val="00217775"/>
    <w:rsid w:val="00221129"/>
    <w:rsid w:val="0022160F"/>
    <w:rsid w:val="00221E4F"/>
    <w:rsid w:val="00222F86"/>
    <w:rsid w:val="00223E7A"/>
    <w:rsid w:val="002322FA"/>
    <w:rsid w:val="00234922"/>
    <w:rsid w:val="002355AE"/>
    <w:rsid w:val="00236ED4"/>
    <w:rsid w:val="002420C6"/>
    <w:rsid w:val="0025182A"/>
    <w:rsid w:val="00251FFE"/>
    <w:rsid w:val="00252080"/>
    <w:rsid w:val="0025417F"/>
    <w:rsid w:val="002558EA"/>
    <w:rsid w:val="002560D1"/>
    <w:rsid w:val="00270342"/>
    <w:rsid w:val="00272DE1"/>
    <w:rsid w:val="00276F54"/>
    <w:rsid w:val="00284CD4"/>
    <w:rsid w:val="00290DFC"/>
    <w:rsid w:val="002A281C"/>
    <w:rsid w:val="002B0512"/>
    <w:rsid w:val="002B1D05"/>
    <w:rsid w:val="002B3F83"/>
    <w:rsid w:val="002B4FA5"/>
    <w:rsid w:val="002B6FAC"/>
    <w:rsid w:val="002C57C9"/>
    <w:rsid w:val="002C75BD"/>
    <w:rsid w:val="002C7982"/>
    <w:rsid w:val="002D34CC"/>
    <w:rsid w:val="002D40A6"/>
    <w:rsid w:val="002D4996"/>
    <w:rsid w:val="002F2E4E"/>
    <w:rsid w:val="002F4EE0"/>
    <w:rsid w:val="00300DC6"/>
    <w:rsid w:val="0030102B"/>
    <w:rsid w:val="00302302"/>
    <w:rsid w:val="00302B8D"/>
    <w:rsid w:val="00303794"/>
    <w:rsid w:val="003128E7"/>
    <w:rsid w:val="00313AE2"/>
    <w:rsid w:val="003216DB"/>
    <w:rsid w:val="00324834"/>
    <w:rsid w:val="00325BAA"/>
    <w:rsid w:val="003333FF"/>
    <w:rsid w:val="00333D5B"/>
    <w:rsid w:val="003346EC"/>
    <w:rsid w:val="0033592F"/>
    <w:rsid w:val="00341C77"/>
    <w:rsid w:val="00344EDF"/>
    <w:rsid w:val="0034677B"/>
    <w:rsid w:val="003504C1"/>
    <w:rsid w:val="003505E3"/>
    <w:rsid w:val="00351F5D"/>
    <w:rsid w:val="0035216E"/>
    <w:rsid w:val="00355AFE"/>
    <w:rsid w:val="00363216"/>
    <w:rsid w:val="00366CAE"/>
    <w:rsid w:val="00370EAD"/>
    <w:rsid w:val="0037236D"/>
    <w:rsid w:val="00372425"/>
    <w:rsid w:val="00374E84"/>
    <w:rsid w:val="00376988"/>
    <w:rsid w:val="0038046F"/>
    <w:rsid w:val="00384832"/>
    <w:rsid w:val="00387C18"/>
    <w:rsid w:val="003928A6"/>
    <w:rsid w:val="0039534F"/>
    <w:rsid w:val="003A7323"/>
    <w:rsid w:val="003A7EC2"/>
    <w:rsid w:val="003B07DB"/>
    <w:rsid w:val="003B08D5"/>
    <w:rsid w:val="003B5F69"/>
    <w:rsid w:val="003C315A"/>
    <w:rsid w:val="003C7912"/>
    <w:rsid w:val="003D2963"/>
    <w:rsid w:val="003D3D21"/>
    <w:rsid w:val="003D40DE"/>
    <w:rsid w:val="003D58F6"/>
    <w:rsid w:val="003D6BF2"/>
    <w:rsid w:val="003E127A"/>
    <w:rsid w:val="003E2A4C"/>
    <w:rsid w:val="003E2B42"/>
    <w:rsid w:val="003E2E50"/>
    <w:rsid w:val="003E4405"/>
    <w:rsid w:val="003E5F93"/>
    <w:rsid w:val="003E72DF"/>
    <w:rsid w:val="003F020C"/>
    <w:rsid w:val="003F1930"/>
    <w:rsid w:val="003F64BD"/>
    <w:rsid w:val="003F6606"/>
    <w:rsid w:val="00403C3D"/>
    <w:rsid w:val="004071ED"/>
    <w:rsid w:val="004133A8"/>
    <w:rsid w:val="004178AB"/>
    <w:rsid w:val="0042050D"/>
    <w:rsid w:val="00421743"/>
    <w:rsid w:val="004228EB"/>
    <w:rsid w:val="00427A6E"/>
    <w:rsid w:val="004331BC"/>
    <w:rsid w:val="00433657"/>
    <w:rsid w:val="00436212"/>
    <w:rsid w:val="004410FB"/>
    <w:rsid w:val="00444623"/>
    <w:rsid w:val="00450004"/>
    <w:rsid w:val="004516A9"/>
    <w:rsid w:val="00451AA3"/>
    <w:rsid w:val="004572E9"/>
    <w:rsid w:val="00460497"/>
    <w:rsid w:val="00463362"/>
    <w:rsid w:val="00465515"/>
    <w:rsid w:val="004743DF"/>
    <w:rsid w:val="00476C99"/>
    <w:rsid w:val="00477A01"/>
    <w:rsid w:val="004804B1"/>
    <w:rsid w:val="00484608"/>
    <w:rsid w:val="00484F32"/>
    <w:rsid w:val="0049341D"/>
    <w:rsid w:val="004976AF"/>
    <w:rsid w:val="004A1779"/>
    <w:rsid w:val="004A1A07"/>
    <w:rsid w:val="004A7C24"/>
    <w:rsid w:val="004B1D54"/>
    <w:rsid w:val="004B2199"/>
    <w:rsid w:val="004B47F6"/>
    <w:rsid w:val="004C1064"/>
    <w:rsid w:val="004C1C50"/>
    <w:rsid w:val="004C390C"/>
    <w:rsid w:val="004C5991"/>
    <w:rsid w:val="004D04EC"/>
    <w:rsid w:val="004D2DCC"/>
    <w:rsid w:val="004E1346"/>
    <w:rsid w:val="004E41A1"/>
    <w:rsid w:val="004E513A"/>
    <w:rsid w:val="004E6668"/>
    <w:rsid w:val="004F1E80"/>
    <w:rsid w:val="004F255F"/>
    <w:rsid w:val="004F27C2"/>
    <w:rsid w:val="004F3EC5"/>
    <w:rsid w:val="00500ABB"/>
    <w:rsid w:val="00503FF4"/>
    <w:rsid w:val="005211D3"/>
    <w:rsid w:val="00521A41"/>
    <w:rsid w:val="00521D68"/>
    <w:rsid w:val="005261A6"/>
    <w:rsid w:val="00530147"/>
    <w:rsid w:val="005419E8"/>
    <w:rsid w:val="00543AC9"/>
    <w:rsid w:val="00546687"/>
    <w:rsid w:val="005469BB"/>
    <w:rsid w:val="00547D05"/>
    <w:rsid w:val="00550816"/>
    <w:rsid w:val="0055301B"/>
    <w:rsid w:val="005556C9"/>
    <w:rsid w:val="00556D0C"/>
    <w:rsid w:val="005628B2"/>
    <w:rsid w:val="005639C0"/>
    <w:rsid w:val="00564504"/>
    <w:rsid w:val="005704F0"/>
    <w:rsid w:val="00571453"/>
    <w:rsid w:val="0057600D"/>
    <w:rsid w:val="00580C7C"/>
    <w:rsid w:val="00580E6D"/>
    <w:rsid w:val="00581772"/>
    <w:rsid w:val="005909FC"/>
    <w:rsid w:val="00590A95"/>
    <w:rsid w:val="00591177"/>
    <w:rsid w:val="005948B9"/>
    <w:rsid w:val="0059593C"/>
    <w:rsid w:val="005A07AE"/>
    <w:rsid w:val="005A225C"/>
    <w:rsid w:val="005A3B24"/>
    <w:rsid w:val="005A405E"/>
    <w:rsid w:val="005A703F"/>
    <w:rsid w:val="005B2BC0"/>
    <w:rsid w:val="005B7150"/>
    <w:rsid w:val="005C4097"/>
    <w:rsid w:val="005C55FD"/>
    <w:rsid w:val="005D3D69"/>
    <w:rsid w:val="005D49C8"/>
    <w:rsid w:val="005D53B8"/>
    <w:rsid w:val="005E193C"/>
    <w:rsid w:val="005E2091"/>
    <w:rsid w:val="005F1E6B"/>
    <w:rsid w:val="005F7C8D"/>
    <w:rsid w:val="00602E4F"/>
    <w:rsid w:val="00606456"/>
    <w:rsid w:val="00610347"/>
    <w:rsid w:val="00613149"/>
    <w:rsid w:val="00615797"/>
    <w:rsid w:val="00615875"/>
    <w:rsid w:val="00620B36"/>
    <w:rsid w:val="00621EE7"/>
    <w:rsid w:val="00626364"/>
    <w:rsid w:val="00626F4B"/>
    <w:rsid w:val="006308AC"/>
    <w:rsid w:val="00634C32"/>
    <w:rsid w:val="00640DA9"/>
    <w:rsid w:val="00646708"/>
    <w:rsid w:val="00646A06"/>
    <w:rsid w:val="00647F4E"/>
    <w:rsid w:val="00652A1F"/>
    <w:rsid w:val="0065607F"/>
    <w:rsid w:val="006627B6"/>
    <w:rsid w:val="00662AA9"/>
    <w:rsid w:val="006639D7"/>
    <w:rsid w:val="006713A2"/>
    <w:rsid w:val="00674C23"/>
    <w:rsid w:val="00682FC9"/>
    <w:rsid w:val="0068305A"/>
    <w:rsid w:val="006875A5"/>
    <w:rsid w:val="00691F17"/>
    <w:rsid w:val="0069472C"/>
    <w:rsid w:val="00694ED0"/>
    <w:rsid w:val="00696561"/>
    <w:rsid w:val="006A0AF4"/>
    <w:rsid w:val="006B0BD5"/>
    <w:rsid w:val="006B0D7D"/>
    <w:rsid w:val="006B748E"/>
    <w:rsid w:val="006C0B9C"/>
    <w:rsid w:val="006C1BDA"/>
    <w:rsid w:val="006C48A2"/>
    <w:rsid w:val="006C5154"/>
    <w:rsid w:val="006C623E"/>
    <w:rsid w:val="006E2793"/>
    <w:rsid w:val="006E51B0"/>
    <w:rsid w:val="006E7117"/>
    <w:rsid w:val="006F0373"/>
    <w:rsid w:val="006F1FA7"/>
    <w:rsid w:val="006F5AC1"/>
    <w:rsid w:val="0070002D"/>
    <w:rsid w:val="00700642"/>
    <w:rsid w:val="00700852"/>
    <w:rsid w:val="00701B2F"/>
    <w:rsid w:val="00702DD0"/>
    <w:rsid w:val="007053F9"/>
    <w:rsid w:val="0070709A"/>
    <w:rsid w:val="00711122"/>
    <w:rsid w:val="00717F76"/>
    <w:rsid w:val="00724174"/>
    <w:rsid w:val="00730716"/>
    <w:rsid w:val="0073161A"/>
    <w:rsid w:val="007326B5"/>
    <w:rsid w:val="0073658E"/>
    <w:rsid w:val="007369FF"/>
    <w:rsid w:val="0074593F"/>
    <w:rsid w:val="00750855"/>
    <w:rsid w:val="0075358C"/>
    <w:rsid w:val="00762B42"/>
    <w:rsid w:val="007672E5"/>
    <w:rsid w:val="007728E9"/>
    <w:rsid w:val="00775631"/>
    <w:rsid w:val="007766CB"/>
    <w:rsid w:val="00780BE4"/>
    <w:rsid w:val="00782999"/>
    <w:rsid w:val="007842BF"/>
    <w:rsid w:val="007844ED"/>
    <w:rsid w:val="00786B6B"/>
    <w:rsid w:val="007910A2"/>
    <w:rsid w:val="007911CC"/>
    <w:rsid w:val="00794355"/>
    <w:rsid w:val="007955C4"/>
    <w:rsid w:val="007972BC"/>
    <w:rsid w:val="007A4C76"/>
    <w:rsid w:val="007B33BA"/>
    <w:rsid w:val="007B4109"/>
    <w:rsid w:val="007B4B93"/>
    <w:rsid w:val="007B5E88"/>
    <w:rsid w:val="007B7CC5"/>
    <w:rsid w:val="007C4E16"/>
    <w:rsid w:val="007C50B8"/>
    <w:rsid w:val="007C5ABC"/>
    <w:rsid w:val="007D25D9"/>
    <w:rsid w:val="007D5245"/>
    <w:rsid w:val="007E15AE"/>
    <w:rsid w:val="007F5210"/>
    <w:rsid w:val="007F5974"/>
    <w:rsid w:val="007F765A"/>
    <w:rsid w:val="00806892"/>
    <w:rsid w:val="00810D8D"/>
    <w:rsid w:val="00811AFA"/>
    <w:rsid w:val="008150BF"/>
    <w:rsid w:val="00816FEA"/>
    <w:rsid w:val="008211D4"/>
    <w:rsid w:val="00821CC0"/>
    <w:rsid w:val="00825D74"/>
    <w:rsid w:val="00827CA4"/>
    <w:rsid w:val="008319C5"/>
    <w:rsid w:val="008322AE"/>
    <w:rsid w:val="00833EF9"/>
    <w:rsid w:val="00835678"/>
    <w:rsid w:val="008374D9"/>
    <w:rsid w:val="00837921"/>
    <w:rsid w:val="008436F6"/>
    <w:rsid w:val="00845D18"/>
    <w:rsid w:val="00846FD1"/>
    <w:rsid w:val="00847B13"/>
    <w:rsid w:val="008517F0"/>
    <w:rsid w:val="00855E09"/>
    <w:rsid w:val="00857047"/>
    <w:rsid w:val="008577E7"/>
    <w:rsid w:val="0086016C"/>
    <w:rsid w:val="00861CEA"/>
    <w:rsid w:val="00863AE1"/>
    <w:rsid w:val="008649A2"/>
    <w:rsid w:val="008655C5"/>
    <w:rsid w:val="00874016"/>
    <w:rsid w:val="00875633"/>
    <w:rsid w:val="008816A1"/>
    <w:rsid w:val="00883B82"/>
    <w:rsid w:val="00887070"/>
    <w:rsid w:val="00890676"/>
    <w:rsid w:val="00890EC1"/>
    <w:rsid w:val="00891139"/>
    <w:rsid w:val="00891C95"/>
    <w:rsid w:val="008922C3"/>
    <w:rsid w:val="00896F56"/>
    <w:rsid w:val="008A3E78"/>
    <w:rsid w:val="008A5FFD"/>
    <w:rsid w:val="008B4B1C"/>
    <w:rsid w:val="008B7B09"/>
    <w:rsid w:val="008C2D66"/>
    <w:rsid w:val="008C49B3"/>
    <w:rsid w:val="008D21FF"/>
    <w:rsid w:val="008D2F67"/>
    <w:rsid w:val="008D7043"/>
    <w:rsid w:val="008E010E"/>
    <w:rsid w:val="008E3E36"/>
    <w:rsid w:val="008F6D6C"/>
    <w:rsid w:val="00900E04"/>
    <w:rsid w:val="009036ED"/>
    <w:rsid w:val="009047B1"/>
    <w:rsid w:val="00905948"/>
    <w:rsid w:val="00910A33"/>
    <w:rsid w:val="009142DE"/>
    <w:rsid w:val="00914C79"/>
    <w:rsid w:val="009207F2"/>
    <w:rsid w:val="00925D44"/>
    <w:rsid w:val="00926256"/>
    <w:rsid w:val="0093004C"/>
    <w:rsid w:val="0093253F"/>
    <w:rsid w:val="00932606"/>
    <w:rsid w:val="009344AE"/>
    <w:rsid w:val="00935B99"/>
    <w:rsid w:val="009366E7"/>
    <w:rsid w:val="00940E9D"/>
    <w:rsid w:val="00945C4D"/>
    <w:rsid w:val="00954023"/>
    <w:rsid w:val="00956D5F"/>
    <w:rsid w:val="0095726B"/>
    <w:rsid w:val="00961BC5"/>
    <w:rsid w:val="0096320A"/>
    <w:rsid w:val="00963D3B"/>
    <w:rsid w:val="00972616"/>
    <w:rsid w:val="00975F63"/>
    <w:rsid w:val="00986E32"/>
    <w:rsid w:val="00990010"/>
    <w:rsid w:val="009A3F13"/>
    <w:rsid w:val="009A3FE2"/>
    <w:rsid w:val="009A41E6"/>
    <w:rsid w:val="009B1DD7"/>
    <w:rsid w:val="009B354D"/>
    <w:rsid w:val="009B6042"/>
    <w:rsid w:val="009B654E"/>
    <w:rsid w:val="009C113E"/>
    <w:rsid w:val="009C1703"/>
    <w:rsid w:val="009C2100"/>
    <w:rsid w:val="009C4F32"/>
    <w:rsid w:val="009C614E"/>
    <w:rsid w:val="009D10FF"/>
    <w:rsid w:val="009D29C4"/>
    <w:rsid w:val="009D3F4E"/>
    <w:rsid w:val="009D5E12"/>
    <w:rsid w:val="009E18AA"/>
    <w:rsid w:val="009E3D5D"/>
    <w:rsid w:val="009E5061"/>
    <w:rsid w:val="009F31D6"/>
    <w:rsid w:val="00A00E6D"/>
    <w:rsid w:val="00A04816"/>
    <w:rsid w:val="00A13C27"/>
    <w:rsid w:val="00A143DD"/>
    <w:rsid w:val="00A161DF"/>
    <w:rsid w:val="00A1755D"/>
    <w:rsid w:val="00A20368"/>
    <w:rsid w:val="00A24B40"/>
    <w:rsid w:val="00A24CCD"/>
    <w:rsid w:val="00A40BC3"/>
    <w:rsid w:val="00A46C49"/>
    <w:rsid w:val="00A47BE7"/>
    <w:rsid w:val="00A47FF8"/>
    <w:rsid w:val="00A538BD"/>
    <w:rsid w:val="00A55017"/>
    <w:rsid w:val="00A610FD"/>
    <w:rsid w:val="00A63699"/>
    <w:rsid w:val="00A705E3"/>
    <w:rsid w:val="00A724EC"/>
    <w:rsid w:val="00A749EA"/>
    <w:rsid w:val="00A75369"/>
    <w:rsid w:val="00A7544D"/>
    <w:rsid w:val="00A80F53"/>
    <w:rsid w:val="00A82CC8"/>
    <w:rsid w:val="00A859C3"/>
    <w:rsid w:val="00A8771B"/>
    <w:rsid w:val="00A87F06"/>
    <w:rsid w:val="00A93516"/>
    <w:rsid w:val="00A94B47"/>
    <w:rsid w:val="00A9534E"/>
    <w:rsid w:val="00A96711"/>
    <w:rsid w:val="00A9693F"/>
    <w:rsid w:val="00AA110B"/>
    <w:rsid w:val="00AA25A4"/>
    <w:rsid w:val="00AA423B"/>
    <w:rsid w:val="00AB0ACE"/>
    <w:rsid w:val="00AB181D"/>
    <w:rsid w:val="00AB2040"/>
    <w:rsid w:val="00AB63E8"/>
    <w:rsid w:val="00AC6A87"/>
    <w:rsid w:val="00AD04B3"/>
    <w:rsid w:val="00AD2650"/>
    <w:rsid w:val="00AD3C1F"/>
    <w:rsid w:val="00AD7C8E"/>
    <w:rsid w:val="00AE1466"/>
    <w:rsid w:val="00AF017E"/>
    <w:rsid w:val="00AF3D15"/>
    <w:rsid w:val="00AF4702"/>
    <w:rsid w:val="00AF4A49"/>
    <w:rsid w:val="00AF4DBE"/>
    <w:rsid w:val="00B04A39"/>
    <w:rsid w:val="00B06AB7"/>
    <w:rsid w:val="00B07E2E"/>
    <w:rsid w:val="00B11F2B"/>
    <w:rsid w:val="00B12211"/>
    <w:rsid w:val="00B153D7"/>
    <w:rsid w:val="00B21740"/>
    <w:rsid w:val="00B21FA9"/>
    <w:rsid w:val="00B22C25"/>
    <w:rsid w:val="00B25230"/>
    <w:rsid w:val="00B30362"/>
    <w:rsid w:val="00B321ED"/>
    <w:rsid w:val="00B324E4"/>
    <w:rsid w:val="00B35F36"/>
    <w:rsid w:val="00B36158"/>
    <w:rsid w:val="00B41882"/>
    <w:rsid w:val="00B44B13"/>
    <w:rsid w:val="00B5132A"/>
    <w:rsid w:val="00B5250F"/>
    <w:rsid w:val="00B566C7"/>
    <w:rsid w:val="00B57DD5"/>
    <w:rsid w:val="00B61887"/>
    <w:rsid w:val="00B62302"/>
    <w:rsid w:val="00B6454A"/>
    <w:rsid w:val="00B747E9"/>
    <w:rsid w:val="00B77B8F"/>
    <w:rsid w:val="00B804EB"/>
    <w:rsid w:val="00B852F0"/>
    <w:rsid w:val="00B87FBC"/>
    <w:rsid w:val="00B907A4"/>
    <w:rsid w:val="00B908C7"/>
    <w:rsid w:val="00B91B42"/>
    <w:rsid w:val="00BA2026"/>
    <w:rsid w:val="00BA3A56"/>
    <w:rsid w:val="00BA49E9"/>
    <w:rsid w:val="00BA7CF8"/>
    <w:rsid w:val="00BB0483"/>
    <w:rsid w:val="00BB089A"/>
    <w:rsid w:val="00BB3067"/>
    <w:rsid w:val="00BB5765"/>
    <w:rsid w:val="00BB7F36"/>
    <w:rsid w:val="00BD449D"/>
    <w:rsid w:val="00BD497B"/>
    <w:rsid w:val="00BD5A62"/>
    <w:rsid w:val="00BE160B"/>
    <w:rsid w:val="00BE1FF2"/>
    <w:rsid w:val="00BE49B0"/>
    <w:rsid w:val="00BE5593"/>
    <w:rsid w:val="00BF05A6"/>
    <w:rsid w:val="00BF12ED"/>
    <w:rsid w:val="00BF3079"/>
    <w:rsid w:val="00BF62C1"/>
    <w:rsid w:val="00C012BD"/>
    <w:rsid w:val="00C04E8F"/>
    <w:rsid w:val="00C140EB"/>
    <w:rsid w:val="00C27E4A"/>
    <w:rsid w:val="00C370FC"/>
    <w:rsid w:val="00C4392B"/>
    <w:rsid w:val="00C51786"/>
    <w:rsid w:val="00C53A69"/>
    <w:rsid w:val="00C53BBD"/>
    <w:rsid w:val="00C552E1"/>
    <w:rsid w:val="00C60DAA"/>
    <w:rsid w:val="00C651AE"/>
    <w:rsid w:val="00C65270"/>
    <w:rsid w:val="00C71DC7"/>
    <w:rsid w:val="00C7351D"/>
    <w:rsid w:val="00C806DA"/>
    <w:rsid w:val="00C84FAF"/>
    <w:rsid w:val="00C954DE"/>
    <w:rsid w:val="00C96CDA"/>
    <w:rsid w:val="00CA07B7"/>
    <w:rsid w:val="00CA0EBF"/>
    <w:rsid w:val="00CA1702"/>
    <w:rsid w:val="00CA20E7"/>
    <w:rsid w:val="00CA45C1"/>
    <w:rsid w:val="00CA5850"/>
    <w:rsid w:val="00CA6355"/>
    <w:rsid w:val="00CB0524"/>
    <w:rsid w:val="00CB15D0"/>
    <w:rsid w:val="00CB2469"/>
    <w:rsid w:val="00CB64ED"/>
    <w:rsid w:val="00CB655C"/>
    <w:rsid w:val="00CC03A2"/>
    <w:rsid w:val="00CC15A7"/>
    <w:rsid w:val="00CC1C1C"/>
    <w:rsid w:val="00CC2B4E"/>
    <w:rsid w:val="00CC3D4A"/>
    <w:rsid w:val="00CD0EC0"/>
    <w:rsid w:val="00CD2A24"/>
    <w:rsid w:val="00CD4CA2"/>
    <w:rsid w:val="00CD5EE4"/>
    <w:rsid w:val="00CD6762"/>
    <w:rsid w:val="00CD68E0"/>
    <w:rsid w:val="00CD6BE8"/>
    <w:rsid w:val="00CE19F3"/>
    <w:rsid w:val="00CE29BA"/>
    <w:rsid w:val="00CE6EBD"/>
    <w:rsid w:val="00CF0778"/>
    <w:rsid w:val="00CF09BE"/>
    <w:rsid w:val="00CF1CAD"/>
    <w:rsid w:val="00CF6C83"/>
    <w:rsid w:val="00D0122C"/>
    <w:rsid w:val="00D04766"/>
    <w:rsid w:val="00D05F90"/>
    <w:rsid w:val="00D063A8"/>
    <w:rsid w:val="00D06B26"/>
    <w:rsid w:val="00D21425"/>
    <w:rsid w:val="00D21D04"/>
    <w:rsid w:val="00D22E7C"/>
    <w:rsid w:val="00D2562B"/>
    <w:rsid w:val="00D3085A"/>
    <w:rsid w:val="00D3216D"/>
    <w:rsid w:val="00D37E77"/>
    <w:rsid w:val="00D4136D"/>
    <w:rsid w:val="00D4391E"/>
    <w:rsid w:val="00D47F4F"/>
    <w:rsid w:val="00D52E14"/>
    <w:rsid w:val="00D577F0"/>
    <w:rsid w:val="00D61357"/>
    <w:rsid w:val="00D65996"/>
    <w:rsid w:val="00D719DF"/>
    <w:rsid w:val="00D772AA"/>
    <w:rsid w:val="00D77A5D"/>
    <w:rsid w:val="00D80539"/>
    <w:rsid w:val="00D837F4"/>
    <w:rsid w:val="00D84D1F"/>
    <w:rsid w:val="00D908DB"/>
    <w:rsid w:val="00D93A71"/>
    <w:rsid w:val="00D9596B"/>
    <w:rsid w:val="00DA39D6"/>
    <w:rsid w:val="00DA7B22"/>
    <w:rsid w:val="00DA7DC8"/>
    <w:rsid w:val="00DB1658"/>
    <w:rsid w:val="00DB290F"/>
    <w:rsid w:val="00DB5C70"/>
    <w:rsid w:val="00DC3B6D"/>
    <w:rsid w:val="00DC5B2B"/>
    <w:rsid w:val="00DD13A2"/>
    <w:rsid w:val="00DD15C4"/>
    <w:rsid w:val="00DD22DA"/>
    <w:rsid w:val="00DE18BB"/>
    <w:rsid w:val="00DE5FE8"/>
    <w:rsid w:val="00DF013D"/>
    <w:rsid w:val="00E018EE"/>
    <w:rsid w:val="00E02304"/>
    <w:rsid w:val="00E0248B"/>
    <w:rsid w:val="00E02975"/>
    <w:rsid w:val="00E07CBD"/>
    <w:rsid w:val="00E11D12"/>
    <w:rsid w:val="00E1297E"/>
    <w:rsid w:val="00E22458"/>
    <w:rsid w:val="00E275DA"/>
    <w:rsid w:val="00E336D1"/>
    <w:rsid w:val="00E40A02"/>
    <w:rsid w:val="00E4296D"/>
    <w:rsid w:val="00E45CA9"/>
    <w:rsid w:val="00E46EA2"/>
    <w:rsid w:val="00E50C78"/>
    <w:rsid w:val="00E5252D"/>
    <w:rsid w:val="00E53C87"/>
    <w:rsid w:val="00E575B2"/>
    <w:rsid w:val="00E674FE"/>
    <w:rsid w:val="00E676BB"/>
    <w:rsid w:val="00E71AF5"/>
    <w:rsid w:val="00E72CC4"/>
    <w:rsid w:val="00E75979"/>
    <w:rsid w:val="00E77B2C"/>
    <w:rsid w:val="00E81FB7"/>
    <w:rsid w:val="00E81FBE"/>
    <w:rsid w:val="00E92C0F"/>
    <w:rsid w:val="00E96091"/>
    <w:rsid w:val="00E963D0"/>
    <w:rsid w:val="00E965F5"/>
    <w:rsid w:val="00EA07B3"/>
    <w:rsid w:val="00EA13A8"/>
    <w:rsid w:val="00EA3F6F"/>
    <w:rsid w:val="00EA642C"/>
    <w:rsid w:val="00EB7363"/>
    <w:rsid w:val="00EC2684"/>
    <w:rsid w:val="00EC28C1"/>
    <w:rsid w:val="00EC3AE9"/>
    <w:rsid w:val="00EC4E72"/>
    <w:rsid w:val="00EC7A29"/>
    <w:rsid w:val="00EE1B7D"/>
    <w:rsid w:val="00EE1FF6"/>
    <w:rsid w:val="00EF0EC3"/>
    <w:rsid w:val="00EF31CA"/>
    <w:rsid w:val="00EF5744"/>
    <w:rsid w:val="00EF5A07"/>
    <w:rsid w:val="00EF5F5A"/>
    <w:rsid w:val="00F01188"/>
    <w:rsid w:val="00F0171D"/>
    <w:rsid w:val="00F01EAD"/>
    <w:rsid w:val="00F01F57"/>
    <w:rsid w:val="00F05256"/>
    <w:rsid w:val="00F128C1"/>
    <w:rsid w:val="00F134E2"/>
    <w:rsid w:val="00F1467F"/>
    <w:rsid w:val="00F16934"/>
    <w:rsid w:val="00F171F6"/>
    <w:rsid w:val="00F20641"/>
    <w:rsid w:val="00F22519"/>
    <w:rsid w:val="00F23228"/>
    <w:rsid w:val="00F24DD8"/>
    <w:rsid w:val="00F25F6C"/>
    <w:rsid w:val="00F26CD2"/>
    <w:rsid w:val="00F2747A"/>
    <w:rsid w:val="00F300B5"/>
    <w:rsid w:val="00F35511"/>
    <w:rsid w:val="00F35E4E"/>
    <w:rsid w:val="00F365B6"/>
    <w:rsid w:val="00F404CA"/>
    <w:rsid w:val="00F426A9"/>
    <w:rsid w:val="00F44400"/>
    <w:rsid w:val="00F44502"/>
    <w:rsid w:val="00F4490B"/>
    <w:rsid w:val="00F46478"/>
    <w:rsid w:val="00F52891"/>
    <w:rsid w:val="00F53FF4"/>
    <w:rsid w:val="00F62DD0"/>
    <w:rsid w:val="00F64D8E"/>
    <w:rsid w:val="00F66173"/>
    <w:rsid w:val="00F70CC1"/>
    <w:rsid w:val="00F72706"/>
    <w:rsid w:val="00F729E8"/>
    <w:rsid w:val="00F72BD4"/>
    <w:rsid w:val="00F73FDF"/>
    <w:rsid w:val="00F74CE8"/>
    <w:rsid w:val="00F77C14"/>
    <w:rsid w:val="00F80C2E"/>
    <w:rsid w:val="00F81785"/>
    <w:rsid w:val="00F83D2B"/>
    <w:rsid w:val="00F962CC"/>
    <w:rsid w:val="00F970A4"/>
    <w:rsid w:val="00FA0A5E"/>
    <w:rsid w:val="00FA359C"/>
    <w:rsid w:val="00FA44AB"/>
    <w:rsid w:val="00FB162A"/>
    <w:rsid w:val="00FB1843"/>
    <w:rsid w:val="00FB30D7"/>
    <w:rsid w:val="00FB3184"/>
    <w:rsid w:val="00FB4C79"/>
    <w:rsid w:val="00FB7AB9"/>
    <w:rsid w:val="00FC1BBC"/>
    <w:rsid w:val="00FC654B"/>
    <w:rsid w:val="00FC6DEF"/>
    <w:rsid w:val="00FD13C2"/>
    <w:rsid w:val="00FD4B47"/>
    <w:rsid w:val="00FD760A"/>
    <w:rsid w:val="00FE2D4B"/>
    <w:rsid w:val="00FE30A5"/>
    <w:rsid w:val="00FE341E"/>
    <w:rsid w:val="00FE4D8A"/>
    <w:rsid w:val="00FE58CA"/>
    <w:rsid w:val="00FE5C84"/>
    <w:rsid w:val="00FF0074"/>
    <w:rsid w:val="00FF01E1"/>
    <w:rsid w:val="00FF0F11"/>
    <w:rsid w:val="00FF35FF"/>
    <w:rsid w:val="00FF4F94"/>
    <w:rsid w:val="0137F21F"/>
    <w:rsid w:val="01442D24"/>
    <w:rsid w:val="01BF0F5B"/>
    <w:rsid w:val="0230BAAF"/>
    <w:rsid w:val="026D983B"/>
    <w:rsid w:val="02940E40"/>
    <w:rsid w:val="02A65C8C"/>
    <w:rsid w:val="03167673"/>
    <w:rsid w:val="040BA781"/>
    <w:rsid w:val="04314C6D"/>
    <w:rsid w:val="0481F69D"/>
    <w:rsid w:val="04B7BB67"/>
    <w:rsid w:val="04CA72B9"/>
    <w:rsid w:val="0728C13D"/>
    <w:rsid w:val="074344C0"/>
    <w:rsid w:val="075BD6AE"/>
    <w:rsid w:val="0769BCF0"/>
    <w:rsid w:val="08030FF3"/>
    <w:rsid w:val="089FADD8"/>
    <w:rsid w:val="0908B010"/>
    <w:rsid w:val="093B3C2F"/>
    <w:rsid w:val="0950A4EB"/>
    <w:rsid w:val="09A01916"/>
    <w:rsid w:val="09C201E4"/>
    <w:rsid w:val="09CAEE11"/>
    <w:rsid w:val="0A07D22F"/>
    <w:rsid w:val="0B4713E4"/>
    <w:rsid w:val="0B8327C2"/>
    <w:rsid w:val="0C5D5A7A"/>
    <w:rsid w:val="0C945746"/>
    <w:rsid w:val="0C95F227"/>
    <w:rsid w:val="0CB6357C"/>
    <w:rsid w:val="0D7B992C"/>
    <w:rsid w:val="0DBF9DC9"/>
    <w:rsid w:val="0E07B49D"/>
    <w:rsid w:val="0E6F014A"/>
    <w:rsid w:val="0E9494DA"/>
    <w:rsid w:val="10555F8E"/>
    <w:rsid w:val="10BACC9F"/>
    <w:rsid w:val="115076C3"/>
    <w:rsid w:val="118902FC"/>
    <w:rsid w:val="11B4D80D"/>
    <w:rsid w:val="11F28967"/>
    <w:rsid w:val="11F58B02"/>
    <w:rsid w:val="123D3843"/>
    <w:rsid w:val="12864E7E"/>
    <w:rsid w:val="12878DA4"/>
    <w:rsid w:val="12C8C347"/>
    <w:rsid w:val="1314DD73"/>
    <w:rsid w:val="1379BDDD"/>
    <w:rsid w:val="137F9F4F"/>
    <w:rsid w:val="14982072"/>
    <w:rsid w:val="14C81251"/>
    <w:rsid w:val="14EC8C87"/>
    <w:rsid w:val="14F066FC"/>
    <w:rsid w:val="1525F339"/>
    <w:rsid w:val="1619F216"/>
    <w:rsid w:val="164B15B9"/>
    <w:rsid w:val="1670BB54"/>
    <w:rsid w:val="16B15E9F"/>
    <w:rsid w:val="16BE1762"/>
    <w:rsid w:val="16C7140D"/>
    <w:rsid w:val="16D7038B"/>
    <w:rsid w:val="16F3F8AF"/>
    <w:rsid w:val="1716D084"/>
    <w:rsid w:val="18B1A4C6"/>
    <w:rsid w:val="191B78D2"/>
    <w:rsid w:val="19CFD704"/>
    <w:rsid w:val="19F908C0"/>
    <w:rsid w:val="1A7FCE75"/>
    <w:rsid w:val="1AB475CD"/>
    <w:rsid w:val="1AC2AEE7"/>
    <w:rsid w:val="1B4564F6"/>
    <w:rsid w:val="1B9D5E2D"/>
    <w:rsid w:val="1BCFEA4C"/>
    <w:rsid w:val="1BF50A64"/>
    <w:rsid w:val="1C044202"/>
    <w:rsid w:val="1C7D84D8"/>
    <w:rsid w:val="1CE9AF88"/>
    <w:rsid w:val="1DAE1719"/>
    <w:rsid w:val="1DF34D33"/>
    <w:rsid w:val="1E195539"/>
    <w:rsid w:val="1E939C93"/>
    <w:rsid w:val="1EDA959C"/>
    <w:rsid w:val="1F78B536"/>
    <w:rsid w:val="1F78E807"/>
    <w:rsid w:val="1FAF8848"/>
    <w:rsid w:val="20D9A73D"/>
    <w:rsid w:val="20FA300B"/>
    <w:rsid w:val="21609FC3"/>
    <w:rsid w:val="2187B108"/>
    <w:rsid w:val="21890D41"/>
    <w:rsid w:val="21CAD839"/>
    <w:rsid w:val="222E7DA4"/>
    <w:rsid w:val="223CCCFC"/>
    <w:rsid w:val="2328CC9F"/>
    <w:rsid w:val="2348577F"/>
    <w:rsid w:val="2376BF82"/>
    <w:rsid w:val="239B9FA8"/>
    <w:rsid w:val="24303EF8"/>
    <w:rsid w:val="24984085"/>
    <w:rsid w:val="24B19BC1"/>
    <w:rsid w:val="24B1DBA4"/>
    <w:rsid w:val="24BDB623"/>
    <w:rsid w:val="24C9D92E"/>
    <w:rsid w:val="2598E5A9"/>
    <w:rsid w:val="259FE760"/>
    <w:rsid w:val="25CC0F59"/>
    <w:rsid w:val="266A5CB4"/>
    <w:rsid w:val="2671DF7E"/>
    <w:rsid w:val="26E1AB72"/>
    <w:rsid w:val="26E4071E"/>
    <w:rsid w:val="27545673"/>
    <w:rsid w:val="2754F95F"/>
    <w:rsid w:val="27824F11"/>
    <w:rsid w:val="279B0FED"/>
    <w:rsid w:val="28062D15"/>
    <w:rsid w:val="284A2A6D"/>
    <w:rsid w:val="28F0C9C0"/>
    <w:rsid w:val="2932024C"/>
    <w:rsid w:val="294429AE"/>
    <w:rsid w:val="294A0AC0"/>
    <w:rsid w:val="2976A517"/>
    <w:rsid w:val="2A41223A"/>
    <w:rsid w:val="2A4D5A44"/>
    <w:rsid w:val="2A8C9A21"/>
    <w:rsid w:val="2B0C5359"/>
    <w:rsid w:val="2B3DCDD7"/>
    <w:rsid w:val="2B47AD10"/>
    <w:rsid w:val="2B556525"/>
    <w:rsid w:val="2B815933"/>
    <w:rsid w:val="2B9BC2D6"/>
    <w:rsid w:val="2C1AC8D5"/>
    <w:rsid w:val="2C28D9F6"/>
    <w:rsid w:val="2CEBDD3E"/>
    <w:rsid w:val="2D16EF72"/>
    <w:rsid w:val="2DD7213E"/>
    <w:rsid w:val="2E36D09E"/>
    <w:rsid w:val="2E5EDA6C"/>
    <w:rsid w:val="2EC188C5"/>
    <w:rsid w:val="2EC55E5B"/>
    <w:rsid w:val="2ED5F562"/>
    <w:rsid w:val="2F236733"/>
    <w:rsid w:val="2FA2D767"/>
    <w:rsid w:val="30819645"/>
    <w:rsid w:val="30829BF3"/>
    <w:rsid w:val="30F9EAB1"/>
    <w:rsid w:val="310D2149"/>
    <w:rsid w:val="314A00EC"/>
    <w:rsid w:val="31C2103D"/>
    <w:rsid w:val="31D3FEFD"/>
    <w:rsid w:val="328805CE"/>
    <w:rsid w:val="32B0B359"/>
    <w:rsid w:val="3323D3B3"/>
    <w:rsid w:val="33739F4D"/>
    <w:rsid w:val="33E7774D"/>
    <w:rsid w:val="33F0BB54"/>
    <w:rsid w:val="33F41561"/>
    <w:rsid w:val="34A548D4"/>
    <w:rsid w:val="34C46806"/>
    <w:rsid w:val="34D0DF5A"/>
    <w:rsid w:val="3555C9A8"/>
    <w:rsid w:val="357BB585"/>
    <w:rsid w:val="3618B000"/>
    <w:rsid w:val="3633861D"/>
    <w:rsid w:val="36B3724D"/>
    <w:rsid w:val="3742D9C3"/>
    <w:rsid w:val="3778D5FD"/>
    <w:rsid w:val="39DA6D28"/>
    <w:rsid w:val="39E3501F"/>
    <w:rsid w:val="3A1088AD"/>
    <w:rsid w:val="3A4DBB15"/>
    <w:rsid w:val="3AEF1A48"/>
    <w:rsid w:val="3AF8C2BD"/>
    <w:rsid w:val="3B69B174"/>
    <w:rsid w:val="3BE98491"/>
    <w:rsid w:val="3BE98B76"/>
    <w:rsid w:val="3C05E43B"/>
    <w:rsid w:val="3C2DF3BE"/>
    <w:rsid w:val="3C36DE64"/>
    <w:rsid w:val="3C41FE76"/>
    <w:rsid w:val="3C42EF45"/>
    <w:rsid w:val="3C47B494"/>
    <w:rsid w:val="3CE61197"/>
    <w:rsid w:val="3D318834"/>
    <w:rsid w:val="3D7D6F8F"/>
    <w:rsid w:val="3E127BBE"/>
    <w:rsid w:val="3E99F23F"/>
    <w:rsid w:val="3EC276B2"/>
    <w:rsid w:val="40064DDC"/>
    <w:rsid w:val="40EEC6C2"/>
    <w:rsid w:val="410F0B12"/>
    <w:rsid w:val="41409B55"/>
    <w:rsid w:val="416F5300"/>
    <w:rsid w:val="41A37592"/>
    <w:rsid w:val="41A8259B"/>
    <w:rsid w:val="4248D870"/>
    <w:rsid w:val="426341BD"/>
    <w:rsid w:val="428A9723"/>
    <w:rsid w:val="434C4A61"/>
    <w:rsid w:val="4399E2DB"/>
    <w:rsid w:val="43BCC7C8"/>
    <w:rsid w:val="4431421D"/>
    <w:rsid w:val="446C5486"/>
    <w:rsid w:val="4499A048"/>
    <w:rsid w:val="45641184"/>
    <w:rsid w:val="459A9023"/>
    <w:rsid w:val="45A09000"/>
    <w:rsid w:val="46C07A9C"/>
    <w:rsid w:val="46D04B1E"/>
    <w:rsid w:val="46EC826F"/>
    <w:rsid w:val="477171AF"/>
    <w:rsid w:val="4784F137"/>
    <w:rsid w:val="4795AECE"/>
    <w:rsid w:val="47AC5009"/>
    <w:rsid w:val="47E06E40"/>
    <w:rsid w:val="47FD68B0"/>
    <w:rsid w:val="484FBCE1"/>
    <w:rsid w:val="48CB2CDA"/>
    <w:rsid w:val="48F2E134"/>
    <w:rsid w:val="496284D7"/>
    <w:rsid w:val="4A1E8D1B"/>
    <w:rsid w:val="4B918B57"/>
    <w:rsid w:val="4BA4C1EF"/>
    <w:rsid w:val="4C4F05E9"/>
    <w:rsid w:val="4C83BE01"/>
    <w:rsid w:val="4D022726"/>
    <w:rsid w:val="4D1096CD"/>
    <w:rsid w:val="4D7C704C"/>
    <w:rsid w:val="4E7E8EE9"/>
    <w:rsid w:val="4EC047D8"/>
    <w:rsid w:val="4F00D2A1"/>
    <w:rsid w:val="4F4DBFAA"/>
    <w:rsid w:val="4FDC4CD1"/>
    <w:rsid w:val="5013562B"/>
    <w:rsid w:val="505E0507"/>
    <w:rsid w:val="50BBE881"/>
    <w:rsid w:val="512240CE"/>
    <w:rsid w:val="5124A136"/>
    <w:rsid w:val="514CDC11"/>
    <w:rsid w:val="51640C02"/>
    <w:rsid w:val="51741561"/>
    <w:rsid w:val="51D56578"/>
    <w:rsid w:val="5245BCC3"/>
    <w:rsid w:val="52E62CA1"/>
    <w:rsid w:val="52EA7024"/>
    <w:rsid w:val="53CAEE53"/>
    <w:rsid w:val="541F0BAC"/>
    <w:rsid w:val="545676AA"/>
    <w:rsid w:val="54828467"/>
    <w:rsid w:val="54A82953"/>
    <w:rsid w:val="54D1FDA6"/>
    <w:rsid w:val="550C3CEC"/>
    <w:rsid w:val="56696F52"/>
    <w:rsid w:val="56963704"/>
    <w:rsid w:val="585201E6"/>
    <w:rsid w:val="585AD157"/>
    <w:rsid w:val="586E41EB"/>
    <w:rsid w:val="58B636C6"/>
    <w:rsid w:val="5978A8A1"/>
    <w:rsid w:val="59971842"/>
    <w:rsid w:val="59B21915"/>
    <w:rsid w:val="59FBE291"/>
    <w:rsid w:val="5A016FEE"/>
    <w:rsid w:val="5B60710F"/>
    <w:rsid w:val="5B6B05F9"/>
    <w:rsid w:val="5B9E93A6"/>
    <w:rsid w:val="5BD0A58C"/>
    <w:rsid w:val="5BD83BFB"/>
    <w:rsid w:val="5C1BC757"/>
    <w:rsid w:val="5D975463"/>
    <w:rsid w:val="5DAE532A"/>
    <w:rsid w:val="5E5CB813"/>
    <w:rsid w:val="5E855767"/>
    <w:rsid w:val="5FCA6E41"/>
    <w:rsid w:val="6057A667"/>
    <w:rsid w:val="6092B792"/>
    <w:rsid w:val="60F46AC3"/>
    <w:rsid w:val="61939497"/>
    <w:rsid w:val="61EB1AC9"/>
    <w:rsid w:val="61EBE059"/>
    <w:rsid w:val="622E5522"/>
    <w:rsid w:val="624217C6"/>
    <w:rsid w:val="62D26885"/>
    <w:rsid w:val="63A3E697"/>
    <w:rsid w:val="63CA2583"/>
    <w:rsid w:val="644D146A"/>
    <w:rsid w:val="657AFD5B"/>
    <w:rsid w:val="6583AA1C"/>
    <w:rsid w:val="658B9E53"/>
    <w:rsid w:val="664E1D67"/>
    <w:rsid w:val="67C4003F"/>
    <w:rsid w:val="68134421"/>
    <w:rsid w:val="68D41545"/>
    <w:rsid w:val="692178B7"/>
    <w:rsid w:val="695E9A9B"/>
    <w:rsid w:val="69C05D74"/>
    <w:rsid w:val="69D48A20"/>
    <w:rsid w:val="69E56050"/>
    <w:rsid w:val="69E561E3"/>
    <w:rsid w:val="6A3D716C"/>
    <w:rsid w:val="6A5CAF0E"/>
    <w:rsid w:val="6A5D2A0A"/>
    <w:rsid w:val="6AA9BE52"/>
    <w:rsid w:val="6AAAF6D1"/>
    <w:rsid w:val="6ABAC947"/>
    <w:rsid w:val="6B067B9A"/>
    <w:rsid w:val="6B17412A"/>
    <w:rsid w:val="6B1FE09A"/>
    <w:rsid w:val="6B4F17C0"/>
    <w:rsid w:val="6B810BFB"/>
    <w:rsid w:val="6BA1B299"/>
    <w:rsid w:val="6BCD4ADD"/>
    <w:rsid w:val="6C2E39D0"/>
    <w:rsid w:val="6C963B5D"/>
    <w:rsid w:val="6CA24BFB"/>
    <w:rsid w:val="6CD38923"/>
    <w:rsid w:val="6D1D0112"/>
    <w:rsid w:val="6D222282"/>
    <w:rsid w:val="6D349860"/>
    <w:rsid w:val="6E444AC4"/>
    <w:rsid w:val="6ED22C65"/>
    <w:rsid w:val="6EDBFBB7"/>
    <w:rsid w:val="6EF4C3CB"/>
    <w:rsid w:val="6F2800D5"/>
    <w:rsid w:val="6FA90B19"/>
    <w:rsid w:val="6FAFEF6E"/>
    <w:rsid w:val="6FB4B3C2"/>
    <w:rsid w:val="6FE00547"/>
    <w:rsid w:val="6FEFC4ED"/>
    <w:rsid w:val="7066F56E"/>
    <w:rsid w:val="70C5FECD"/>
    <w:rsid w:val="714572F2"/>
    <w:rsid w:val="71508423"/>
    <w:rsid w:val="71D6442A"/>
    <w:rsid w:val="71DB0979"/>
    <w:rsid w:val="72A91A2B"/>
    <w:rsid w:val="73082913"/>
    <w:rsid w:val="73095E42"/>
    <w:rsid w:val="7384233A"/>
    <w:rsid w:val="7447039B"/>
    <w:rsid w:val="744E7C90"/>
    <w:rsid w:val="75651FE3"/>
    <w:rsid w:val="75B1073E"/>
    <w:rsid w:val="75CFEE8F"/>
    <w:rsid w:val="75D360A8"/>
    <w:rsid w:val="76203A23"/>
    <w:rsid w:val="76499DB5"/>
    <w:rsid w:val="77396613"/>
    <w:rsid w:val="77B7D91C"/>
    <w:rsid w:val="77F17EF7"/>
    <w:rsid w:val="786C33CB"/>
    <w:rsid w:val="78EA184F"/>
    <w:rsid w:val="7A6F0FA5"/>
    <w:rsid w:val="7AA39283"/>
    <w:rsid w:val="7ABC7AB8"/>
    <w:rsid w:val="7AC9FA7C"/>
    <w:rsid w:val="7ADE70DD"/>
    <w:rsid w:val="7B291FB9"/>
    <w:rsid w:val="7BB4AABD"/>
    <w:rsid w:val="7BE76127"/>
    <w:rsid w:val="7C3FC627"/>
    <w:rsid w:val="7C516F19"/>
    <w:rsid w:val="7CD39F9A"/>
    <w:rsid w:val="7D369B68"/>
    <w:rsid w:val="7D774E38"/>
    <w:rsid w:val="7EA98322"/>
    <w:rsid w:val="7EF27766"/>
    <w:rsid w:val="7F0C34BB"/>
    <w:rsid w:val="7F172175"/>
    <w:rsid w:val="7F5B7AE1"/>
    <w:rsid w:val="7FB3AA81"/>
    <w:rsid w:val="7FE82DCE"/>
    <w:rsid w:val="7FE8609F"/>
  </w:rsids>
  <m:mathPr>
    <m:mathFont m:val="Cambria Math"/>
    <m:brkBin m:val="before"/>
    <m:brkBinSub m:val="--"/>
    <m:smallFrac m:val="0"/>
    <m:dispDef m:val="0"/>
    <m:lMargin m:val="0"/>
    <m:rMargin m:val="0"/>
    <m:defJc m:val="centerGroup"/>
    <m:wrapRight/>
    <m:intLim m:val="subSup"/>
    <m:naryLim m:val="subSup"/>
  </m:mathPr>
  <w:themeFontLang w:val="es-ES_tradnl"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B0235B0"/>
  <w15:docId w15:val="{756BFC3F-D8DF-448F-AB9F-267531910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6FD1"/>
  </w:style>
  <w:style w:type="paragraph" w:styleId="Ttulo1">
    <w:name w:val="heading 1"/>
    <w:basedOn w:val="Normal"/>
    <w:next w:val="Normal"/>
    <w:link w:val="Ttulo1Car"/>
    <w:uiPriority w:val="9"/>
    <w:qFormat/>
    <w:rsid w:val="0016463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tulo2">
    <w:name w:val="heading 2"/>
    <w:basedOn w:val="Normal"/>
    <w:next w:val="Normal"/>
    <w:link w:val="Ttulo2Car"/>
    <w:uiPriority w:val="9"/>
    <w:unhideWhenUsed/>
    <w:qFormat/>
    <w:rsid w:val="0016463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22160F"/>
    <w:pPr>
      <w:keepNext/>
      <w:keepLines/>
      <w:spacing w:before="20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724174"/>
    <w:pPr>
      <w:keepNext/>
      <w:keepLines/>
      <w:spacing w:before="80" w:after="80" w:line="300" w:lineRule="auto"/>
      <w:ind w:left="862" w:hanging="862"/>
      <w:jc w:val="both"/>
      <w:outlineLvl w:val="3"/>
    </w:pPr>
    <w:rPr>
      <w:rFonts w:asciiTheme="majorHAnsi" w:eastAsiaTheme="majorEastAsia" w:hAnsiTheme="majorHAnsi" w:cstheme="majorBidi"/>
      <w:b/>
      <w:bCs/>
      <w:iCs/>
      <w:sz w:val="26"/>
      <w:szCs w:val="22"/>
      <w:lang w:val="es-PY" w:eastAsia="en-US"/>
    </w:rPr>
  </w:style>
  <w:style w:type="paragraph" w:styleId="Ttulo5">
    <w:name w:val="heading 5"/>
    <w:basedOn w:val="Normal"/>
    <w:next w:val="Normal"/>
    <w:link w:val="Ttulo5Car"/>
    <w:uiPriority w:val="9"/>
    <w:unhideWhenUsed/>
    <w:qFormat/>
    <w:rsid w:val="00724174"/>
    <w:pPr>
      <w:keepNext/>
      <w:keepLines/>
      <w:spacing w:before="200" w:line="300" w:lineRule="auto"/>
      <w:ind w:left="1008" w:hanging="1008"/>
      <w:jc w:val="both"/>
      <w:outlineLvl w:val="4"/>
    </w:pPr>
    <w:rPr>
      <w:rFonts w:asciiTheme="majorHAnsi" w:eastAsiaTheme="majorEastAsia" w:hAnsiTheme="majorHAnsi" w:cstheme="majorBidi"/>
      <w:color w:val="243F60" w:themeColor="accent1" w:themeShade="7F"/>
      <w:szCs w:val="22"/>
      <w:lang w:val="es-PY" w:eastAsia="en-US"/>
    </w:rPr>
  </w:style>
  <w:style w:type="paragraph" w:styleId="Ttulo6">
    <w:name w:val="heading 6"/>
    <w:basedOn w:val="Normal"/>
    <w:next w:val="Normal"/>
    <w:link w:val="Ttulo6Car"/>
    <w:uiPriority w:val="9"/>
    <w:unhideWhenUsed/>
    <w:qFormat/>
    <w:rsid w:val="00724174"/>
    <w:pPr>
      <w:keepNext/>
      <w:keepLines/>
      <w:spacing w:before="200" w:line="300" w:lineRule="auto"/>
      <w:ind w:left="1152" w:hanging="1152"/>
      <w:jc w:val="both"/>
      <w:outlineLvl w:val="5"/>
    </w:pPr>
    <w:rPr>
      <w:rFonts w:asciiTheme="majorHAnsi" w:eastAsiaTheme="majorEastAsia" w:hAnsiTheme="majorHAnsi" w:cstheme="majorBidi"/>
      <w:i/>
      <w:iCs/>
      <w:color w:val="243F60" w:themeColor="accent1" w:themeShade="7F"/>
      <w:szCs w:val="22"/>
      <w:lang w:val="es-PY" w:eastAsia="en-US"/>
    </w:rPr>
  </w:style>
  <w:style w:type="paragraph" w:styleId="Ttulo7">
    <w:name w:val="heading 7"/>
    <w:basedOn w:val="Normal"/>
    <w:next w:val="Normal"/>
    <w:link w:val="Ttulo7Car"/>
    <w:uiPriority w:val="9"/>
    <w:unhideWhenUsed/>
    <w:qFormat/>
    <w:rsid w:val="00724174"/>
    <w:pPr>
      <w:keepNext/>
      <w:keepLines/>
      <w:spacing w:before="200" w:line="300" w:lineRule="auto"/>
      <w:ind w:left="1296" w:hanging="1296"/>
      <w:jc w:val="both"/>
      <w:outlineLvl w:val="6"/>
    </w:pPr>
    <w:rPr>
      <w:rFonts w:asciiTheme="majorHAnsi" w:eastAsiaTheme="majorEastAsia" w:hAnsiTheme="majorHAnsi" w:cstheme="majorBidi"/>
      <w:i/>
      <w:iCs/>
      <w:color w:val="404040" w:themeColor="text1" w:themeTint="BF"/>
      <w:szCs w:val="22"/>
      <w:lang w:val="es-PY" w:eastAsia="en-US"/>
    </w:rPr>
  </w:style>
  <w:style w:type="paragraph" w:styleId="Ttulo8">
    <w:name w:val="heading 8"/>
    <w:basedOn w:val="Normal"/>
    <w:next w:val="Normal"/>
    <w:link w:val="Ttulo8Car"/>
    <w:uiPriority w:val="9"/>
    <w:unhideWhenUsed/>
    <w:qFormat/>
    <w:rsid w:val="00724174"/>
    <w:pPr>
      <w:keepNext/>
      <w:keepLines/>
      <w:spacing w:before="200" w:line="300" w:lineRule="auto"/>
      <w:ind w:left="1440" w:hanging="1440"/>
      <w:jc w:val="both"/>
      <w:outlineLvl w:val="7"/>
    </w:pPr>
    <w:rPr>
      <w:rFonts w:asciiTheme="majorHAnsi" w:eastAsiaTheme="majorEastAsia" w:hAnsiTheme="majorHAnsi" w:cstheme="majorBidi"/>
      <w:color w:val="404040" w:themeColor="text1" w:themeTint="BF"/>
      <w:sz w:val="20"/>
      <w:szCs w:val="20"/>
      <w:lang w:val="es-PY" w:eastAsia="en-US"/>
    </w:rPr>
  </w:style>
  <w:style w:type="paragraph" w:styleId="Ttulo9">
    <w:name w:val="heading 9"/>
    <w:basedOn w:val="Normal"/>
    <w:next w:val="Normal"/>
    <w:link w:val="Ttulo9Car"/>
    <w:uiPriority w:val="9"/>
    <w:unhideWhenUsed/>
    <w:qFormat/>
    <w:rsid w:val="00724174"/>
    <w:pPr>
      <w:keepNext/>
      <w:keepLines/>
      <w:spacing w:before="200" w:line="300" w:lineRule="auto"/>
      <w:ind w:left="1584" w:hanging="1584"/>
      <w:jc w:val="both"/>
      <w:outlineLvl w:val="8"/>
    </w:pPr>
    <w:rPr>
      <w:rFonts w:asciiTheme="majorHAnsi" w:eastAsiaTheme="majorEastAsia" w:hAnsiTheme="majorHAnsi" w:cstheme="majorBidi"/>
      <w:i/>
      <w:iCs/>
      <w:color w:val="404040" w:themeColor="text1" w:themeTint="BF"/>
      <w:sz w:val="20"/>
      <w:szCs w:val="20"/>
      <w:lang w:val="es-PY"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6463C"/>
    <w:pPr>
      <w:ind w:left="720"/>
      <w:contextualSpacing/>
    </w:pPr>
  </w:style>
  <w:style w:type="character" w:customStyle="1" w:styleId="Ttulo1Car">
    <w:name w:val="Título 1 Car"/>
    <w:basedOn w:val="Fuentedeprrafopredeter"/>
    <w:link w:val="Ttulo1"/>
    <w:uiPriority w:val="9"/>
    <w:rsid w:val="0016463C"/>
    <w:rPr>
      <w:rFonts w:asciiTheme="majorHAnsi" w:eastAsiaTheme="majorEastAsia" w:hAnsiTheme="majorHAnsi" w:cstheme="majorBidi"/>
      <w:b/>
      <w:bCs/>
      <w:color w:val="345A8A" w:themeColor="accent1" w:themeShade="B5"/>
      <w:sz w:val="32"/>
      <w:szCs w:val="32"/>
    </w:rPr>
  </w:style>
  <w:style w:type="character" w:customStyle="1" w:styleId="Ttulo2Car">
    <w:name w:val="Título 2 Car"/>
    <w:basedOn w:val="Fuentedeprrafopredeter"/>
    <w:link w:val="Ttulo2"/>
    <w:uiPriority w:val="9"/>
    <w:rsid w:val="0016463C"/>
    <w:rPr>
      <w:rFonts w:asciiTheme="majorHAnsi" w:eastAsiaTheme="majorEastAsia" w:hAnsiTheme="majorHAnsi" w:cstheme="majorBidi"/>
      <w:b/>
      <w:bCs/>
      <w:color w:val="4F81BD" w:themeColor="accent1"/>
      <w:sz w:val="26"/>
      <w:szCs w:val="26"/>
    </w:rPr>
  </w:style>
  <w:style w:type="paragraph" w:styleId="Textodeglobo">
    <w:name w:val="Balloon Text"/>
    <w:basedOn w:val="Normal"/>
    <w:link w:val="TextodegloboCar"/>
    <w:uiPriority w:val="99"/>
    <w:semiHidden/>
    <w:unhideWhenUsed/>
    <w:rsid w:val="00D0122C"/>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D0122C"/>
    <w:rPr>
      <w:rFonts w:ascii="Lucida Grande" w:hAnsi="Lucida Grande" w:cs="Lucida Grande"/>
      <w:sz w:val="18"/>
      <w:szCs w:val="18"/>
    </w:rPr>
  </w:style>
  <w:style w:type="table" w:customStyle="1" w:styleId="Tablaconcuadrcula1">
    <w:name w:val="Tabla con cuadrícula1"/>
    <w:basedOn w:val="Tablanormal"/>
    <w:next w:val="Tablaconcuadrcula"/>
    <w:rsid w:val="00167CB2"/>
    <w:pPr>
      <w:spacing w:before="200" w:after="200" w:line="276" w:lineRule="auto"/>
    </w:pPr>
    <w:rPr>
      <w:rFonts w:eastAsia="Times New Roman"/>
      <w:sz w:val="22"/>
      <w:szCs w:val="22"/>
      <w:lang w:val="en-US" w:eastAsia="en-US" w:bidi="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
    <w:name w:val="Table Grid"/>
    <w:basedOn w:val="Tablanormal"/>
    <w:uiPriority w:val="59"/>
    <w:rsid w:val="00167C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5C4097"/>
    <w:pPr>
      <w:tabs>
        <w:tab w:val="center" w:pos="4252"/>
        <w:tab w:val="right" w:pos="8504"/>
      </w:tabs>
    </w:pPr>
  </w:style>
  <w:style w:type="character" w:customStyle="1" w:styleId="EncabezadoCar">
    <w:name w:val="Encabezado Car"/>
    <w:basedOn w:val="Fuentedeprrafopredeter"/>
    <w:link w:val="Encabezado"/>
    <w:uiPriority w:val="99"/>
    <w:rsid w:val="005C4097"/>
  </w:style>
  <w:style w:type="paragraph" w:styleId="Piedepgina">
    <w:name w:val="footer"/>
    <w:basedOn w:val="Normal"/>
    <w:link w:val="PiedepginaCar"/>
    <w:uiPriority w:val="99"/>
    <w:unhideWhenUsed/>
    <w:rsid w:val="005C4097"/>
    <w:pPr>
      <w:tabs>
        <w:tab w:val="center" w:pos="4252"/>
        <w:tab w:val="right" w:pos="8504"/>
      </w:tabs>
    </w:pPr>
  </w:style>
  <w:style w:type="character" w:customStyle="1" w:styleId="PiedepginaCar">
    <w:name w:val="Pie de página Car"/>
    <w:basedOn w:val="Fuentedeprrafopredeter"/>
    <w:link w:val="Piedepgina"/>
    <w:uiPriority w:val="99"/>
    <w:rsid w:val="005C4097"/>
  </w:style>
  <w:style w:type="paragraph" w:styleId="TDC1">
    <w:name w:val="toc 1"/>
    <w:basedOn w:val="Normal"/>
    <w:next w:val="Normal"/>
    <w:autoRedefine/>
    <w:uiPriority w:val="39"/>
    <w:unhideWhenUsed/>
    <w:rsid w:val="00137C58"/>
    <w:pPr>
      <w:spacing w:before="120"/>
    </w:pPr>
    <w:rPr>
      <w:b/>
    </w:rPr>
  </w:style>
  <w:style w:type="paragraph" w:styleId="TDC2">
    <w:name w:val="toc 2"/>
    <w:basedOn w:val="Normal"/>
    <w:next w:val="Normal"/>
    <w:autoRedefine/>
    <w:uiPriority w:val="39"/>
    <w:unhideWhenUsed/>
    <w:rsid w:val="00137C58"/>
    <w:pPr>
      <w:ind w:left="240"/>
    </w:pPr>
    <w:rPr>
      <w:b/>
      <w:sz w:val="22"/>
      <w:szCs w:val="22"/>
    </w:rPr>
  </w:style>
  <w:style w:type="paragraph" w:styleId="TDC3">
    <w:name w:val="toc 3"/>
    <w:basedOn w:val="Normal"/>
    <w:next w:val="Normal"/>
    <w:autoRedefine/>
    <w:uiPriority w:val="39"/>
    <w:unhideWhenUsed/>
    <w:rsid w:val="00137C58"/>
    <w:pPr>
      <w:ind w:left="480"/>
    </w:pPr>
    <w:rPr>
      <w:sz w:val="22"/>
      <w:szCs w:val="22"/>
    </w:rPr>
  </w:style>
  <w:style w:type="paragraph" w:styleId="TDC4">
    <w:name w:val="toc 4"/>
    <w:basedOn w:val="Normal"/>
    <w:next w:val="Normal"/>
    <w:autoRedefine/>
    <w:uiPriority w:val="39"/>
    <w:unhideWhenUsed/>
    <w:rsid w:val="00137C58"/>
    <w:pPr>
      <w:ind w:left="720"/>
    </w:pPr>
    <w:rPr>
      <w:sz w:val="20"/>
      <w:szCs w:val="20"/>
    </w:rPr>
  </w:style>
  <w:style w:type="paragraph" w:styleId="TDC5">
    <w:name w:val="toc 5"/>
    <w:basedOn w:val="Normal"/>
    <w:next w:val="Normal"/>
    <w:autoRedefine/>
    <w:uiPriority w:val="39"/>
    <w:unhideWhenUsed/>
    <w:rsid w:val="00137C58"/>
    <w:pPr>
      <w:ind w:left="960"/>
    </w:pPr>
    <w:rPr>
      <w:sz w:val="20"/>
      <w:szCs w:val="20"/>
    </w:rPr>
  </w:style>
  <w:style w:type="paragraph" w:styleId="TDC6">
    <w:name w:val="toc 6"/>
    <w:basedOn w:val="Normal"/>
    <w:next w:val="Normal"/>
    <w:autoRedefine/>
    <w:uiPriority w:val="39"/>
    <w:unhideWhenUsed/>
    <w:rsid w:val="00137C58"/>
    <w:pPr>
      <w:ind w:left="1200"/>
    </w:pPr>
    <w:rPr>
      <w:sz w:val="20"/>
      <w:szCs w:val="20"/>
    </w:rPr>
  </w:style>
  <w:style w:type="paragraph" w:styleId="TDC7">
    <w:name w:val="toc 7"/>
    <w:basedOn w:val="Normal"/>
    <w:next w:val="Normal"/>
    <w:autoRedefine/>
    <w:uiPriority w:val="39"/>
    <w:unhideWhenUsed/>
    <w:rsid w:val="00137C58"/>
    <w:pPr>
      <w:ind w:left="1440"/>
    </w:pPr>
    <w:rPr>
      <w:sz w:val="20"/>
      <w:szCs w:val="20"/>
    </w:rPr>
  </w:style>
  <w:style w:type="paragraph" w:styleId="TDC8">
    <w:name w:val="toc 8"/>
    <w:basedOn w:val="Normal"/>
    <w:next w:val="Normal"/>
    <w:autoRedefine/>
    <w:uiPriority w:val="39"/>
    <w:unhideWhenUsed/>
    <w:rsid w:val="00137C58"/>
    <w:pPr>
      <w:ind w:left="1680"/>
    </w:pPr>
    <w:rPr>
      <w:sz w:val="20"/>
      <w:szCs w:val="20"/>
    </w:rPr>
  </w:style>
  <w:style w:type="paragraph" w:styleId="TDC9">
    <w:name w:val="toc 9"/>
    <w:basedOn w:val="Normal"/>
    <w:next w:val="Normal"/>
    <w:autoRedefine/>
    <w:uiPriority w:val="39"/>
    <w:unhideWhenUsed/>
    <w:rsid w:val="00137C58"/>
    <w:pPr>
      <w:ind w:left="1920"/>
    </w:pPr>
    <w:rPr>
      <w:sz w:val="20"/>
      <w:szCs w:val="20"/>
    </w:rPr>
  </w:style>
  <w:style w:type="character" w:customStyle="1" w:styleId="Ttulo3Car">
    <w:name w:val="Título 3 Car"/>
    <w:basedOn w:val="Fuentedeprrafopredeter"/>
    <w:link w:val="Ttulo3"/>
    <w:uiPriority w:val="9"/>
    <w:rsid w:val="0022160F"/>
    <w:rPr>
      <w:rFonts w:asciiTheme="majorHAnsi" w:eastAsiaTheme="majorEastAsia" w:hAnsiTheme="majorHAnsi" w:cstheme="majorBidi"/>
      <w:b/>
      <w:bCs/>
      <w:color w:val="4F81BD" w:themeColor="accent1"/>
    </w:rPr>
  </w:style>
  <w:style w:type="table" w:styleId="Cuadrculaclara">
    <w:name w:val="Light Grid"/>
    <w:basedOn w:val="Tablanormal"/>
    <w:uiPriority w:val="62"/>
    <w:rsid w:val="00E1297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customStyle="1" w:styleId="Ttulo4Car">
    <w:name w:val="Título 4 Car"/>
    <w:basedOn w:val="Fuentedeprrafopredeter"/>
    <w:link w:val="Ttulo4"/>
    <w:uiPriority w:val="9"/>
    <w:rsid w:val="00724174"/>
    <w:rPr>
      <w:rFonts w:asciiTheme="majorHAnsi" w:eastAsiaTheme="majorEastAsia" w:hAnsiTheme="majorHAnsi" w:cstheme="majorBidi"/>
      <w:b/>
      <w:bCs/>
      <w:iCs/>
      <w:sz w:val="26"/>
      <w:szCs w:val="22"/>
      <w:lang w:val="es-PY" w:eastAsia="en-US"/>
    </w:rPr>
  </w:style>
  <w:style w:type="character" w:customStyle="1" w:styleId="Ttulo5Car">
    <w:name w:val="Título 5 Car"/>
    <w:basedOn w:val="Fuentedeprrafopredeter"/>
    <w:link w:val="Ttulo5"/>
    <w:uiPriority w:val="9"/>
    <w:rsid w:val="00724174"/>
    <w:rPr>
      <w:rFonts w:asciiTheme="majorHAnsi" w:eastAsiaTheme="majorEastAsia" w:hAnsiTheme="majorHAnsi" w:cstheme="majorBidi"/>
      <w:color w:val="243F60" w:themeColor="accent1" w:themeShade="7F"/>
      <w:szCs w:val="22"/>
      <w:lang w:val="es-PY" w:eastAsia="en-US"/>
    </w:rPr>
  </w:style>
  <w:style w:type="character" w:customStyle="1" w:styleId="Ttulo6Car">
    <w:name w:val="Título 6 Car"/>
    <w:basedOn w:val="Fuentedeprrafopredeter"/>
    <w:link w:val="Ttulo6"/>
    <w:uiPriority w:val="9"/>
    <w:rsid w:val="00724174"/>
    <w:rPr>
      <w:rFonts w:asciiTheme="majorHAnsi" w:eastAsiaTheme="majorEastAsia" w:hAnsiTheme="majorHAnsi" w:cstheme="majorBidi"/>
      <w:i/>
      <w:iCs/>
      <w:color w:val="243F60" w:themeColor="accent1" w:themeShade="7F"/>
      <w:szCs w:val="22"/>
      <w:lang w:val="es-PY" w:eastAsia="en-US"/>
    </w:rPr>
  </w:style>
  <w:style w:type="character" w:customStyle="1" w:styleId="Ttulo7Car">
    <w:name w:val="Título 7 Car"/>
    <w:basedOn w:val="Fuentedeprrafopredeter"/>
    <w:link w:val="Ttulo7"/>
    <w:uiPriority w:val="9"/>
    <w:rsid w:val="00724174"/>
    <w:rPr>
      <w:rFonts w:asciiTheme="majorHAnsi" w:eastAsiaTheme="majorEastAsia" w:hAnsiTheme="majorHAnsi" w:cstheme="majorBidi"/>
      <w:i/>
      <w:iCs/>
      <w:color w:val="404040" w:themeColor="text1" w:themeTint="BF"/>
      <w:szCs w:val="22"/>
      <w:lang w:val="es-PY" w:eastAsia="en-US"/>
    </w:rPr>
  </w:style>
  <w:style w:type="character" w:customStyle="1" w:styleId="Ttulo8Car">
    <w:name w:val="Título 8 Car"/>
    <w:basedOn w:val="Fuentedeprrafopredeter"/>
    <w:link w:val="Ttulo8"/>
    <w:uiPriority w:val="9"/>
    <w:rsid w:val="00724174"/>
    <w:rPr>
      <w:rFonts w:asciiTheme="majorHAnsi" w:eastAsiaTheme="majorEastAsia" w:hAnsiTheme="majorHAnsi" w:cstheme="majorBidi"/>
      <w:color w:val="404040" w:themeColor="text1" w:themeTint="BF"/>
      <w:sz w:val="20"/>
      <w:szCs w:val="20"/>
      <w:lang w:val="es-PY" w:eastAsia="en-US"/>
    </w:rPr>
  </w:style>
  <w:style w:type="character" w:customStyle="1" w:styleId="Ttulo9Car">
    <w:name w:val="Título 9 Car"/>
    <w:basedOn w:val="Fuentedeprrafopredeter"/>
    <w:link w:val="Ttulo9"/>
    <w:uiPriority w:val="9"/>
    <w:rsid w:val="00724174"/>
    <w:rPr>
      <w:rFonts w:asciiTheme="majorHAnsi" w:eastAsiaTheme="majorEastAsia" w:hAnsiTheme="majorHAnsi" w:cstheme="majorBidi"/>
      <w:i/>
      <w:iCs/>
      <w:color w:val="404040" w:themeColor="text1" w:themeTint="BF"/>
      <w:sz w:val="20"/>
      <w:szCs w:val="20"/>
      <w:lang w:val="es-PY" w:eastAsia="en-US"/>
    </w:rPr>
  </w:style>
  <w:style w:type="paragraph" w:styleId="NormalWeb">
    <w:name w:val="Normal (Web)"/>
    <w:basedOn w:val="Normal"/>
    <w:uiPriority w:val="99"/>
    <w:rsid w:val="00E53C87"/>
    <w:pPr>
      <w:spacing w:before="100" w:beforeAutospacing="1" w:after="100" w:afterAutospacing="1"/>
    </w:pPr>
    <w:rPr>
      <w:rFonts w:ascii="Times New Roman" w:eastAsia="Times New Roman" w:hAnsi="Times New Roman" w:cs="Times New Roman"/>
      <w:lang w:eastAsia="es-ES_tradnl"/>
    </w:rPr>
  </w:style>
  <w:style w:type="paragraph" w:customStyle="1" w:styleId="paragraph">
    <w:name w:val="paragraph"/>
    <w:basedOn w:val="Normal"/>
    <w:rsid w:val="003A7323"/>
    <w:pPr>
      <w:spacing w:before="100" w:beforeAutospacing="1" w:after="100" w:afterAutospacing="1"/>
    </w:pPr>
    <w:rPr>
      <w:rFonts w:ascii="Times New Roman" w:eastAsia="Times New Roman" w:hAnsi="Times New Roman" w:cs="Times New Roman"/>
      <w:lang w:val="es-ES"/>
    </w:rPr>
  </w:style>
  <w:style w:type="character" w:customStyle="1" w:styleId="normaltextrun">
    <w:name w:val="normaltextrun"/>
    <w:basedOn w:val="Fuentedeprrafopredeter"/>
    <w:rsid w:val="003A7323"/>
  </w:style>
  <w:style w:type="character" w:customStyle="1" w:styleId="eop">
    <w:name w:val="eop"/>
    <w:basedOn w:val="Fuentedeprrafopredeter"/>
    <w:rsid w:val="003A7323"/>
  </w:style>
  <w:style w:type="character" w:customStyle="1" w:styleId="text-edit">
    <w:name w:val="text-edit"/>
    <w:basedOn w:val="Fuentedeprrafopredeter"/>
    <w:rsid w:val="005704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0578513">
      <w:bodyDiv w:val="1"/>
      <w:marLeft w:val="0"/>
      <w:marRight w:val="0"/>
      <w:marTop w:val="0"/>
      <w:marBottom w:val="0"/>
      <w:divBdr>
        <w:top w:val="none" w:sz="0" w:space="0" w:color="auto"/>
        <w:left w:val="none" w:sz="0" w:space="0" w:color="auto"/>
        <w:bottom w:val="none" w:sz="0" w:space="0" w:color="auto"/>
        <w:right w:val="none" w:sz="0" w:space="0" w:color="auto"/>
      </w:divBdr>
    </w:div>
    <w:div w:id="1295598524">
      <w:bodyDiv w:val="1"/>
      <w:marLeft w:val="0"/>
      <w:marRight w:val="0"/>
      <w:marTop w:val="0"/>
      <w:marBottom w:val="0"/>
      <w:divBdr>
        <w:top w:val="none" w:sz="0" w:space="0" w:color="auto"/>
        <w:left w:val="none" w:sz="0" w:space="0" w:color="auto"/>
        <w:bottom w:val="none" w:sz="0" w:space="0" w:color="auto"/>
        <w:right w:val="none" w:sz="0" w:space="0" w:color="auto"/>
      </w:divBdr>
    </w:div>
    <w:div w:id="1315723747">
      <w:bodyDiv w:val="1"/>
      <w:marLeft w:val="0"/>
      <w:marRight w:val="0"/>
      <w:marTop w:val="0"/>
      <w:marBottom w:val="0"/>
      <w:divBdr>
        <w:top w:val="none" w:sz="0" w:space="0" w:color="auto"/>
        <w:left w:val="none" w:sz="0" w:space="0" w:color="auto"/>
        <w:bottom w:val="none" w:sz="0" w:space="0" w:color="auto"/>
        <w:right w:val="none" w:sz="0" w:space="0" w:color="auto"/>
      </w:divBdr>
      <w:divsChild>
        <w:div w:id="391925695">
          <w:marLeft w:val="0"/>
          <w:marRight w:val="0"/>
          <w:marTop w:val="0"/>
          <w:marBottom w:val="0"/>
          <w:divBdr>
            <w:top w:val="none" w:sz="0" w:space="0" w:color="auto"/>
            <w:left w:val="none" w:sz="0" w:space="0" w:color="auto"/>
            <w:bottom w:val="none" w:sz="0" w:space="0" w:color="auto"/>
            <w:right w:val="none" w:sz="0" w:space="0" w:color="auto"/>
          </w:divBdr>
        </w:div>
        <w:div w:id="469372465">
          <w:marLeft w:val="0"/>
          <w:marRight w:val="0"/>
          <w:marTop w:val="0"/>
          <w:marBottom w:val="0"/>
          <w:divBdr>
            <w:top w:val="none" w:sz="0" w:space="0" w:color="auto"/>
            <w:left w:val="none" w:sz="0" w:space="0" w:color="auto"/>
            <w:bottom w:val="none" w:sz="0" w:space="0" w:color="auto"/>
            <w:right w:val="none" w:sz="0" w:space="0" w:color="auto"/>
          </w:divBdr>
        </w:div>
        <w:div w:id="729888312">
          <w:marLeft w:val="0"/>
          <w:marRight w:val="0"/>
          <w:marTop w:val="0"/>
          <w:marBottom w:val="0"/>
          <w:divBdr>
            <w:top w:val="none" w:sz="0" w:space="0" w:color="auto"/>
            <w:left w:val="none" w:sz="0" w:space="0" w:color="auto"/>
            <w:bottom w:val="none" w:sz="0" w:space="0" w:color="auto"/>
            <w:right w:val="none" w:sz="0" w:space="0" w:color="auto"/>
          </w:divBdr>
        </w:div>
        <w:div w:id="742336698">
          <w:marLeft w:val="0"/>
          <w:marRight w:val="0"/>
          <w:marTop w:val="0"/>
          <w:marBottom w:val="0"/>
          <w:divBdr>
            <w:top w:val="none" w:sz="0" w:space="0" w:color="auto"/>
            <w:left w:val="none" w:sz="0" w:space="0" w:color="auto"/>
            <w:bottom w:val="none" w:sz="0" w:space="0" w:color="auto"/>
            <w:right w:val="none" w:sz="0" w:space="0" w:color="auto"/>
          </w:divBdr>
        </w:div>
        <w:div w:id="935792617">
          <w:marLeft w:val="0"/>
          <w:marRight w:val="0"/>
          <w:marTop w:val="0"/>
          <w:marBottom w:val="0"/>
          <w:divBdr>
            <w:top w:val="none" w:sz="0" w:space="0" w:color="auto"/>
            <w:left w:val="none" w:sz="0" w:space="0" w:color="auto"/>
            <w:bottom w:val="none" w:sz="0" w:space="0" w:color="auto"/>
            <w:right w:val="none" w:sz="0" w:space="0" w:color="auto"/>
          </w:divBdr>
        </w:div>
        <w:div w:id="1252204166">
          <w:marLeft w:val="0"/>
          <w:marRight w:val="0"/>
          <w:marTop w:val="0"/>
          <w:marBottom w:val="0"/>
          <w:divBdr>
            <w:top w:val="none" w:sz="0" w:space="0" w:color="auto"/>
            <w:left w:val="none" w:sz="0" w:space="0" w:color="auto"/>
            <w:bottom w:val="none" w:sz="0" w:space="0" w:color="auto"/>
            <w:right w:val="none" w:sz="0" w:space="0" w:color="auto"/>
          </w:divBdr>
        </w:div>
        <w:div w:id="1431463778">
          <w:marLeft w:val="0"/>
          <w:marRight w:val="0"/>
          <w:marTop w:val="0"/>
          <w:marBottom w:val="0"/>
          <w:divBdr>
            <w:top w:val="none" w:sz="0" w:space="0" w:color="auto"/>
            <w:left w:val="none" w:sz="0" w:space="0" w:color="auto"/>
            <w:bottom w:val="none" w:sz="0" w:space="0" w:color="auto"/>
            <w:right w:val="none" w:sz="0" w:space="0" w:color="auto"/>
          </w:divBdr>
        </w:div>
        <w:div w:id="1694573318">
          <w:marLeft w:val="0"/>
          <w:marRight w:val="0"/>
          <w:marTop w:val="0"/>
          <w:marBottom w:val="0"/>
          <w:divBdr>
            <w:top w:val="none" w:sz="0" w:space="0" w:color="auto"/>
            <w:left w:val="none" w:sz="0" w:space="0" w:color="auto"/>
            <w:bottom w:val="none" w:sz="0" w:space="0" w:color="auto"/>
            <w:right w:val="none" w:sz="0" w:space="0" w:color="auto"/>
          </w:divBdr>
        </w:div>
        <w:div w:id="1754618704">
          <w:marLeft w:val="0"/>
          <w:marRight w:val="0"/>
          <w:marTop w:val="0"/>
          <w:marBottom w:val="0"/>
          <w:divBdr>
            <w:top w:val="none" w:sz="0" w:space="0" w:color="auto"/>
            <w:left w:val="none" w:sz="0" w:space="0" w:color="auto"/>
            <w:bottom w:val="none" w:sz="0" w:space="0" w:color="auto"/>
            <w:right w:val="none" w:sz="0" w:space="0" w:color="auto"/>
          </w:divBdr>
        </w:div>
        <w:div w:id="1846088733">
          <w:marLeft w:val="0"/>
          <w:marRight w:val="0"/>
          <w:marTop w:val="0"/>
          <w:marBottom w:val="0"/>
          <w:divBdr>
            <w:top w:val="none" w:sz="0" w:space="0" w:color="auto"/>
            <w:left w:val="none" w:sz="0" w:space="0" w:color="auto"/>
            <w:bottom w:val="none" w:sz="0" w:space="0" w:color="auto"/>
            <w:right w:val="none" w:sz="0" w:space="0" w:color="auto"/>
          </w:divBdr>
        </w:div>
        <w:div w:id="2129274818">
          <w:marLeft w:val="0"/>
          <w:marRight w:val="0"/>
          <w:marTop w:val="0"/>
          <w:marBottom w:val="0"/>
          <w:divBdr>
            <w:top w:val="none" w:sz="0" w:space="0" w:color="auto"/>
            <w:left w:val="none" w:sz="0" w:space="0" w:color="auto"/>
            <w:bottom w:val="none" w:sz="0" w:space="0" w:color="auto"/>
            <w:right w:val="none" w:sz="0" w:space="0" w:color="auto"/>
          </w:divBdr>
        </w:div>
      </w:divsChild>
    </w:div>
    <w:div w:id="1868712508">
      <w:bodyDiv w:val="1"/>
      <w:marLeft w:val="0"/>
      <w:marRight w:val="0"/>
      <w:marTop w:val="0"/>
      <w:marBottom w:val="0"/>
      <w:divBdr>
        <w:top w:val="none" w:sz="0" w:space="0" w:color="auto"/>
        <w:left w:val="none" w:sz="0" w:space="0" w:color="auto"/>
        <w:bottom w:val="none" w:sz="0" w:space="0" w:color="auto"/>
        <w:right w:val="none" w:sz="0" w:space="0" w:color="auto"/>
      </w:divBdr>
    </w:div>
    <w:div w:id="194572691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21FB67-AC0A-43B7-AECC-CB992F6BFA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19</Pages>
  <Words>3907</Words>
  <Characters>21491</Characters>
  <Application>Microsoft Office Word</Application>
  <DocSecurity>0</DocSecurity>
  <Lines>179</Lines>
  <Paragraphs>50</Paragraphs>
  <ScaleCrop>false</ScaleCrop>
  <Company>Escuela Politécnica Superior - UAM</Company>
  <LinksUpToDate>false</LinksUpToDate>
  <CharactersWithSpaces>25348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EC-DA</dc:title>
  <dc:subject/>
  <dc:creator>Silvia Teresita Acuña</dc:creator>
  <cp:keywords/>
  <dc:description/>
  <cp:lastModifiedBy>rodrigo.juezh@estudiante.uam.es</cp:lastModifiedBy>
  <cp:revision>313</cp:revision>
  <cp:lastPrinted>2021-05-05T22:23:00Z</cp:lastPrinted>
  <dcterms:created xsi:type="dcterms:W3CDTF">2017-01-21T00:54:00Z</dcterms:created>
  <dcterms:modified xsi:type="dcterms:W3CDTF">2021-05-05T22:23:00Z</dcterms:modified>
</cp:coreProperties>
</file>