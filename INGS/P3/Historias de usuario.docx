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DED7" w14:textId="162C0C0F" w:rsidR="0E350C7B" w:rsidRDefault="0050084E" w:rsidP="00463817">
      <w:pPr>
        <w:jc w:val="both"/>
        <w:rPr>
          <w:ins w:id="0" w:author="Jorge Blanco Rey" w:date="2021-02-18T14:24:00Z"/>
        </w:rPr>
      </w:pPr>
      <w:r>
        <w:t xml:space="preserve">NOTA: En la práctica 1 se nos olvidó incluir las historias de usuario, y como nos pedían incluir el </w:t>
      </w:r>
      <w:proofErr w:type="spellStart"/>
      <w:r>
        <w:t>feedback</w:t>
      </w:r>
      <w:proofErr w:type="spellEnd"/>
      <w:r>
        <w:t xml:space="preserve"> para esta práctica las hemos incluido.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5B4AFE" w14:paraId="79B09403" w14:textId="77777777" w:rsidTr="00672F47">
        <w:trPr>
          <w:ins w:id="1" w:author="Jorge Blanco Rey" w:date="2021-02-18T14:24:00Z"/>
        </w:trPr>
        <w:tc>
          <w:tcPr>
            <w:tcW w:w="9016" w:type="dxa"/>
            <w:gridSpan w:val="2"/>
          </w:tcPr>
          <w:p w14:paraId="7FCD1521" w14:textId="77777777" w:rsidR="005B4AFE" w:rsidRDefault="005B4AFE" w:rsidP="00672F47">
            <w:pPr>
              <w:rPr>
                <w:ins w:id="2" w:author="Jorge Blanco Rey" w:date="2021-02-18T14:24:00Z"/>
              </w:rPr>
            </w:pPr>
            <w:ins w:id="3" w:author="Jorge Blanco Rey" w:date="2021-02-18T14:24:00Z">
              <w:r>
                <w:t>Historia de usuario</w:t>
              </w:r>
            </w:ins>
          </w:p>
        </w:tc>
      </w:tr>
      <w:tr w:rsidR="005B4AFE" w14:paraId="591D7C0E" w14:textId="77777777" w:rsidTr="00672F47">
        <w:trPr>
          <w:ins w:id="4" w:author="Jorge Blanco Rey" w:date="2021-02-18T14:24:00Z"/>
        </w:trPr>
        <w:tc>
          <w:tcPr>
            <w:tcW w:w="4508" w:type="dxa"/>
          </w:tcPr>
          <w:p w14:paraId="21E037EF" w14:textId="77777777" w:rsidR="005B4AFE" w:rsidRDefault="005B4AFE" w:rsidP="00672F47">
            <w:pPr>
              <w:rPr>
                <w:ins w:id="5" w:author="Rodrigo Juez Hernandez" w:date="2021-02-18T14:48:00Z"/>
              </w:rPr>
            </w:pPr>
            <w:ins w:id="6" w:author="Jorge Blanco Rey" w:date="2021-02-18T14:24:00Z">
              <w:r>
                <w:t>Identificador:</w:t>
              </w:r>
            </w:ins>
            <w:ins w:id="7" w:author="Jorge Blanco Rey" w:date="2021-02-18T14:28:00Z">
              <w:r w:rsidR="00AA6EF1">
                <w:t xml:space="preserve"> 1</w:t>
              </w:r>
            </w:ins>
          </w:p>
          <w:p w14:paraId="5AD0F4D0" w14:textId="77777777" w:rsidR="00941A98" w:rsidRDefault="00941A98" w:rsidP="00672F47">
            <w:pPr>
              <w:rPr>
                <w:ins w:id="8" w:author="Rodrigo Juez Hernandez" w:date="2021-02-18T14:48:00Z"/>
              </w:rPr>
            </w:pPr>
          </w:p>
          <w:p w14:paraId="062B2F34" w14:textId="60A279E1" w:rsidR="00941A98" w:rsidRDefault="00941A98">
            <w:pPr>
              <w:tabs>
                <w:tab w:val="left" w:pos="2143"/>
              </w:tabs>
              <w:rPr>
                <w:ins w:id="9" w:author="Jorge Blanco Rey" w:date="2021-02-18T14:24:00Z"/>
              </w:rPr>
              <w:pPrChange w:id="10" w:author="Unknown" w:date="2021-02-18T14:48:00Z">
                <w:pPr/>
              </w:pPrChange>
            </w:pPr>
            <w:ins w:id="11" w:author="Rodrigo Juez Hernandez" w:date="2021-02-18T14:48:00Z">
              <w:r>
                <w:t xml:space="preserve">Caso de Uso: </w:t>
              </w:r>
            </w:ins>
            <w:ins w:id="12" w:author="Rodrigo Juez Hernandez" w:date="2021-02-18T15:03:00Z">
              <w:r w:rsidR="0057496C">
                <w:t>Añadir una nueva bicicleta</w:t>
              </w:r>
            </w:ins>
          </w:p>
        </w:tc>
        <w:tc>
          <w:tcPr>
            <w:tcW w:w="4508" w:type="dxa"/>
          </w:tcPr>
          <w:p w14:paraId="41BE97F6" w14:textId="21A60256" w:rsidR="005B4AFE" w:rsidRDefault="005B4AFE" w:rsidP="00672F47">
            <w:pPr>
              <w:rPr>
                <w:ins w:id="13" w:author="Jorge Blanco Rey" w:date="2021-02-18T14:24:00Z"/>
              </w:rPr>
            </w:pPr>
            <w:ins w:id="14" w:author="Jorge Blanco Rey" w:date="2021-02-18T14:24:00Z">
              <w:r>
                <w:t xml:space="preserve">Nombre de historia de usuario: </w:t>
              </w:r>
              <w:del w:id="15" w:author="Rodrigo Juez Hernandez" w:date="2021-02-18T14:42:00Z">
                <w:r w:rsidDel="00E97552">
                  <w:delText>Añadir Nueva Bicicleta</w:delText>
                </w:r>
              </w:del>
            </w:ins>
            <w:ins w:id="16" w:author="Rodrigo Juez Hernandez" w:date="2021-02-18T14:42:00Z">
              <w:r w:rsidR="00E97552">
                <w:t>Registrar con código QR</w:t>
              </w:r>
            </w:ins>
          </w:p>
          <w:p w14:paraId="47D88970" w14:textId="77777777" w:rsidR="005B4AFE" w:rsidRDefault="005B4AFE" w:rsidP="00672F47">
            <w:pPr>
              <w:rPr>
                <w:ins w:id="17" w:author="Jorge Blanco Rey" w:date="2021-02-18T14:24:00Z"/>
              </w:rPr>
            </w:pPr>
          </w:p>
        </w:tc>
      </w:tr>
      <w:tr w:rsidR="005B4AFE" w14:paraId="6B6FD6E9" w14:textId="77777777" w:rsidTr="00672F47">
        <w:trPr>
          <w:ins w:id="18" w:author="Jorge Blanco Rey" w:date="2021-02-18T14:24:00Z"/>
        </w:trPr>
        <w:tc>
          <w:tcPr>
            <w:tcW w:w="9016" w:type="dxa"/>
            <w:gridSpan w:val="2"/>
          </w:tcPr>
          <w:p w14:paraId="5B2D1447" w14:textId="4A2535D6" w:rsidR="005B4AFE" w:rsidRDefault="005B4AFE" w:rsidP="00672F47">
            <w:pPr>
              <w:rPr>
                <w:ins w:id="19" w:author="Jorge Blanco Rey" w:date="2021-02-18T14:24:00Z"/>
              </w:rPr>
            </w:pPr>
            <w:ins w:id="20" w:author="Jorge Blanco Rey" w:date="2021-02-18T14:24:00Z">
              <w:r>
                <w:t xml:space="preserve">Usuario: </w:t>
              </w:r>
            </w:ins>
            <w:ins w:id="21" w:author="Angel Casanova Bienzobas" w:date="2021-02-18T13:28:00Z">
              <w:del w:id="22" w:author="Jorge Blanco Rey" w:date="2021-02-18T14:30:00Z">
                <w:r w:rsidR="192D46E8">
                  <w:delText>Cliente</w:delText>
                </w:r>
              </w:del>
            </w:ins>
            <w:ins w:id="23" w:author="Jorge Blanco Rey" w:date="2021-02-19T00:02:00Z">
              <w:r w:rsidR="003303A8">
                <w:t>Técnico de mantenimiento</w:t>
              </w:r>
            </w:ins>
          </w:p>
        </w:tc>
      </w:tr>
      <w:tr w:rsidR="005B4AFE" w14:paraId="17D74D18" w14:textId="77777777" w:rsidTr="00672F47">
        <w:trPr>
          <w:ins w:id="24" w:author="Jorge Blanco Rey" w:date="2021-02-18T14:24:00Z"/>
        </w:trPr>
        <w:tc>
          <w:tcPr>
            <w:tcW w:w="4508" w:type="dxa"/>
          </w:tcPr>
          <w:p w14:paraId="3C9490CC" w14:textId="62DD36DC" w:rsidR="005B4AFE" w:rsidRDefault="005B4AFE" w:rsidP="00672F47">
            <w:pPr>
              <w:rPr>
                <w:ins w:id="25" w:author="Jorge Blanco Rey" w:date="2021-02-18T14:24:00Z"/>
              </w:rPr>
            </w:pPr>
            <w:ins w:id="26" w:author="Jorge Blanco Rey" w:date="2021-02-18T14:24:00Z">
              <w:r>
                <w:t>Estimación:</w:t>
              </w:r>
            </w:ins>
            <w:ins w:id="27" w:author="Angel Casanova Bienzobas" w:date="2021-02-18T13:29:00Z">
              <w:r w:rsidR="39F5A562">
                <w:t xml:space="preserve"> 1 semana</w:t>
              </w:r>
            </w:ins>
          </w:p>
        </w:tc>
        <w:tc>
          <w:tcPr>
            <w:tcW w:w="4508" w:type="dxa"/>
          </w:tcPr>
          <w:p w14:paraId="2A83A82B" w14:textId="434A7DE6" w:rsidR="005B4AFE" w:rsidRDefault="005B4AFE" w:rsidP="00672F47">
            <w:pPr>
              <w:rPr>
                <w:ins w:id="28" w:author="Jorge Blanco Rey" w:date="2021-02-18T14:24:00Z"/>
              </w:rPr>
            </w:pPr>
            <w:ins w:id="29" w:author="Jorge Blanco Rey" w:date="2021-02-18T14:24:00Z">
              <w:r>
                <w:t>Iteración asignada:</w:t>
              </w:r>
            </w:ins>
            <w:ins w:id="30" w:author="Angel Casanova Bienzobas" w:date="2021-02-18T13:28:00Z">
              <w:r w:rsidR="1636BA69">
                <w:t xml:space="preserve"> 1</w:t>
              </w:r>
            </w:ins>
          </w:p>
        </w:tc>
      </w:tr>
      <w:tr w:rsidR="005B4AFE" w14:paraId="7C2C09D0" w14:textId="77777777" w:rsidTr="00672F47">
        <w:trPr>
          <w:ins w:id="31" w:author="Jorge Blanco Rey" w:date="2021-02-18T14:24:00Z"/>
        </w:trPr>
        <w:tc>
          <w:tcPr>
            <w:tcW w:w="9016" w:type="dxa"/>
            <w:gridSpan w:val="2"/>
          </w:tcPr>
          <w:p w14:paraId="39B55288" w14:textId="430BAE8E" w:rsidR="005B4AFE" w:rsidRDefault="005B4AFE" w:rsidP="00672F47">
            <w:pPr>
              <w:rPr>
                <w:ins w:id="32" w:author="Jorge Blanco Rey" w:date="2021-02-18T14:24:00Z"/>
              </w:rPr>
            </w:pPr>
            <w:ins w:id="33" w:author="Jorge Blanco Rey" w:date="2021-02-18T14:24:00Z">
              <w:r>
                <w:t>Desarrollador responsable:</w:t>
              </w:r>
            </w:ins>
            <w:ins w:id="34" w:author="Angel Casanova Bienzobas" w:date="2021-02-18T13:30:00Z">
              <w:r w:rsidR="5E9CD66B">
                <w:t xml:space="preserve"> Jo</w:t>
              </w:r>
            </w:ins>
            <w:ins w:id="35" w:author="Angel Casanova Bienzobas" w:date="2021-02-18T13:31:00Z">
              <w:r w:rsidR="5E9CD66B">
                <w:t>rge</w:t>
              </w:r>
            </w:ins>
          </w:p>
        </w:tc>
      </w:tr>
      <w:tr w:rsidR="005B4AFE" w14:paraId="400C69BF" w14:textId="77777777" w:rsidTr="00851C49">
        <w:trPr>
          <w:trHeight w:val="612"/>
          <w:ins w:id="36" w:author="Jorge Blanco Rey" w:date="2021-02-18T14:24:00Z"/>
        </w:trPr>
        <w:tc>
          <w:tcPr>
            <w:tcW w:w="9016" w:type="dxa"/>
            <w:gridSpan w:val="2"/>
          </w:tcPr>
          <w:p w14:paraId="40816BAC" w14:textId="1A30F6F3" w:rsidR="005B4AFE" w:rsidRDefault="005B4AFE" w:rsidP="00672F47">
            <w:pPr>
              <w:rPr>
                <w:ins w:id="37" w:author="Jorge Blanco Rey" w:date="2021-02-18T14:24:00Z"/>
              </w:rPr>
            </w:pPr>
            <w:ins w:id="38" w:author="Jorge Blanco Rey" w:date="2021-02-18T14:24:00Z">
              <w:r>
                <w:t>Descripción</w:t>
              </w:r>
            </w:ins>
            <w:ins w:id="39" w:author="Jorge Blanco Rey" w:date="2021-02-18T14:27:00Z">
              <w:r w:rsidR="00684B72">
                <w:t>:</w:t>
              </w:r>
            </w:ins>
            <w:ins w:id="40" w:author="Angel Casanova Bienzobas" w:date="2021-02-18T13:29:00Z">
              <w:r w:rsidR="25865DE5">
                <w:t xml:space="preserve"> </w:t>
              </w:r>
            </w:ins>
            <w:ins w:id="41" w:author="Angel Casanova Bienzobas" w:date="2021-02-18T13:30:00Z">
              <w:r w:rsidR="25865DE5">
                <w:t xml:space="preserve">Un empleado registra una nueva </w:t>
              </w:r>
            </w:ins>
            <w:r w:rsidR="005911F6">
              <w:t>bicicleta</w:t>
            </w:r>
            <w:ins w:id="42" w:author="Angel Casanova Bienzobas" w:date="2021-02-18T13:30:00Z">
              <w:r w:rsidR="25865DE5">
                <w:t xml:space="preserve"> al sistema y </w:t>
              </w:r>
            </w:ins>
            <w:r w:rsidR="005911F6">
              <w:t>por tanto</w:t>
            </w:r>
            <w:ins w:id="43" w:author="Angel Casanova Bienzobas" w:date="2021-02-18T13:30:00Z">
              <w:r w:rsidR="25865DE5">
                <w:t xml:space="preserve"> tiene que quedar </w:t>
              </w:r>
              <w:r w:rsidR="3AD336B6">
                <w:t xml:space="preserve">correctamente </w:t>
              </w:r>
            </w:ins>
            <w:r w:rsidR="005911F6">
              <w:t>registrada</w:t>
            </w:r>
            <w:ins w:id="44" w:author="Angel Casanova Bienzobas" w:date="2021-02-18T13:30:00Z">
              <w:r w:rsidR="3AD336B6">
                <w:t xml:space="preserve"> en el</w:t>
              </w:r>
            </w:ins>
          </w:p>
        </w:tc>
      </w:tr>
      <w:tr w:rsidR="005B4AFE" w14:paraId="685AAB87" w14:textId="77777777" w:rsidTr="00851C49">
        <w:trPr>
          <w:trHeight w:val="550"/>
          <w:ins w:id="45" w:author="Jorge Blanco Rey" w:date="2021-02-18T14:24:00Z"/>
        </w:trPr>
        <w:tc>
          <w:tcPr>
            <w:tcW w:w="9016" w:type="dxa"/>
            <w:gridSpan w:val="2"/>
          </w:tcPr>
          <w:p w14:paraId="37418A12" w14:textId="68BCABB5" w:rsidR="005B4AFE" w:rsidRDefault="005B4AFE" w:rsidP="00672F47">
            <w:pPr>
              <w:rPr>
                <w:ins w:id="46" w:author="Jorge Blanco Rey" w:date="2021-02-18T14:24:00Z"/>
              </w:rPr>
            </w:pPr>
            <w:ins w:id="47" w:author="Jorge Blanco Rey" w:date="2021-02-18T14:24:00Z">
              <w:r>
                <w:t>Observaciones:</w:t>
              </w:r>
            </w:ins>
            <w:ins w:id="48" w:author="Angel Casanova Bienzobas" w:date="2021-02-18T13:30:00Z">
              <w:r w:rsidR="3DD477F1">
                <w:t xml:space="preserve"> Se le </w:t>
              </w:r>
            </w:ins>
            <w:r w:rsidR="00851C49">
              <w:t>asignara un identificador</w:t>
            </w:r>
            <w:ins w:id="49" w:author="Angel Casanova Bienzobas" w:date="2021-02-18T13:30:00Z">
              <w:r w:rsidR="3DD477F1">
                <w:t xml:space="preserve"> </w:t>
              </w:r>
            </w:ins>
            <w:r w:rsidR="005911F6">
              <w:t>único</w:t>
            </w:r>
            <w:ins w:id="50" w:author="Angel Casanova Bienzobas" w:date="2021-02-18T13:30:00Z">
              <w:r w:rsidR="3DD477F1">
                <w:t xml:space="preserve"> a cada </w:t>
              </w:r>
            </w:ins>
            <w:r w:rsidR="00463817">
              <w:t>bicicleta,</w:t>
            </w:r>
            <w:ins w:id="51" w:author="Angel Casanova Bienzobas" w:date="2021-02-18T13:30:00Z">
              <w:r w:rsidR="3DD477F1">
                <w:t xml:space="preserve"> </w:t>
              </w:r>
            </w:ins>
            <w:r w:rsidR="005911F6">
              <w:t>así</w:t>
            </w:r>
            <w:ins w:id="52" w:author="Angel Casanova Bienzobas" w:date="2021-02-18T13:30:00Z">
              <w:r w:rsidR="3DD477F1">
                <w:t xml:space="preserve"> como un localizador GPS</w:t>
              </w:r>
            </w:ins>
          </w:p>
        </w:tc>
      </w:tr>
    </w:tbl>
    <w:p w14:paraId="2A14DE00" w14:textId="0EE94E34" w:rsidR="0050084E" w:rsidRDefault="0050084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53">
          <w:tblGrid>
            <w:gridCol w:w="4508"/>
            <w:gridCol w:w="4508"/>
          </w:tblGrid>
        </w:tblGridChange>
      </w:tblGrid>
      <w:tr w:rsidR="00354C8E" w14:paraId="78FEBBB1" w14:textId="77777777" w:rsidTr="00BC44CC">
        <w:trPr>
          <w:ins w:id="54" w:author="Jorge Blanco Rey" w:date="2021-02-19T00:01:00Z"/>
        </w:trPr>
        <w:tc>
          <w:tcPr>
            <w:tcW w:w="9016" w:type="dxa"/>
            <w:gridSpan w:val="2"/>
          </w:tcPr>
          <w:p w14:paraId="7343541C" w14:textId="77777777" w:rsidR="00354C8E" w:rsidRDefault="00354C8E" w:rsidP="00BC44CC">
            <w:pPr>
              <w:rPr>
                <w:ins w:id="55" w:author="Jorge Blanco Rey" w:date="2021-02-19T00:01:00Z"/>
              </w:rPr>
            </w:pPr>
            <w:ins w:id="56" w:author="Jorge Blanco Rey" w:date="2021-02-19T00:01:00Z">
              <w:r>
                <w:t>Historia de usuario</w:t>
              </w:r>
            </w:ins>
          </w:p>
        </w:tc>
      </w:tr>
      <w:tr w:rsidR="00354C8E" w14:paraId="6943D92D" w14:textId="77777777" w:rsidTr="00BC44CC">
        <w:trPr>
          <w:ins w:id="57" w:author="Jorge Blanco Rey" w:date="2021-02-19T00:01:00Z"/>
        </w:trPr>
        <w:tc>
          <w:tcPr>
            <w:tcW w:w="4508" w:type="dxa"/>
          </w:tcPr>
          <w:p w14:paraId="5F736983" w14:textId="35072BC5" w:rsidR="00354C8E" w:rsidRDefault="00354C8E" w:rsidP="00BC44CC">
            <w:pPr>
              <w:rPr>
                <w:ins w:id="58" w:author="Jorge Blanco Rey" w:date="2021-02-19T00:01:00Z"/>
              </w:rPr>
            </w:pPr>
            <w:ins w:id="59" w:author="Jorge Blanco Rey" w:date="2021-02-19T00:01:00Z">
              <w:r>
                <w:t xml:space="preserve">Identificador: </w:t>
              </w:r>
            </w:ins>
            <w:ins w:id="60" w:author="Jorge Blanco Rey" w:date="2021-02-19T00:02:00Z">
              <w:r>
                <w:t>2</w:t>
              </w:r>
            </w:ins>
          </w:p>
          <w:p w14:paraId="69A3BC4D" w14:textId="3E9FDF19" w:rsidR="00354C8E" w:rsidRDefault="00354C8E" w:rsidP="00BC44CC">
            <w:pPr>
              <w:rPr>
                <w:ins w:id="61" w:author="Jorge Blanco Rey" w:date="2021-02-19T00:01:00Z"/>
              </w:rPr>
            </w:pPr>
            <w:ins w:id="62" w:author="Jorge Blanco Rey" w:date="2021-02-19T00:01:00Z">
              <w:r>
                <w:t xml:space="preserve">Caso de uso: </w:t>
              </w:r>
            </w:ins>
            <w:ins w:id="63" w:author="Jorge Blanco Rey" w:date="2021-02-19T00:02:00Z">
              <w:r>
                <w:t>Añadir una nueva bicicleta</w:t>
              </w:r>
            </w:ins>
          </w:p>
        </w:tc>
        <w:tc>
          <w:tcPr>
            <w:tcW w:w="4508" w:type="dxa"/>
          </w:tcPr>
          <w:p w14:paraId="497BBD86" w14:textId="0306E9A0" w:rsidR="00354C8E" w:rsidRDefault="00354C8E" w:rsidP="00BC44CC">
            <w:pPr>
              <w:rPr>
                <w:ins w:id="64" w:author="Jorge Blanco Rey" w:date="2021-02-19T00:01:00Z"/>
              </w:rPr>
            </w:pPr>
            <w:ins w:id="65" w:author="Jorge Blanco Rey" w:date="2021-02-19T00:01:00Z">
              <w:r>
                <w:t>Nombre de historia de usuario:</w:t>
              </w:r>
            </w:ins>
            <w:ins w:id="66" w:author="Jorge Blanco Rey" w:date="2021-02-19T00:02:00Z">
              <w:r>
                <w:t xml:space="preserve"> Registrar con identificador numérico</w:t>
              </w:r>
              <w:r w:rsidR="003303A8">
                <w:t>.</w:t>
              </w:r>
            </w:ins>
          </w:p>
          <w:p w14:paraId="2B229892" w14:textId="77777777" w:rsidR="00354C8E" w:rsidRDefault="00354C8E" w:rsidP="00BC44CC">
            <w:pPr>
              <w:rPr>
                <w:ins w:id="67" w:author="Jorge Blanco Rey" w:date="2021-02-19T00:01:00Z"/>
              </w:rPr>
            </w:pPr>
          </w:p>
        </w:tc>
      </w:tr>
      <w:tr w:rsidR="00354C8E" w14:paraId="01057C0A" w14:textId="77777777" w:rsidTr="00BC44CC">
        <w:trPr>
          <w:ins w:id="68" w:author="Jorge Blanco Rey" w:date="2021-02-19T00:01:00Z"/>
        </w:trPr>
        <w:tc>
          <w:tcPr>
            <w:tcW w:w="9016" w:type="dxa"/>
            <w:gridSpan w:val="2"/>
          </w:tcPr>
          <w:p w14:paraId="6AEF7FC4" w14:textId="2F8D776D" w:rsidR="00354C8E" w:rsidRDefault="00354C8E" w:rsidP="00BC44CC">
            <w:pPr>
              <w:rPr>
                <w:ins w:id="69" w:author="Jorge Blanco Rey" w:date="2021-02-19T00:01:00Z"/>
              </w:rPr>
            </w:pPr>
            <w:ins w:id="70" w:author="Jorge Blanco Rey" w:date="2021-02-19T00:01:00Z">
              <w:r>
                <w:t>Usuario:</w:t>
              </w:r>
            </w:ins>
            <w:ins w:id="71" w:author="Jorge Blanco Rey" w:date="2021-02-19T00:02:00Z">
              <w:r w:rsidR="003303A8">
                <w:t xml:space="preserve"> Técnico de mantenimiento</w:t>
              </w:r>
            </w:ins>
          </w:p>
        </w:tc>
      </w:tr>
      <w:tr w:rsidR="00354C8E" w14:paraId="491845A4" w14:textId="77777777" w:rsidTr="00BC44CC">
        <w:trPr>
          <w:ins w:id="72" w:author="Jorge Blanco Rey" w:date="2021-02-19T00:01:00Z"/>
        </w:trPr>
        <w:tc>
          <w:tcPr>
            <w:tcW w:w="4508" w:type="dxa"/>
          </w:tcPr>
          <w:p w14:paraId="4A744C98" w14:textId="221DC7CE" w:rsidR="00354C8E" w:rsidRDefault="00354C8E" w:rsidP="00BC44CC">
            <w:pPr>
              <w:rPr>
                <w:ins w:id="73" w:author="Jorge Blanco Rey" w:date="2021-02-19T00:01:00Z"/>
              </w:rPr>
            </w:pPr>
            <w:ins w:id="74" w:author="Jorge Blanco Rey" w:date="2021-02-19T00:01:00Z">
              <w:r>
                <w:t>Estimación:</w:t>
              </w:r>
            </w:ins>
            <w:ins w:id="75" w:author="Jorge Blanco Rey" w:date="2021-02-19T00:03:00Z">
              <w:r w:rsidR="00182BFF">
                <w:t xml:space="preserve"> 5 días</w:t>
              </w:r>
            </w:ins>
          </w:p>
        </w:tc>
        <w:tc>
          <w:tcPr>
            <w:tcW w:w="4508" w:type="dxa"/>
          </w:tcPr>
          <w:p w14:paraId="6AAB4F90" w14:textId="3545F9CA" w:rsidR="00354C8E" w:rsidRDefault="00354C8E" w:rsidP="00BC44CC">
            <w:pPr>
              <w:rPr>
                <w:ins w:id="76" w:author="Jorge Blanco Rey" w:date="2021-02-19T00:01:00Z"/>
              </w:rPr>
            </w:pPr>
            <w:ins w:id="77" w:author="Jorge Blanco Rey" w:date="2021-02-19T00:01:00Z">
              <w:r>
                <w:t>Iteración asignada:</w:t>
              </w:r>
            </w:ins>
            <w:ins w:id="78" w:author="Jorge Blanco Rey" w:date="2021-02-19T00:03:00Z">
              <w:r w:rsidR="00182BFF">
                <w:t xml:space="preserve"> 1</w:t>
              </w:r>
            </w:ins>
          </w:p>
        </w:tc>
      </w:tr>
      <w:tr w:rsidR="00354C8E" w14:paraId="514CD03F" w14:textId="77777777" w:rsidTr="00BC44CC">
        <w:trPr>
          <w:ins w:id="79" w:author="Jorge Blanco Rey" w:date="2021-02-19T00:01:00Z"/>
        </w:trPr>
        <w:tc>
          <w:tcPr>
            <w:tcW w:w="9016" w:type="dxa"/>
            <w:gridSpan w:val="2"/>
          </w:tcPr>
          <w:p w14:paraId="433487DC" w14:textId="74232975" w:rsidR="00354C8E" w:rsidRDefault="00354C8E" w:rsidP="00BC44CC">
            <w:pPr>
              <w:rPr>
                <w:ins w:id="80" w:author="Jorge Blanco Rey" w:date="2021-02-19T00:01:00Z"/>
              </w:rPr>
            </w:pPr>
            <w:ins w:id="81" w:author="Jorge Blanco Rey" w:date="2021-02-19T00:01:00Z">
              <w:r>
                <w:t>Desarrollador responsable:</w:t>
              </w:r>
            </w:ins>
            <w:ins w:id="82" w:author="Jorge Blanco Rey" w:date="2021-02-19T00:03:00Z">
              <w:r w:rsidR="00182BFF">
                <w:t xml:space="preserve"> Rodrigo</w:t>
              </w:r>
            </w:ins>
          </w:p>
        </w:tc>
      </w:tr>
      <w:tr w:rsidR="00354C8E" w14:paraId="6B16918B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83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726"/>
          <w:ins w:id="84" w:author="Jorge Blanco Rey" w:date="2021-02-19T00:01:00Z"/>
          <w:trPrChange w:id="85" w:author="Jorge Blanco Rey" w:date="2021-02-19T00:33:00Z">
            <w:trPr>
              <w:trHeight w:val="1459"/>
            </w:trPr>
          </w:trPrChange>
        </w:trPr>
        <w:tc>
          <w:tcPr>
            <w:tcW w:w="9016" w:type="dxa"/>
            <w:gridSpan w:val="2"/>
            <w:tcPrChange w:id="86" w:author="Jorge Blanco Rey" w:date="2021-02-19T00:33:00Z">
              <w:tcPr>
                <w:tcW w:w="9016" w:type="dxa"/>
                <w:gridSpan w:val="2"/>
              </w:tcPr>
            </w:tcPrChange>
          </w:tcPr>
          <w:p w14:paraId="7EB7C53C" w14:textId="13E28D1D" w:rsidR="00354C8E" w:rsidRDefault="00354C8E" w:rsidP="00BC44CC">
            <w:pPr>
              <w:rPr>
                <w:ins w:id="87" w:author="Jorge Blanco Rey" w:date="2021-02-19T00:01:00Z"/>
              </w:rPr>
            </w:pPr>
            <w:ins w:id="88" w:author="Jorge Blanco Rey" w:date="2021-02-19T00:01:00Z">
              <w:r>
                <w:t>Descripción:</w:t>
              </w:r>
            </w:ins>
            <w:ins w:id="89" w:author="Jorge Blanco Rey" w:date="2021-02-19T00:03:00Z">
              <w:r w:rsidR="006A445A">
                <w:t xml:space="preserve"> El técnico puede registra</w:t>
              </w:r>
            </w:ins>
            <w:ins w:id="90" w:author="Jorge Blanco Rey" w:date="2021-02-19T00:04:00Z">
              <w:r w:rsidR="006A445A">
                <w:t xml:space="preserve">r la nueva bicicleta en el sistema simplemente introduciendo el código numérico </w:t>
              </w:r>
              <w:r w:rsidR="00034C5A">
                <w:t>que tiene asignada.</w:t>
              </w:r>
            </w:ins>
          </w:p>
        </w:tc>
      </w:tr>
      <w:tr w:rsidR="00354C8E" w14:paraId="687AC41A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91" w:author="Jorge Blanco Rey" w:date="2021-02-19T00:34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424"/>
          <w:ins w:id="92" w:author="Jorge Blanco Rey" w:date="2021-02-19T00:01:00Z"/>
          <w:trPrChange w:id="93" w:author="Jorge Blanco Rey" w:date="2021-02-19T00:34:00Z">
            <w:trPr>
              <w:trHeight w:val="1536"/>
            </w:trPr>
          </w:trPrChange>
        </w:trPr>
        <w:tc>
          <w:tcPr>
            <w:tcW w:w="9016" w:type="dxa"/>
            <w:gridSpan w:val="2"/>
            <w:tcPrChange w:id="94" w:author="Jorge Blanco Rey" w:date="2021-02-19T00:34:00Z">
              <w:tcPr>
                <w:tcW w:w="9016" w:type="dxa"/>
                <w:gridSpan w:val="2"/>
              </w:tcPr>
            </w:tcPrChange>
          </w:tcPr>
          <w:p w14:paraId="5BDA8059" w14:textId="1FBDA26E" w:rsidR="00354C8E" w:rsidRDefault="00354C8E" w:rsidP="00BC44CC">
            <w:pPr>
              <w:rPr>
                <w:ins w:id="95" w:author="Jorge Blanco Rey" w:date="2021-02-19T00:01:00Z"/>
              </w:rPr>
            </w:pPr>
            <w:ins w:id="96" w:author="Jorge Blanco Rey" w:date="2021-02-19T00:01:00Z">
              <w:r>
                <w:t>Observaciones:</w:t>
              </w:r>
            </w:ins>
            <w:ins w:id="97" w:author="Jorge Blanco Rey" w:date="2021-02-19T00:07:00Z">
              <w:r w:rsidR="0029048A">
                <w:t xml:space="preserve"> </w:t>
              </w:r>
              <w:r w:rsidR="00B70A45">
                <w:t>Útil para cuando no se dispone de un lector de códigos QR.</w:t>
              </w:r>
            </w:ins>
          </w:p>
        </w:tc>
      </w:tr>
    </w:tbl>
    <w:p w14:paraId="7209EB6F" w14:textId="77777777" w:rsidR="009908B4" w:rsidRDefault="009908B4" w:rsidP="00BB744E">
      <w:pPr>
        <w:rPr>
          <w:ins w:id="98" w:author="Jorge Blanco Rey" w:date="2021-02-19T00:17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99">
          <w:tblGrid>
            <w:gridCol w:w="4508"/>
            <w:gridCol w:w="4508"/>
          </w:tblGrid>
        </w:tblGridChange>
      </w:tblGrid>
      <w:tr w:rsidR="009908B4" w14:paraId="1A3AE2D0" w14:textId="77777777" w:rsidTr="00BC44CC">
        <w:trPr>
          <w:ins w:id="100" w:author="Jorge Blanco Rey" w:date="2021-02-19T00:17:00Z"/>
        </w:trPr>
        <w:tc>
          <w:tcPr>
            <w:tcW w:w="9016" w:type="dxa"/>
            <w:gridSpan w:val="2"/>
          </w:tcPr>
          <w:p w14:paraId="0D51E7EB" w14:textId="77777777" w:rsidR="009908B4" w:rsidRDefault="009908B4" w:rsidP="00BC44CC">
            <w:pPr>
              <w:rPr>
                <w:ins w:id="101" w:author="Jorge Blanco Rey" w:date="2021-02-19T00:17:00Z"/>
              </w:rPr>
            </w:pPr>
            <w:ins w:id="102" w:author="Jorge Blanco Rey" w:date="2021-02-19T00:17:00Z">
              <w:r>
                <w:t>Historia de usuario</w:t>
              </w:r>
            </w:ins>
          </w:p>
        </w:tc>
      </w:tr>
      <w:tr w:rsidR="009908B4" w14:paraId="3A7881B7" w14:textId="77777777" w:rsidTr="00BC44CC">
        <w:trPr>
          <w:ins w:id="103" w:author="Jorge Blanco Rey" w:date="2021-02-19T00:17:00Z"/>
        </w:trPr>
        <w:tc>
          <w:tcPr>
            <w:tcW w:w="4508" w:type="dxa"/>
          </w:tcPr>
          <w:p w14:paraId="601C0121" w14:textId="40B127CB" w:rsidR="009908B4" w:rsidRDefault="009908B4" w:rsidP="00BC44CC">
            <w:pPr>
              <w:rPr>
                <w:ins w:id="104" w:author="Jorge Blanco Rey" w:date="2021-02-19T00:17:00Z"/>
              </w:rPr>
            </w:pPr>
            <w:ins w:id="105" w:author="Jorge Blanco Rey" w:date="2021-02-19T00:17:00Z">
              <w:r>
                <w:t>Identificador: 5</w:t>
              </w:r>
            </w:ins>
          </w:p>
          <w:p w14:paraId="2D643857" w14:textId="4A1016FB" w:rsidR="009908B4" w:rsidRDefault="009908B4" w:rsidP="00BC44CC">
            <w:pPr>
              <w:rPr>
                <w:ins w:id="106" w:author="Jorge Blanco Rey" w:date="2021-02-19T00:17:00Z"/>
              </w:rPr>
            </w:pPr>
            <w:ins w:id="107" w:author="Jorge Blanco Rey" w:date="2021-02-19T00:17:00Z">
              <w:r>
                <w:t xml:space="preserve">Caso de uso: </w:t>
              </w:r>
              <w:r w:rsidR="00AF2AC8" w:rsidRPr="00AF2AC8">
                <w:t>Alquilar Bicicleta con Abono</w:t>
              </w:r>
            </w:ins>
          </w:p>
        </w:tc>
        <w:tc>
          <w:tcPr>
            <w:tcW w:w="4508" w:type="dxa"/>
          </w:tcPr>
          <w:p w14:paraId="78D223EA" w14:textId="4DD7E4E5" w:rsidR="009908B4" w:rsidRDefault="009908B4" w:rsidP="00BC44CC">
            <w:pPr>
              <w:rPr>
                <w:ins w:id="108" w:author="Jorge Blanco Rey" w:date="2021-02-19T00:17:00Z"/>
              </w:rPr>
            </w:pPr>
            <w:ins w:id="109" w:author="Jorge Blanco Rey" w:date="2021-02-19T00:17:00Z">
              <w:r>
                <w:t xml:space="preserve">Nombre de historia de usuario: </w:t>
              </w:r>
              <w:r w:rsidR="00AF2AC8">
                <w:t>Mostrar al usuario que es abonado el número de alquileres restantes en ese día cuando realiza un alq</w:t>
              </w:r>
            </w:ins>
            <w:ins w:id="110" w:author="Jorge Blanco Rey" w:date="2021-02-19T00:18:00Z">
              <w:r w:rsidR="00AF2AC8">
                <w:t>uiler</w:t>
              </w:r>
            </w:ins>
            <w:ins w:id="111" w:author="Jorge Blanco Rey" w:date="2021-02-19T00:27:00Z">
              <w:r w:rsidR="00CE2844">
                <w:t>.</w:t>
              </w:r>
            </w:ins>
          </w:p>
          <w:p w14:paraId="30B8BEB2" w14:textId="77777777" w:rsidR="009908B4" w:rsidRDefault="009908B4" w:rsidP="00BC44CC">
            <w:pPr>
              <w:rPr>
                <w:ins w:id="112" w:author="Jorge Blanco Rey" w:date="2021-02-19T00:17:00Z"/>
              </w:rPr>
            </w:pPr>
          </w:p>
        </w:tc>
      </w:tr>
      <w:tr w:rsidR="009908B4" w14:paraId="0FD98AE8" w14:textId="77777777" w:rsidTr="00BC44CC">
        <w:trPr>
          <w:ins w:id="113" w:author="Jorge Blanco Rey" w:date="2021-02-19T00:17:00Z"/>
        </w:trPr>
        <w:tc>
          <w:tcPr>
            <w:tcW w:w="9016" w:type="dxa"/>
            <w:gridSpan w:val="2"/>
          </w:tcPr>
          <w:p w14:paraId="3C151529" w14:textId="106A4108" w:rsidR="009908B4" w:rsidRDefault="009908B4" w:rsidP="00BC44CC">
            <w:pPr>
              <w:rPr>
                <w:ins w:id="114" w:author="Jorge Blanco Rey" w:date="2021-02-19T00:17:00Z"/>
              </w:rPr>
            </w:pPr>
            <w:ins w:id="115" w:author="Jorge Blanco Rey" w:date="2021-02-19T00:17:00Z">
              <w:r>
                <w:t xml:space="preserve">Usuario: </w:t>
              </w:r>
            </w:ins>
            <w:ins w:id="116" w:author="Jorge Blanco Rey" w:date="2021-02-19T00:18:00Z">
              <w:r w:rsidR="00AF2AC8">
                <w:t>Usuario abonado</w:t>
              </w:r>
            </w:ins>
          </w:p>
        </w:tc>
      </w:tr>
      <w:tr w:rsidR="009908B4" w14:paraId="0D4D21E8" w14:textId="77777777" w:rsidTr="00BC44CC">
        <w:trPr>
          <w:ins w:id="117" w:author="Jorge Blanco Rey" w:date="2021-02-19T00:17:00Z"/>
        </w:trPr>
        <w:tc>
          <w:tcPr>
            <w:tcW w:w="4508" w:type="dxa"/>
          </w:tcPr>
          <w:p w14:paraId="27B2A4EC" w14:textId="01E80B4E" w:rsidR="009908B4" w:rsidRDefault="009908B4" w:rsidP="00BC44CC">
            <w:pPr>
              <w:rPr>
                <w:ins w:id="118" w:author="Jorge Blanco Rey" w:date="2021-02-19T00:17:00Z"/>
              </w:rPr>
            </w:pPr>
            <w:ins w:id="119" w:author="Jorge Blanco Rey" w:date="2021-02-19T00:17:00Z">
              <w:r>
                <w:t xml:space="preserve">Estimación: </w:t>
              </w:r>
            </w:ins>
            <w:ins w:id="120" w:author="Jorge Blanco Rey" w:date="2021-02-19T00:18:00Z">
              <w:r w:rsidR="00FC04D5">
                <w:t>2</w:t>
              </w:r>
            </w:ins>
            <w:ins w:id="121" w:author="Jorge Blanco Rey" w:date="2021-02-19T00:17:00Z">
              <w:r>
                <w:t xml:space="preserve"> días</w:t>
              </w:r>
            </w:ins>
          </w:p>
        </w:tc>
        <w:tc>
          <w:tcPr>
            <w:tcW w:w="4508" w:type="dxa"/>
          </w:tcPr>
          <w:p w14:paraId="0B6DC5E2" w14:textId="14EA242C" w:rsidR="009908B4" w:rsidRDefault="009908B4" w:rsidP="00BC44CC">
            <w:pPr>
              <w:rPr>
                <w:ins w:id="122" w:author="Jorge Blanco Rey" w:date="2021-02-19T00:17:00Z"/>
              </w:rPr>
            </w:pPr>
            <w:ins w:id="123" w:author="Jorge Blanco Rey" w:date="2021-02-19T00:17:00Z">
              <w:r>
                <w:t xml:space="preserve">Iteración asignada: </w:t>
              </w:r>
            </w:ins>
            <w:ins w:id="124" w:author="Jorge Blanco Rey" w:date="2021-02-19T00:18:00Z">
              <w:r w:rsidR="00FC04D5">
                <w:t>3</w:t>
              </w:r>
            </w:ins>
          </w:p>
        </w:tc>
      </w:tr>
      <w:tr w:rsidR="009908B4" w14:paraId="09DE3E11" w14:textId="77777777" w:rsidTr="00BC44CC">
        <w:trPr>
          <w:ins w:id="125" w:author="Jorge Blanco Rey" w:date="2021-02-19T00:17:00Z"/>
        </w:trPr>
        <w:tc>
          <w:tcPr>
            <w:tcW w:w="9016" w:type="dxa"/>
            <w:gridSpan w:val="2"/>
          </w:tcPr>
          <w:p w14:paraId="631A7A99" w14:textId="1309E288" w:rsidR="009908B4" w:rsidRDefault="009908B4" w:rsidP="00BC44CC">
            <w:pPr>
              <w:rPr>
                <w:ins w:id="126" w:author="Jorge Blanco Rey" w:date="2021-02-19T00:17:00Z"/>
              </w:rPr>
            </w:pPr>
            <w:ins w:id="127" w:author="Jorge Blanco Rey" w:date="2021-02-19T00:17:00Z">
              <w:r>
                <w:t xml:space="preserve">Desarrollador responsable: </w:t>
              </w:r>
            </w:ins>
            <w:ins w:id="128" w:author="Jorge Blanco Rey" w:date="2021-02-19T00:18:00Z">
              <w:r w:rsidR="00FC04D5">
                <w:t>Ángel</w:t>
              </w:r>
            </w:ins>
          </w:p>
        </w:tc>
      </w:tr>
      <w:tr w:rsidR="009908B4" w14:paraId="5C294DDC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129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917"/>
          <w:ins w:id="130" w:author="Jorge Blanco Rey" w:date="2021-02-19T00:17:00Z"/>
          <w:trPrChange w:id="131" w:author="Jorge Blanco Rey" w:date="2021-02-19T00:33:00Z">
            <w:trPr>
              <w:trHeight w:val="1459"/>
            </w:trPr>
          </w:trPrChange>
        </w:trPr>
        <w:tc>
          <w:tcPr>
            <w:tcW w:w="9016" w:type="dxa"/>
            <w:gridSpan w:val="2"/>
            <w:tcPrChange w:id="132" w:author="Jorge Blanco Rey" w:date="2021-02-19T00:33:00Z">
              <w:tcPr>
                <w:tcW w:w="9016" w:type="dxa"/>
                <w:gridSpan w:val="2"/>
              </w:tcPr>
            </w:tcPrChange>
          </w:tcPr>
          <w:p w14:paraId="460F8334" w14:textId="34E406D5" w:rsidR="009908B4" w:rsidRDefault="009908B4" w:rsidP="00BC44CC">
            <w:pPr>
              <w:rPr>
                <w:ins w:id="133" w:author="Jorge Blanco Rey" w:date="2021-02-19T00:17:00Z"/>
              </w:rPr>
            </w:pPr>
            <w:ins w:id="134" w:author="Jorge Blanco Rey" w:date="2021-02-19T00:17:00Z">
              <w:r>
                <w:t xml:space="preserve">Descripción: </w:t>
              </w:r>
            </w:ins>
            <w:ins w:id="135" w:author="Jorge Blanco Rey" w:date="2021-02-19T00:18:00Z">
              <w:r w:rsidR="00FC04D5">
                <w:t>Cuando un usuario</w:t>
              </w:r>
            </w:ins>
            <w:ins w:id="136" w:author="Jorge Blanco Rey" w:date="2021-02-19T00:19:00Z">
              <w:r w:rsidR="00FC04D5">
                <w:t xml:space="preserve"> abonado</w:t>
              </w:r>
            </w:ins>
            <w:ins w:id="137" w:author="Jorge Blanco Rey" w:date="2021-02-19T00:18:00Z">
              <w:r w:rsidR="00FC04D5">
                <w:t xml:space="preserve"> </w:t>
              </w:r>
            </w:ins>
            <w:ins w:id="138" w:author="Jorge Blanco Rey" w:date="2021-02-19T00:19:00Z">
              <w:r w:rsidR="00FC04D5">
                <w:t>realice un alquiler de una bicicleta</w:t>
              </w:r>
              <w:r w:rsidR="00CF793F">
                <w:t xml:space="preserve">, se le debe mostrar por pantalla </w:t>
              </w:r>
              <w:r w:rsidR="0088352A">
                <w:t>el número restante que le quedan por realizar ese mi</w:t>
              </w:r>
            </w:ins>
            <w:ins w:id="139" w:author="Jorge Blanco Rey" w:date="2021-02-19T00:20:00Z">
              <w:r w:rsidR="0088352A">
                <w:t>smo día. Ya que el número de alquileres máximos por día para un abonado es de 4.</w:t>
              </w:r>
            </w:ins>
          </w:p>
        </w:tc>
      </w:tr>
      <w:tr w:rsidR="009908B4" w14:paraId="19629B3E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140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704"/>
          <w:ins w:id="141" w:author="Jorge Blanco Rey" w:date="2021-02-19T00:17:00Z"/>
          <w:trPrChange w:id="142" w:author="Jorge Blanco Rey" w:date="2021-02-19T00:33:00Z">
            <w:trPr>
              <w:trHeight w:val="1536"/>
            </w:trPr>
          </w:trPrChange>
        </w:trPr>
        <w:tc>
          <w:tcPr>
            <w:tcW w:w="9016" w:type="dxa"/>
            <w:gridSpan w:val="2"/>
            <w:tcPrChange w:id="143" w:author="Jorge Blanco Rey" w:date="2021-02-19T00:33:00Z">
              <w:tcPr>
                <w:tcW w:w="9016" w:type="dxa"/>
                <w:gridSpan w:val="2"/>
              </w:tcPr>
            </w:tcPrChange>
          </w:tcPr>
          <w:p w14:paraId="379CE74F" w14:textId="29137760" w:rsidR="009908B4" w:rsidRDefault="009908B4" w:rsidP="00BC44CC">
            <w:pPr>
              <w:rPr>
                <w:ins w:id="144" w:author="Jorge Blanco Rey" w:date="2021-02-19T00:17:00Z"/>
              </w:rPr>
            </w:pPr>
            <w:ins w:id="145" w:author="Jorge Blanco Rey" w:date="2021-02-19T00:17:00Z">
              <w:r>
                <w:t xml:space="preserve">Observaciones: </w:t>
              </w:r>
            </w:ins>
            <w:ins w:id="146" w:author="Jorge Blanco Rey" w:date="2021-02-19T00:20:00Z">
              <w:r w:rsidR="00870575">
                <w:t>Esta información que se le muestra al usuario es útil para que pueda medir y organizar sus viajes</w:t>
              </w:r>
            </w:ins>
            <w:ins w:id="147" w:author="Jorge Blanco Rey" w:date="2021-02-19T00:17:00Z">
              <w:r>
                <w:t>.</w:t>
              </w:r>
            </w:ins>
          </w:p>
        </w:tc>
      </w:tr>
    </w:tbl>
    <w:p w14:paraId="3D23466F" w14:textId="13D235AF" w:rsidR="00851C49" w:rsidRDefault="00851C49" w:rsidP="00BB744E">
      <w:pPr>
        <w:rPr>
          <w:ins w:id="148" w:author="Jorge Blanco Rey" w:date="2021-02-19T00:26:00Z"/>
        </w:rPr>
      </w:pPr>
    </w:p>
    <w:p w14:paraId="505F0D8F" w14:textId="77777777" w:rsidR="00403531" w:rsidRDefault="00403531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149">
          <w:tblGrid>
            <w:gridCol w:w="4508"/>
            <w:gridCol w:w="4508"/>
          </w:tblGrid>
        </w:tblGridChange>
      </w:tblGrid>
      <w:tr w:rsidR="00AA1E2F" w14:paraId="3D6D44B8" w14:textId="77777777" w:rsidTr="00BC44CC">
        <w:trPr>
          <w:ins w:id="150" w:author="Jorge Blanco Rey" w:date="2021-02-19T00:26:00Z"/>
        </w:trPr>
        <w:tc>
          <w:tcPr>
            <w:tcW w:w="9016" w:type="dxa"/>
            <w:gridSpan w:val="2"/>
          </w:tcPr>
          <w:p w14:paraId="0E285C65" w14:textId="21E7B031" w:rsidR="00AA1E2F" w:rsidRDefault="00AA1E2F" w:rsidP="00BC44CC">
            <w:pPr>
              <w:rPr>
                <w:ins w:id="151" w:author="Jorge Blanco Rey" w:date="2021-02-19T00:26:00Z"/>
              </w:rPr>
            </w:pPr>
            <w:ins w:id="152" w:author="Jorge Blanco Rey" w:date="2021-02-19T00:26:00Z">
              <w:r>
                <w:lastRenderedPageBreak/>
                <w:t>Historia de usuario</w:t>
              </w:r>
            </w:ins>
          </w:p>
        </w:tc>
      </w:tr>
      <w:tr w:rsidR="00AA1E2F" w14:paraId="6CCAF3E9" w14:textId="77777777" w:rsidTr="00BC44CC">
        <w:trPr>
          <w:ins w:id="153" w:author="Jorge Blanco Rey" w:date="2021-02-19T00:26:00Z"/>
        </w:trPr>
        <w:tc>
          <w:tcPr>
            <w:tcW w:w="4508" w:type="dxa"/>
          </w:tcPr>
          <w:p w14:paraId="23F20FE7" w14:textId="074DCE7E" w:rsidR="00AA1E2F" w:rsidRDefault="00AA1E2F" w:rsidP="00BC44CC">
            <w:pPr>
              <w:rPr>
                <w:ins w:id="154" w:author="Jorge Blanco Rey" w:date="2021-02-19T00:26:00Z"/>
              </w:rPr>
            </w:pPr>
            <w:ins w:id="155" w:author="Jorge Blanco Rey" w:date="2021-02-19T00:26:00Z">
              <w:r>
                <w:t>Identificador: 9</w:t>
              </w:r>
            </w:ins>
          </w:p>
          <w:p w14:paraId="1858C838" w14:textId="1933DDE8" w:rsidR="00AA1E2F" w:rsidRDefault="00AA1E2F" w:rsidP="00BC44CC">
            <w:pPr>
              <w:rPr>
                <w:ins w:id="156" w:author="Jorge Blanco Rey" w:date="2021-02-19T00:26:00Z"/>
              </w:rPr>
            </w:pPr>
            <w:ins w:id="157" w:author="Jorge Blanco Rey" w:date="2021-02-19T00:26:00Z">
              <w:r>
                <w:t xml:space="preserve">Caso de uso: </w:t>
              </w:r>
              <w:r w:rsidR="00C73F4C" w:rsidRPr="00C73F4C">
                <w:t>Finalizar Alquiler</w:t>
              </w:r>
            </w:ins>
          </w:p>
        </w:tc>
        <w:tc>
          <w:tcPr>
            <w:tcW w:w="4508" w:type="dxa"/>
          </w:tcPr>
          <w:p w14:paraId="2105C1C5" w14:textId="3B2321E3" w:rsidR="00AA1E2F" w:rsidRDefault="00AA1E2F" w:rsidP="00BC44CC">
            <w:pPr>
              <w:rPr>
                <w:ins w:id="158" w:author="Jorge Blanco Rey" w:date="2021-02-19T00:26:00Z"/>
              </w:rPr>
            </w:pPr>
            <w:ins w:id="159" w:author="Jorge Blanco Rey" w:date="2021-02-19T00:26:00Z">
              <w:r>
                <w:t xml:space="preserve">Nombre de historia de usuario: </w:t>
              </w:r>
            </w:ins>
            <w:ins w:id="160" w:author="Jorge Blanco Rey" w:date="2021-02-19T00:27:00Z">
              <w:r w:rsidR="00C73F4C">
                <w:t xml:space="preserve">Permitir al usuario informar de una avería </w:t>
              </w:r>
              <w:r w:rsidR="00CE2844">
                <w:t>cuando va a finalizar el alquiler.</w:t>
              </w:r>
            </w:ins>
          </w:p>
          <w:p w14:paraId="74E76998" w14:textId="77777777" w:rsidR="00AA1E2F" w:rsidRDefault="00AA1E2F" w:rsidP="00BC44CC">
            <w:pPr>
              <w:rPr>
                <w:ins w:id="161" w:author="Jorge Blanco Rey" w:date="2021-02-19T00:26:00Z"/>
              </w:rPr>
            </w:pPr>
          </w:p>
        </w:tc>
      </w:tr>
      <w:tr w:rsidR="00AA1E2F" w14:paraId="25CC26AF" w14:textId="77777777" w:rsidTr="00BC44CC">
        <w:trPr>
          <w:ins w:id="162" w:author="Jorge Blanco Rey" w:date="2021-02-19T00:26:00Z"/>
        </w:trPr>
        <w:tc>
          <w:tcPr>
            <w:tcW w:w="9016" w:type="dxa"/>
            <w:gridSpan w:val="2"/>
          </w:tcPr>
          <w:p w14:paraId="40FC300D" w14:textId="32B0CEA7" w:rsidR="00AA1E2F" w:rsidRDefault="00AA1E2F" w:rsidP="00BC44CC">
            <w:pPr>
              <w:rPr>
                <w:ins w:id="163" w:author="Jorge Blanco Rey" w:date="2021-02-19T00:26:00Z"/>
              </w:rPr>
            </w:pPr>
            <w:ins w:id="164" w:author="Jorge Blanco Rey" w:date="2021-02-19T00:26:00Z">
              <w:r>
                <w:t xml:space="preserve">Usuario: Usuario </w:t>
              </w:r>
            </w:ins>
            <w:ins w:id="165" w:author="Jorge Blanco Rey" w:date="2021-02-19T00:29:00Z">
              <w:r w:rsidR="003C78F4">
                <w:t>que va a finalizar el alquiler</w:t>
              </w:r>
            </w:ins>
          </w:p>
        </w:tc>
      </w:tr>
      <w:tr w:rsidR="00AA1E2F" w14:paraId="0A1F6F35" w14:textId="77777777" w:rsidTr="00BC44CC">
        <w:trPr>
          <w:ins w:id="166" w:author="Jorge Blanco Rey" w:date="2021-02-19T00:26:00Z"/>
        </w:trPr>
        <w:tc>
          <w:tcPr>
            <w:tcW w:w="4508" w:type="dxa"/>
          </w:tcPr>
          <w:p w14:paraId="23F4D7C0" w14:textId="1C45471C" w:rsidR="00AA1E2F" w:rsidRDefault="00AA1E2F" w:rsidP="00BC44CC">
            <w:pPr>
              <w:rPr>
                <w:ins w:id="167" w:author="Jorge Blanco Rey" w:date="2021-02-19T00:26:00Z"/>
              </w:rPr>
            </w:pPr>
            <w:ins w:id="168" w:author="Jorge Blanco Rey" w:date="2021-02-19T00:26:00Z">
              <w:r>
                <w:t xml:space="preserve">Estimación: </w:t>
              </w:r>
            </w:ins>
            <w:ins w:id="169" w:author="Jorge Blanco Rey" w:date="2021-02-19T00:29:00Z">
              <w:r w:rsidR="00E415FF">
                <w:t>3</w:t>
              </w:r>
            </w:ins>
            <w:ins w:id="170" w:author="Jorge Blanco Rey" w:date="2021-02-19T00:26:00Z">
              <w:r>
                <w:t xml:space="preserve"> días</w:t>
              </w:r>
            </w:ins>
          </w:p>
        </w:tc>
        <w:tc>
          <w:tcPr>
            <w:tcW w:w="4508" w:type="dxa"/>
          </w:tcPr>
          <w:p w14:paraId="0305A1DE" w14:textId="46DC7686" w:rsidR="00AA1E2F" w:rsidRDefault="00AA1E2F" w:rsidP="00BC44CC">
            <w:pPr>
              <w:rPr>
                <w:ins w:id="171" w:author="Jorge Blanco Rey" w:date="2021-02-19T00:26:00Z"/>
              </w:rPr>
            </w:pPr>
            <w:ins w:id="172" w:author="Jorge Blanco Rey" w:date="2021-02-19T00:26:00Z">
              <w:r>
                <w:t xml:space="preserve">Iteración asignada: </w:t>
              </w:r>
            </w:ins>
            <w:ins w:id="173" w:author="Jorge Blanco Rey" w:date="2021-02-19T00:29:00Z">
              <w:r w:rsidR="00E415FF">
                <w:t>2</w:t>
              </w:r>
            </w:ins>
          </w:p>
        </w:tc>
      </w:tr>
      <w:tr w:rsidR="00AA1E2F" w14:paraId="7D258CA0" w14:textId="77777777" w:rsidTr="00BC44CC">
        <w:trPr>
          <w:ins w:id="174" w:author="Jorge Blanco Rey" w:date="2021-02-19T00:26:00Z"/>
        </w:trPr>
        <w:tc>
          <w:tcPr>
            <w:tcW w:w="9016" w:type="dxa"/>
            <w:gridSpan w:val="2"/>
          </w:tcPr>
          <w:p w14:paraId="72FA0883" w14:textId="213DDB30" w:rsidR="00AA1E2F" w:rsidRDefault="00AA1E2F" w:rsidP="00BC44CC">
            <w:pPr>
              <w:rPr>
                <w:ins w:id="175" w:author="Jorge Blanco Rey" w:date="2021-02-19T00:26:00Z"/>
              </w:rPr>
            </w:pPr>
            <w:ins w:id="176" w:author="Jorge Blanco Rey" w:date="2021-02-19T00:26:00Z">
              <w:r>
                <w:t xml:space="preserve">Desarrollador responsable: </w:t>
              </w:r>
            </w:ins>
            <w:ins w:id="177" w:author="Jorge Blanco Rey" w:date="2021-02-19T00:29:00Z">
              <w:r w:rsidR="00E415FF">
                <w:t>Pablo</w:t>
              </w:r>
            </w:ins>
          </w:p>
        </w:tc>
      </w:tr>
      <w:tr w:rsidR="00AA1E2F" w14:paraId="23B9C44D" w14:textId="77777777" w:rsidTr="00BC44CC">
        <w:trPr>
          <w:trHeight w:val="1459"/>
          <w:ins w:id="178" w:author="Jorge Blanco Rey" w:date="2021-02-19T00:26:00Z"/>
        </w:trPr>
        <w:tc>
          <w:tcPr>
            <w:tcW w:w="9016" w:type="dxa"/>
            <w:gridSpan w:val="2"/>
          </w:tcPr>
          <w:p w14:paraId="652A52DD" w14:textId="2194545F" w:rsidR="00AA1E2F" w:rsidRDefault="00AA1E2F">
            <w:pPr>
              <w:rPr>
                <w:ins w:id="179" w:author="Jorge Blanco Rey" w:date="2021-02-19T00:26:00Z"/>
              </w:rPr>
            </w:pPr>
            <w:ins w:id="180" w:author="Jorge Blanco Rey" w:date="2021-02-19T00:26:00Z">
              <w:r>
                <w:t xml:space="preserve">Descripción: Cuando un usuario </w:t>
              </w:r>
            </w:ins>
            <w:ins w:id="181" w:author="Jorge Blanco Rey" w:date="2021-02-19T00:29:00Z">
              <w:r w:rsidR="00E415FF">
                <w:t xml:space="preserve">vaya a finalizar el alquiler, </w:t>
              </w:r>
            </w:ins>
            <w:ins w:id="182" w:author="Jorge Blanco Rey" w:date="2021-02-19T00:30:00Z">
              <w:r w:rsidR="00E415FF">
                <w:t>podrá ver una opción que será informar de una avería.</w:t>
              </w:r>
              <w:r w:rsidR="00983EA9">
                <w:t xml:space="preserve"> El sistema</w:t>
              </w:r>
              <w:r w:rsidR="00760AA0">
                <w:t xml:space="preserve"> le ofr</w:t>
              </w:r>
            </w:ins>
            <w:ins w:id="183" w:author="Jorge Blanco Rey" w:date="2021-02-19T00:31:00Z">
              <w:r w:rsidR="00760AA0">
                <w:t>ecerá distintas opciones y campos donde puede describir la avería</w:t>
              </w:r>
              <w:r w:rsidR="007F015D">
                <w:t xml:space="preserve">. Si un </w:t>
              </w:r>
              <w:r w:rsidR="00C913D0">
                <w:t xml:space="preserve">técnico verifica </w:t>
              </w:r>
            </w:ins>
            <w:ins w:id="184" w:author="Jorge Blanco Rey" w:date="2021-02-19T00:32:00Z">
              <w:r w:rsidR="00C913D0">
                <w:t xml:space="preserve">que la descripción de la avería es correcta, se le aplicará una compensación al usuario por alquiler fallido, por lo que la aplicación </w:t>
              </w:r>
              <w:r w:rsidR="00FA7CD0">
                <w:t>calculará y aplicará esta b</w:t>
              </w:r>
            </w:ins>
            <w:ins w:id="185" w:author="Jorge Blanco Rey" w:date="2021-02-19T00:33:00Z">
              <w:r w:rsidR="00FA7CD0">
                <w:t>onificación.</w:t>
              </w:r>
            </w:ins>
          </w:p>
        </w:tc>
      </w:tr>
      <w:tr w:rsidR="00AA1E2F" w14:paraId="7AD996D3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186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649"/>
          <w:ins w:id="187" w:author="Jorge Blanco Rey" w:date="2021-02-19T00:26:00Z"/>
          <w:trPrChange w:id="188" w:author="Jorge Blanco Rey" w:date="2021-02-19T00:33:00Z">
            <w:trPr>
              <w:trHeight w:val="1536"/>
            </w:trPr>
          </w:trPrChange>
        </w:trPr>
        <w:tc>
          <w:tcPr>
            <w:tcW w:w="9016" w:type="dxa"/>
            <w:gridSpan w:val="2"/>
            <w:tcPrChange w:id="189" w:author="Jorge Blanco Rey" w:date="2021-02-19T00:33:00Z">
              <w:tcPr>
                <w:tcW w:w="9016" w:type="dxa"/>
                <w:gridSpan w:val="2"/>
              </w:tcPr>
            </w:tcPrChange>
          </w:tcPr>
          <w:p w14:paraId="28AC738C" w14:textId="4A36A93A" w:rsidR="00AA1E2F" w:rsidRDefault="00AA1E2F" w:rsidP="00BC44CC">
            <w:pPr>
              <w:rPr>
                <w:ins w:id="190" w:author="Jorge Blanco Rey" w:date="2021-02-19T00:26:00Z"/>
              </w:rPr>
            </w:pPr>
            <w:ins w:id="191" w:author="Jorge Blanco Rey" w:date="2021-02-19T00:26:00Z">
              <w:r>
                <w:t xml:space="preserve">Observaciones: </w:t>
              </w:r>
            </w:ins>
            <w:ins w:id="192" w:author="Jorge Blanco Rey" w:date="2021-02-19T00:34:00Z">
              <w:r w:rsidR="00FA7CD0">
                <w:t xml:space="preserve">Está opción es muy útil tanto para la empresa, que puede recibir </w:t>
              </w:r>
            </w:ins>
            <w:ins w:id="193" w:author="Jorge Blanco Rey" w:date="2021-02-19T00:35:00Z">
              <w:r w:rsidR="00C23CDD">
                <w:t xml:space="preserve">información </w:t>
              </w:r>
            </w:ins>
            <w:ins w:id="194" w:author="Jorge Blanco Rey" w:date="2021-02-19T00:34:00Z">
              <w:r w:rsidR="00C23CDD">
                <w:t>averías para mejorar el servicio</w:t>
              </w:r>
            </w:ins>
            <w:ins w:id="195" w:author="Jorge Blanco Rey" w:date="2021-02-19T00:35:00Z">
              <w:r w:rsidR="0007583E">
                <w:t xml:space="preserve">, a través de la comunicación con sus clientes, </w:t>
              </w:r>
              <w:r w:rsidR="00EF28A3">
                <w:t>y estos c</w:t>
              </w:r>
            </w:ins>
            <w:ins w:id="196" w:author="Jorge Blanco Rey" w:date="2021-02-19T00:36:00Z">
              <w:r w:rsidR="00EF28A3">
                <w:t xml:space="preserve">lientes se pueden beneficiar en caso de que </w:t>
              </w:r>
              <w:r w:rsidR="00F35628">
                <w:t>la avería les haya impedido utilizar la bicicleta con normalidad.</w:t>
              </w:r>
            </w:ins>
          </w:p>
        </w:tc>
      </w:tr>
    </w:tbl>
    <w:p w14:paraId="38FF91C5" w14:textId="56BF5D95" w:rsidR="00403531" w:rsidRDefault="00403531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D1A6C" w14:paraId="58ADA3D0" w14:textId="77777777" w:rsidTr="00BC44CC">
        <w:trPr>
          <w:ins w:id="197" w:author="Rodrigo Juez Hernandez" w:date="2021-02-19T02:35:00Z"/>
        </w:trPr>
        <w:tc>
          <w:tcPr>
            <w:tcW w:w="9016" w:type="dxa"/>
            <w:gridSpan w:val="2"/>
          </w:tcPr>
          <w:p w14:paraId="4872016E" w14:textId="14A57334" w:rsidR="003D1A6C" w:rsidRDefault="003D1A6C" w:rsidP="00BC44CC">
            <w:pPr>
              <w:rPr>
                <w:ins w:id="198" w:author="Rodrigo Juez Hernandez" w:date="2021-02-19T02:35:00Z"/>
              </w:rPr>
            </w:pPr>
            <w:ins w:id="199" w:author="Rodrigo Juez Hernandez" w:date="2021-02-19T02:35:00Z">
              <w:r>
                <w:t>Historia de usuario</w:t>
              </w:r>
            </w:ins>
          </w:p>
        </w:tc>
      </w:tr>
      <w:tr w:rsidR="003D1A6C" w14:paraId="09EAC381" w14:textId="77777777" w:rsidTr="00BC44CC">
        <w:trPr>
          <w:ins w:id="200" w:author="Rodrigo Juez Hernandez" w:date="2021-02-19T02:35:00Z"/>
        </w:trPr>
        <w:tc>
          <w:tcPr>
            <w:tcW w:w="4508" w:type="dxa"/>
          </w:tcPr>
          <w:p w14:paraId="18724E03" w14:textId="6AF38540" w:rsidR="003D1A6C" w:rsidRDefault="003D1A6C" w:rsidP="00BC44CC">
            <w:pPr>
              <w:rPr>
                <w:ins w:id="201" w:author="Rodrigo Juez Hernandez" w:date="2021-02-19T02:35:00Z"/>
              </w:rPr>
            </w:pPr>
            <w:ins w:id="202" w:author="Rodrigo Juez Hernandez" w:date="2021-02-19T02:35:00Z">
              <w:r>
                <w:t xml:space="preserve">Identificador: </w:t>
              </w:r>
            </w:ins>
            <w:ins w:id="203" w:author="Rodrigo Juez Hernandez" w:date="2021-02-19T02:36:00Z">
              <w:r>
                <w:t>10</w:t>
              </w:r>
            </w:ins>
          </w:p>
          <w:p w14:paraId="74278EB2" w14:textId="45128F91" w:rsidR="003D1A6C" w:rsidRDefault="003D1A6C" w:rsidP="00BC44CC">
            <w:pPr>
              <w:rPr>
                <w:ins w:id="204" w:author="Rodrigo Juez Hernandez" w:date="2021-02-19T02:35:00Z"/>
              </w:rPr>
            </w:pPr>
            <w:ins w:id="205" w:author="Rodrigo Juez Hernandez" w:date="2021-02-19T02:35:00Z">
              <w:r>
                <w:t xml:space="preserve">Caso de uso: </w:t>
              </w:r>
            </w:ins>
            <w:ins w:id="206" w:author="Rodrigo Juez Hernandez" w:date="2021-02-19T02:39:00Z">
              <w:r w:rsidR="00C16FF0">
                <w:t>Autentificar Técnico</w:t>
              </w:r>
            </w:ins>
          </w:p>
        </w:tc>
        <w:tc>
          <w:tcPr>
            <w:tcW w:w="4508" w:type="dxa"/>
          </w:tcPr>
          <w:p w14:paraId="2C9A390D" w14:textId="128E9F3D" w:rsidR="003D1A6C" w:rsidRDefault="003D1A6C" w:rsidP="00BC44CC">
            <w:pPr>
              <w:rPr>
                <w:ins w:id="207" w:author="Rodrigo Juez Hernandez" w:date="2021-02-19T02:35:00Z"/>
              </w:rPr>
            </w:pPr>
            <w:ins w:id="208" w:author="Rodrigo Juez Hernandez" w:date="2021-02-19T02:35:00Z">
              <w:r>
                <w:t>Nombre de historia de usuario:</w:t>
              </w:r>
            </w:ins>
            <w:ins w:id="209" w:author="Rodrigo Juez Hernandez" w:date="2021-02-19T02:40:00Z">
              <w:r w:rsidR="009402C2">
                <w:t xml:space="preserve"> El técnico podrá autentificarse en todas las estaciones mediante un tag NFC.</w:t>
              </w:r>
            </w:ins>
          </w:p>
          <w:p w14:paraId="338B8143" w14:textId="77777777" w:rsidR="003D1A6C" w:rsidRDefault="003D1A6C" w:rsidP="00BC44CC">
            <w:pPr>
              <w:rPr>
                <w:ins w:id="210" w:author="Rodrigo Juez Hernandez" w:date="2021-02-19T02:35:00Z"/>
              </w:rPr>
            </w:pPr>
          </w:p>
        </w:tc>
      </w:tr>
      <w:tr w:rsidR="003D1A6C" w14:paraId="519E029A" w14:textId="77777777" w:rsidTr="00BC44CC">
        <w:trPr>
          <w:ins w:id="211" w:author="Rodrigo Juez Hernandez" w:date="2021-02-19T02:35:00Z"/>
        </w:trPr>
        <w:tc>
          <w:tcPr>
            <w:tcW w:w="9016" w:type="dxa"/>
            <w:gridSpan w:val="2"/>
          </w:tcPr>
          <w:p w14:paraId="0E5AEF61" w14:textId="2BA99A57" w:rsidR="003D1A6C" w:rsidRDefault="003D1A6C" w:rsidP="00BC44CC">
            <w:pPr>
              <w:rPr>
                <w:ins w:id="212" w:author="Rodrigo Juez Hernandez" w:date="2021-02-19T02:35:00Z"/>
              </w:rPr>
            </w:pPr>
            <w:ins w:id="213" w:author="Rodrigo Juez Hernandez" w:date="2021-02-19T02:35:00Z">
              <w:r>
                <w:t>Usuario: Rodrigo</w:t>
              </w:r>
            </w:ins>
          </w:p>
        </w:tc>
      </w:tr>
      <w:tr w:rsidR="003D1A6C" w14:paraId="3134AEB1" w14:textId="77777777" w:rsidTr="00BC44CC">
        <w:trPr>
          <w:ins w:id="214" w:author="Rodrigo Juez Hernandez" w:date="2021-02-19T02:35:00Z"/>
        </w:trPr>
        <w:tc>
          <w:tcPr>
            <w:tcW w:w="4508" w:type="dxa"/>
          </w:tcPr>
          <w:p w14:paraId="35D6A7C9" w14:textId="524617B9" w:rsidR="003D1A6C" w:rsidRDefault="003D1A6C" w:rsidP="00BC44CC">
            <w:pPr>
              <w:rPr>
                <w:ins w:id="215" w:author="Rodrigo Juez Hernandez" w:date="2021-02-19T02:35:00Z"/>
              </w:rPr>
            </w:pPr>
            <w:ins w:id="216" w:author="Rodrigo Juez Hernandez" w:date="2021-02-19T02:35:00Z">
              <w:r>
                <w:t>Estimación:</w:t>
              </w:r>
            </w:ins>
            <w:ins w:id="217" w:author="Rodrigo Juez Hernandez" w:date="2021-02-19T02:39:00Z">
              <w:r w:rsidR="00C16FF0">
                <w:t xml:space="preserve"> </w:t>
              </w:r>
              <w:r w:rsidR="009402C2">
                <w:t>2 semanas</w:t>
              </w:r>
            </w:ins>
          </w:p>
        </w:tc>
        <w:tc>
          <w:tcPr>
            <w:tcW w:w="4508" w:type="dxa"/>
          </w:tcPr>
          <w:p w14:paraId="06EF9BB2" w14:textId="6608FC35" w:rsidR="003D1A6C" w:rsidRDefault="003D1A6C" w:rsidP="00BC44CC">
            <w:pPr>
              <w:rPr>
                <w:ins w:id="218" w:author="Rodrigo Juez Hernandez" w:date="2021-02-19T02:35:00Z"/>
              </w:rPr>
            </w:pPr>
            <w:ins w:id="219" w:author="Rodrigo Juez Hernandez" w:date="2021-02-19T02:35:00Z">
              <w:r>
                <w:t>Iteración asignada:</w:t>
              </w:r>
            </w:ins>
            <w:ins w:id="220" w:author="Rodrigo Juez Hernandez" w:date="2021-02-19T02:40:00Z">
              <w:r w:rsidR="009402C2">
                <w:t xml:space="preserve"> </w:t>
              </w:r>
            </w:ins>
          </w:p>
        </w:tc>
      </w:tr>
      <w:tr w:rsidR="003D1A6C" w14:paraId="27B528CC" w14:textId="77777777" w:rsidTr="00BC44CC">
        <w:trPr>
          <w:ins w:id="221" w:author="Rodrigo Juez Hernandez" w:date="2021-02-19T02:35:00Z"/>
        </w:trPr>
        <w:tc>
          <w:tcPr>
            <w:tcW w:w="9016" w:type="dxa"/>
            <w:gridSpan w:val="2"/>
          </w:tcPr>
          <w:p w14:paraId="4D1E8A87" w14:textId="2AB9436D" w:rsidR="003D1A6C" w:rsidRDefault="003D1A6C" w:rsidP="00BC44CC">
            <w:pPr>
              <w:rPr>
                <w:ins w:id="222" w:author="Rodrigo Juez Hernandez" w:date="2021-02-19T02:35:00Z"/>
              </w:rPr>
            </w:pPr>
            <w:ins w:id="223" w:author="Rodrigo Juez Hernandez" w:date="2021-02-19T02:35:00Z">
              <w:r>
                <w:t>Desarrollador responsable:</w:t>
              </w:r>
            </w:ins>
            <w:ins w:id="224" w:author="Rodrigo Juez Hernandez" w:date="2021-02-19T02:40:00Z">
              <w:r w:rsidR="009402C2">
                <w:t xml:space="preserve"> Rodrigo</w:t>
              </w:r>
            </w:ins>
          </w:p>
        </w:tc>
      </w:tr>
      <w:tr w:rsidR="003D1A6C" w14:paraId="17D2F7F9" w14:textId="77777777" w:rsidTr="00BC44CC">
        <w:trPr>
          <w:trHeight w:val="1459"/>
          <w:ins w:id="225" w:author="Rodrigo Juez Hernandez" w:date="2021-02-19T02:35:00Z"/>
        </w:trPr>
        <w:tc>
          <w:tcPr>
            <w:tcW w:w="9016" w:type="dxa"/>
            <w:gridSpan w:val="2"/>
          </w:tcPr>
          <w:p w14:paraId="6BEAE616" w14:textId="1F2132D0" w:rsidR="003D1A6C" w:rsidRDefault="003D1A6C" w:rsidP="00BC44CC">
            <w:pPr>
              <w:rPr>
                <w:ins w:id="226" w:author="Rodrigo Juez Hernandez" w:date="2021-02-19T02:35:00Z"/>
              </w:rPr>
            </w:pPr>
            <w:ins w:id="227" w:author="Rodrigo Juez Hernandez" w:date="2021-02-19T02:35:00Z">
              <w:r>
                <w:t>Descripción:</w:t>
              </w:r>
            </w:ins>
            <w:ins w:id="228" w:author="Rodrigo Juez Hernandez" w:date="2021-02-19T02:40:00Z">
              <w:r w:rsidR="008125CA">
                <w:t xml:space="preserve"> Para facilitar la labor de los técnicos y agilizar el proceso de di</w:t>
              </w:r>
            </w:ins>
            <w:ins w:id="229" w:author="Rodrigo Juez Hernandez" w:date="2021-02-19T02:41:00Z">
              <w:r w:rsidR="008125CA">
                <w:t>agnóstico, los técnicos tendrán un</w:t>
              </w:r>
              <w:r w:rsidR="0031101B">
                <w:t xml:space="preserve"> tag NFC que pueden acercar a la estación y esta automáticamente les identificará y desbloqueará todos los informes, fallos, </w:t>
              </w:r>
            </w:ins>
            <w:r w:rsidR="00851C49">
              <w:t>etc.</w:t>
            </w:r>
          </w:p>
          <w:p w14:paraId="2D89BAE0" w14:textId="77777777" w:rsidR="003D1A6C" w:rsidRDefault="003D1A6C" w:rsidP="00BC44CC">
            <w:pPr>
              <w:rPr>
                <w:ins w:id="230" w:author="Rodrigo Juez Hernandez" w:date="2021-02-19T02:35:00Z"/>
              </w:rPr>
            </w:pPr>
          </w:p>
        </w:tc>
      </w:tr>
      <w:tr w:rsidR="003D1A6C" w14:paraId="273703B6" w14:textId="77777777" w:rsidTr="00BC44CC">
        <w:trPr>
          <w:trHeight w:val="1536"/>
          <w:ins w:id="231" w:author="Rodrigo Juez Hernandez" w:date="2021-02-19T02:35:00Z"/>
        </w:trPr>
        <w:tc>
          <w:tcPr>
            <w:tcW w:w="9016" w:type="dxa"/>
            <w:gridSpan w:val="2"/>
          </w:tcPr>
          <w:p w14:paraId="137FC1B5" w14:textId="45BF589B" w:rsidR="003D1A6C" w:rsidRDefault="003D1A6C" w:rsidP="00BC44CC">
            <w:pPr>
              <w:rPr>
                <w:ins w:id="232" w:author="Rodrigo Juez Hernandez" w:date="2021-02-19T02:35:00Z"/>
              </w:rPr>
            </w:pPr>
            <w:ins w:id="233" w:author="Rodrigo Juez Hernandez" w:date="2021-02-19T02:35:00Z">
              <w:r>
                <w:t>Observaciones:</w:t>
              </w:r>
            </w:ins>
            <w:ins w:id="234" w:author="Rodrigo Juez Hernandez" w:date="2021-02-19T02:41:00Z">
              <w:r w:rsidR="0031101B">
                <w:t xml:space="preserve"> Por seguridad l</w:t>
              </w:r>
            </w:ins>
            <w:ins w:id="235" w:author="Rodrigo Juez Hernandez" w:date="2021-02-19T02:42:00Z">
              <w:r w:rsidR="0031101B">
                <w:t>os identificadores en los tags NFC deben caducar cada cierto tiempo.</w:t>
              </w:r>
            </w:ins>
          </w:p>
        </w:tc>
      </w:tr>
    </w:tbl>
    <w:p w14:paraId="3F48ED66" w14:textId="2D4E23D5" w:rsidR="00F44C76" w:rsidRDefault="00F44C76"/>
    <w:p w14:paraId="02B9CF30" w14:textId="007CF3CB" w:rsidR="00F44C76" w:rsidRDefault="00F44C76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D474E" w14:paraId="7D19149A" w14:textId="77777777" w:rsidTr="00BC44CC">
        <w:trPr>
          <w:ins w:id="236" w:author="Rodrigo Juez Hernandez" w:date="2021-02-19T02:42:00Z"/>
        </w:trPr>
        <w:tc>
          <w:tcPr>
            <w:tcW w:w="9016" w:type="dxa"/>
            <w:gridSpan w:val="2"/>
          </w:tcPr>
          <w:p w14:paraId="17F71624" w14:textId="77777777" w:rsidR="004D474E" w:rsidRDefault="004D474E" w:rsidP="00BC44CC">
            <w:pPr>
              <w:rPr>
                <w:ins w:id="237" w:author="Rodrigo Juez Hernandez" w:date="2021-02-19T02:42:00Z"/>
              </w:rPr>
            </w:pPr>
            <w:ins w:id="238" w:author="Rodrigo Juez Hernandez" w:date="2021-02-19T02:42:00Z">
              <w:r>
                <w:lastRenderedPageBreak/>
                <w:t>Historia de usuario</w:t>
              </w:r>
            </w:ins>
          </w:p>
        </w:tc>
      </w:tr>
      <w:tr w:rsidR="004D474E" w14:paraId="224D12A4" w14:textId="77777777" w:rsidTr="00BC44CC">
        <w:trPr>
          <w:ins w:id="239" w:author="Rodrigo Juez Hernandez" w:date="2021-02-19T02:42:00Z"/>
        </w:trPr>
        <w:tc>
          <w:tcPr>
            <w:tcW w:w="4508" w:type="dxa"/>
          </w:tcPr>
          <w:p w14:paraId="46385A9F" w14:textId="501F16BF" w:rsidR="004D474E" w:rsidRDefault="004D474E" w:rsidP="00BC44CC">
            <w:pPr>
              <w:rPr>
                <w:ins w:id="240" w:author="Rodrigo Juez Hernandez" w:date="2021-02-19T02:42:00Z"/>
              </w:rPr>
            </w:pPr>
            <w:ins w:id="241" w:author="Rodrigo Juez Hernandez" w:date="2021-02-19T02:42:00Z">
              <w:r>
                <w:t>Identificador: 11</w:t>
              </w:r>
            </w:ins>
          </w:p>
          <w:p w14:paraId="7AF95735" w14:textId="5B4097B1" w:rsidR="004D474E" w:rsidRDefault="004D474E" w:rsidP="00BC44CC">
            <w:pPr>
              <w:rPr>
                <w:ins w:id="242" w:author="Rodrigo Juez Hernandez" w:date="2021-02-19T02:42:00Z"/>
              </w:rPr>
            </w:pPr>
            <w:ins w:id="243" w:author="Rodrigo Juez Hernandez" w:date="2021-02-19T02:42:00Z">
              <w:r>
                <w:t>Caso de uso: Subscribirse al servicio</w:t>
              </w:r>
            </w:ins>
          </w:p>
        </w:tc>
        <w:tc>
          <w:tcPr>
            <w:tcW w:w="4508" w:type="dxa"/>
          </w:tcPr>
          <w:p w14:paraId="4A93771A" w14:textId="7610309A" w:rsidR="004D474E" w:rsidRDefault="004D474E" w:rsidP="00BC44CC">
            <w:pPr>
              <w:rPr>
                <w:ins w:id="244" w:author="Rodrigo Juez Hernandez" w:date="2021-02-19T02:42:00Z"/>
              </w:rPr>
            </w:pPr>
            <w:ins w:id="245" w:author="Rodrigo Juez Hernandez" w:date="2021-02-19T02:42:00Z">
              <w:r>
                <w:t xml:space="preserve">Nombre de historia de usuario: </w:t>
              </w:r>
            </w:ins>
            <w:ins w:id="246" w:author="Rodrigo Juez Hernandez" w:date="2021-02-19T02:43:00Z">
              <w:r w:rsidR="00CD4B10">
                <w:t>Proceso de compra de una subscripción por parte del cliente</w:t>
              </w:r>
            </w:ins>
          </w:p>
          <w:p w14:paraId="164CFB30" w14:textId="77777777" w:rsidR="004D474E" w:rsidRDefault="004D474E" w:rsidP="00BC44CC">
            <w:pPr>
              <w:rPr>
                <w:ins w:id="247" w:author="Rodrigo Juez Hernandez" w:date="2021-02-19T02:42:00Z"/>
              </w:rPr>
            </w:pPr>
          </w:p>
        </w:tc>
      </w:tr>
      <w:tr w:rsidR="004D474E" w14:paraId="46F5E976" w14:textId="77777777" w:rsidTr="00BC44CC">
        <w:trPr>
          <w:ins w:id="248" w:author="Rodrigo Juez Hernandez" w:date="2021-02-19T02:42:00Z"/>
        </w:trPr>
        <w:tc>
          <w:tcPr>
            <w:tcW w:w="9016" w:type="dxa"/>
            <w:gridSpan w:val="2"/>
          </w:tcPr>
          <w:p w14:paraId="01D0EBE2" w14:textId="77777777" w:rsidR="004D474E" w:rsidRDefault="004D474E" w:rsidP="00BC44CC">
            <w:pPr>
              <w:rPr>
                <w:ins w:id="249" w:author="Rodrigo Juez Hernandez" w:date="2021-02-19T02:42:00Z"/>
              </w:rPr>
            </w:pPr>
            <w:ins w:id="250" w:author="Rodrigo Juez Hernandez" w:date="2021-02-19T02:42:00Z">
              <w:r>
                <w:t>Usuario: Rodrigo</w:t>
              </w:r>
            </w:ins>
          </w:p>
        </w:tc>
      </w:tr>
      <w:tr w:rsidR="004D474E" w14:paraId="610B4386" w14:textId="77777777" w:rsidTr="00BC44CC">
        <w:trPr>
          <w:ins w:id="251" w:author="Rodrigo Juez Hernandez" w:date="2021-02-19T02:42:00Z"/>
        </w:trPr>
        <w:tc>
          <w:tcPr>
            <w:tcW w:w="4508" w:type="dxa"/>
          </w:tcPr>
          <w:p w14:paraId="630A1BB9" w14:textId="21E9D185" w:rsidR="004D474E" w:rsidRDefault="004D474E" w:rsidP="00BC44CC">
            <w:pPr>
              <w:rPr>
                <w:ins w:id="252" w:author="Rodrigo Juez Hernandez" w:date="2021-02-19T02:42:00Z"/>
              </w:rPr>
            </w:pPr>
            <w:ins w:id="253" w:author="Rodrigo Juez Hernandez" w:date="2021-02-19T02:42:00Z">
              <w:r>
                <w:t xml:space="preserve">Estimación: </w:t>
              </w:r>
            </w:ins>
            <w:ins w:id="254" w:author="Rodrigo Juez Hernandez" w:date="2021-02-19T02:43:00Z">
              <w:r w:rsidR="00CD4B10">
                <w:t>1</w:t>
              </w:r>
            </w:ins>
            <w:ins w:id="255" w:author="Rodrigo Juez Hernandez" w:date="2021-02-19T02:42:00Z">
              <w:r>
                <w:t xml:space="preserve"> semana</w:t>
              </w:r>
            </w:ins>
          </w:p>
        </w:tc>
        <w:tc>
          <w:tcPr>
            <w:tcW w:w="4508" w:type="dxa"/>
          </w:tcPr>
          <w:p w14:paraId="15D68078" w14:textId="77777777" w:rsidR="004D474E" w:rsidRDefault="004D474E" w:rsidP="00BC44CC">
            <w:pPr>
              <w:rPr>
                <w:ins w:id="256" w:author="Rodrigo Juez Hernandez" w:date="2021-02-19T02:42:00Z"/>
              </w:rPr>
            </w:pPr>
            <w:ins w:id="257" w:author="Rodrigo Juez Hernandez" w:date="2021-02-19T02:42:00Z">
              <w:r>
                <w:t xml:space="preserve">Iteración asignada: </w:t>
              </w:r>
            </w:ins>
          </w:p>
        </w:tc>
      </w:tr>
      <w:tr w:rsidR="004D474E" w14:paraId="5AE1B828" w14:textId="77777777" w:rsidTr="00BC44CC">
        <w:trPr>
          <w:ins w:id="258" w:author="Rodrigo Juez Hernandez" w:date="2021-02-19T02:42:00Z"/>
        </w:trPr>
        <w:tc>
          <w:tcPr>
            <w:tcW w:w="9016" w:type="dxa"/>
            <w:gridSpan w:val="2"/>
          </w:tcPr>
          <w:p w14:paraId="082A53E9" w14:textId="77777777" w:rsidR="004D474E" w:rsidRDefault="004D474E" w:rsidP="00BC44CC">
            <w:pPr>
              <w:rPr>
                <w:ins w:id="259" w:author="Rodrigo Juez Hernandez" w:date="2021-02-19T02:42:00Z"/>
              </w:rPr>
            </w:pPr>
            <w:ins w:id="260" w:author="Rodrigo Juez Hernandez" w:date="2021-02-19T02:42:00Z">
              <w:r>
                <w:t>Desarrollador responsable: Rodrigo</w:t>
              </w:r>
            </w:ins>
          </w:p>
        </w:tc>
      </w:tr>
      <w:tr w:rsidR="004D474E" w14:paraId="30911A21" w14:textId="77777777" w:rsidTr="00BC44CC">
        <w:trPr>
          <w:trHeight w:val="1459"/>
          <w:ins w:id="261" w:author="Rodrigo Juez Hernandez" w:date="2021-02-19T02:42:00Z"/>
        </w:trPr>
        <w:tc>
          <w:tcPr>
            <w:tcW w:w="9016" w:type="dxa"/>
            <w:gridSpan w:val="2"/>
          </w:tcPr>
          <w:p w14:paraId="072BA622" w14:textId="286AB905" w:rsidR="004D474E" w:rsidRDefault="004D474E">
            <w:pPr>
              <w:rPr>
                <w:ins w:id="262" w:author="Rodrigo Juez Hernandez" w:date="2021-02-19T02:42:00Z"/>
              </w:rPr>
            </w:pPr>
            <w:ins w:id="263" w:author="Rodrigo Juez Hernandez" w:date="2021-02-19T02:42:00Z">
              <w:r>
                <w:t>Descripción:</w:t>
              </w:r>
            </w:ins>
            <w:ins w:id="264" w:author="Rodrigo Juez Hernandez" w:date="2021-02-19T02:47:00Z">
              <w:r w:rsidR="001A2EB2">
                <w:t xml:space="preserve"> </w:t>
              </w:r>
            </w:ins>
            <w:ins w:id="265" w:author="Rodrigo Juez Hernandez" w:date="2021-02-19T02:48:00Z">
              <w:r w:rsidR="001A2EB2">
                <w:t xml:space="preserve">Se abrirá una pestaña alternativa en el navegador donde el usuario aceptara </w:t>
              </w:r>
              <w:r w:rsidR="00C44472">
                <w:t>comprar la subscripción, si este no ha introducido sus</w:t>
              </w:r>
              <w:r w:rsidR="001A2EB2">
                <w:t xml:space="preserve"> datos bancarios previamen</w:t>
              </w:r>
            </w:ins>
            <w:ins w:id="266" w:author="Rodrigo Juez Hernandez" w:date="2021-02-19T02:49:00Z">
              <w:r w:rsidR="00C44472">
                <w:t xml:space="preserve">te aparecerá primero en </w:t>
              </w:r>
              <w:r w:rsidR="00A43BAD">
                <w:t>esa pantalla, si no continuará.</w:t>
              </w:r>
            </w:ins>
          </w:p>
        </w:tc>
      </w:tr>
      <w:tr w:rsidR="004D474E" w14:paraId="3A18FFE4" w14:textId="77777777" w:rsidTr="00BC44CC">
        <w:trPr>
          <w:trHeight w:val="1536"/>
          <w:ins w:id="267" w:author="Rodrigo Juez Hernandez" w:date="2021-02-19T02:42:00Z"/>
        </w:trPr>
        <w:tc>
          <w:tcPr>
            <w:tcW w:w="9016" w:type="dxa"/>
            <w:gridSpan w:val="2"/>
          </w:tcPr>
          <w:p w14:paraId="49A42B2B" w14:textId="1E51400C" w:rsidR="004D474E" w:rsidRDefault="004D474E" w:rsidP="00BC44CC">
            <w:pPr>
              <w:rPr>
                <w:ins w:id="268" w:author="Rodrigo Juez Hernandez" w:date="2021-02-19T02:42:00Z"/>
              </w:rPr>
            </w:pPr>
            <w:ins w:id="269" w:author="Rodrigo Juez Hernandez" w:date="2021-02-19T02:42:00Z">
              <w:r>
                <w:t xml:space="preserve">Observaciones: </w:t>
              </w:r>
            </w:ins>
            <w:ins w:id="270" w:author="Rodrigo Juez Hernandez" w:date="2021-02-19T02:49:00Z">
              <w:r w:rsidR="00A43BAD">
                <w:t xml:space="preserve">Debe ser una pestaña en el navegador independiente a la aplicación para sortear </w:t>
              </w:r>
              <w:r w:rsidR="00CF0B5D">
                <w:t>el porcentaje de la tienda móvil.</w:t>
              </w:r>
            </w:ins>
          </w:p>
        </w:tc>
      </w:tr>
    </w:tbl>
    <w:p w14:paraId="1E6F7AE9" w14:textId="2D13C2B4" w:rsidR="0050084E" w:rsidRDefault="0050084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  <w:tblPrChange w:id="271" w:author="Rodrigo Juez Hernandez" w:date="2021-02-19T02:52:00Z">
          <w:tblPr>
            <w:tblStyle w:val="Tablaconcuadrcula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4382"/>
        <w:gridCol w:w="4432"/>
        <w:tblGridChange w:id="272">
          <w:tblGrid>
            <w:gridCol w:w="360"/>
            <w:gridCol w:w="360"/>
          </w:tblGrid>
        </w:tblGridChange>
      </w:tblGrid>
      <w:tr w:rsidR="00CF0B5D" w14:paraId="43E24FB2" w14:textId="77777777" w:rsidTr="3AE95190">
        <w:trPr>
          <w:trHeight w:val="234"/>
          <w:ins w:id="273" w:author="Rodrigo Juez Hernandez" w:date="2021-02-19T02:50:00Z"/>
        </w:trPr>
        <w:tc>
          <w:tcPr>
            <w:tcW w:w="8814" w:type="dxa"/>
            <w:gridSpan w:val="2"/>
            <w:tcPrChange w:id="274" w:author="Rodrigo Juez Hernandez" w:date="2021-02-19T02:52:00Z">
              <w:tcPr>
                <w:tcW w:w="9016" w:type="dxa"/>
                <w:gridSpan w:val="2"/>
              </w:tcPr>
            </w:tcPrChange>
          </w:tcPr>
          <w:p w14:paraId="1D2C3462" w14:textId="77777777" w:rsidR="00CF0B5D" w:rsidRDefault="00CF0B5D" w:rsidP="00BC44CC">
            <w:pPr>
              <w:rPr>
                <w:ins w:id="275" w:author="Rodrigo Juez Hernandez" w:date="2021-02-19T02:50:00Z"/>
              </w:rPr>
            </w:pPr>
            <w:ins w:id="276" w:author="Rodrigo Juez Hernandez" w:date="2021-02-19T02:50:00Z">
              <w:r>
                <w:t>Historia de usuario</w:t>
              </w:r>
            </w:ins>
          </w:p>
        </w:tc>
      </w:tr>
      <w:tr w:rsidR="00CF0B5D" w14:paraId="4B9280E9" w14:textId="77777777" w:rsidTr="3AE95190">
        <w:trPr>
          <w:trHeight w:val="946"/>
          <w:ins w:id="277" w:author="Rodrigo Juez Hernandez" w:date="2021-02-19T02:50:00Z"/>
        </w:trPr>
        <w:tc>
          <w:tcPr>
            <w:tcW w:w="4382" w:type="dxa"/>
            <w:tcPrChange w:id="278" w:author="Rodrigo Juez Hernandez" w:date="2021-02-19T02:52:00Z">
              <w:tcPr>
                <w:tcW w:w="4508" w:type="dxa"/>
              </w:tcPr>
            </w:tcPrChange>
          </w:tcPr>
          <w:p w14:paraId="5C182D10" w14:textId="7255895F" w:rsidR="00CF0B5D" w:rsidRDefault="00CF0B5D" w:rsidP="00BC44CC">
            <w:pPr>
              <w:rPr>
                <w:ins w:id="279" w:author="Rodrigo Juez Hernandez" w:date="2021-02-19T02:50:00Z"/>
              </w:rPr>
            </w:pPr>
            <w:ins w:id="280" w:author="Rodrigo Juez Hernandez" w:date="2021-02-19T02:50:00Z">
              <w:r>
                <w:t xml:space="preserve">Identificador: </w:t>
              </w:r>
            </w:ins>
            <w:ins w:id="281" w:author="Rodrigo Juez Hernandez" w:date="2021-02-19T02:51:00Z">
              <w:r w:rsidR="003C7CB4">
                <w:t>12</w:t>
              </w:r>
            </w:ins>
          </w:p>
          <w:p w14:paraId="2685B101" w14:textId="46A8CAD5" w:rsidR="00CF0B5D" w:rsidRDefault="378D03E9" w:rsidP="00BC44CC">
            <w:pPr>
              <w:rPr>
                <w:ins w:id="282" w:author="Rodrigo Juez Hernandez" w:date="2021-02-19T02:50:00Z"/>
              </w:rPr>
            </w:pPr>
            <w:ins w:id="283" w:author="Rodrigo Juez Hernandez" w:date="2021-02-19T02:50:00Z">
              <w:r>
                <w:t xml:space="preserve">Caso de uso: </w:t>
              </w:r>
            </w:ins>
            <w:ins w:id="284" w:author="Rodrigo Juez Hernandez" w:date="2021-02-19T02:51:00Z">
              <w:r w:rsidR="4C717865">
                <w:t>Finalizar alquiler</w:t>
              </w:r>
            </w:ins>
            <w:r w:rsidR="7999C654">
              <w:t>, Finalizar alquiler con sanción económica</w:t>
            </w:r>
          </w:p>
        </w:tc>
        <w:tc>
          <w:tcPr>
            <w:tcW w:w="4431" w:type="dxa"/>
            <w:tcPrChange w:id="285" w:author="Rodrigo Juez Hernandez" w:date="2021-02-19T02:52:00Z">
              <w:tcPr>
                <w:tcW w:w="4508" w:type="dxa"/>
              </w:tcPr>
            </w:tcPrChange>
          </w:tcPr>
          <w:p w14:paraId="71E4464E" w14:textId="310D9338" w:rsidR="00CF0B5D" w:rsidRDefault="00CF0B5D" w:rsidP="00BC44CC">
            <w:pPr>
              <w:rPr>
                <w:ins w:id="286" w:author="Rodrigo Juez Hernandez" w:date="2021-02-19T02:50:00Z"/>
              </w:rPr>
            </w:pPr>
            <w:ins w:id="287" w:author="Rodrigo Juez Hernandez" w:date="2021-02-19T02:50:00Z">
              <w:r>
                <w:t>Nombre de historia de usuario:</w:t>
              </w:r>
            </w:ins>
            <w:ins w:id="288" w:author="Rodrigo Juez Hernandez" w:date="2021-02-19T02:51:00Z">
              <w:r w:rsidR="00DD342B">
                <w:t xml:space="preserve"> Proceso de estacionamiento de bicicleta y finalización del alquiler</w:t>
              </w:r>
            </w:ins>
          </w:p>
          <w:p w14:paraId="5D6A2176" w14:textId="77777777" w:rsidR="00CF0B5D" w:rsidRDefault="00CF0B5D" w:rsidP="00BC44CC">
            <w:pPr>
              <w:rPr>
                <w:ins w:id="289" w:author="Rodrigo Juez Hernandez" w:date="2021-02-19T02:50:00Z"/>
              </w:rPr>
            </w:pPr>
          </w:p>
        </w:tc>
      </w:tr>
      <w:tr w:rsidR="00CF0B5D" w14:paraId="1206AFFD" w14:textId="77777777" w:rsidTr="3AE95190">
        <w:trPr>
          <w:trHeight w:val="234"/>
          <w:ins w:id="290" w:author="Rodrigo Juez Hernandez" w:date="2021-02-19T02:50:00Z"/>
        </w:trPr>
        <w:tc>
          <w:tcPr>
            <w:tcW w:w="8814" w:type="dxa"/>
            <w:gridSpan w:val="2"/>
            <w:tcPrChange w:id="291" w:author="Rodrigo Juez Hernandez" w:date="2021-02-19T02:52:00Z">
              <w:tcPr>
                <w:tcW w:w="9016" w:type="dxa"/>
                <w:gridSpan w:val="2"/>
              </w:tcPr>
            </w:tcPrChange>
          </w:tcPr>
          <w:p w14:paraId="4E684AB4" w14:textId="57A71BD8" w:rsidR="00CF0B5D" w:rsidRDefault="00CF0B5D" w:rsidP="00BC44CC">
            <w:pPr>
              <w:rPr>
                <w:ins w:id="292" w:author="Rodrigo Juez Hernandez" w:date="2021-02-19T02:50:00Z"/>
              </w:rPr>
            </w:pPr>
            <w:ins w:id="293" w:author="Rodrigo Juez Hernandez" w:date="2021-02-19T02:50:00Z">
              <w:r>
                <w:t>Usuario:</w:t>
              </w:r>
            </w:ins>
            <w:r w:rsidR="00851C49">
              <w:t xml:space="preserve"> </w:t>
            </w:r>
            <w:ins w:id="294" w:author="Rodrigo Juez Hernandez" w:date="2021-02-19T02:51:00Z">
              <w:r w:rsidR="00DD342B">
                <w:t>Rodrigo</w:t>
              </w:r>
            </w:ins>
          </w:p>
        </w:tc>
      </w:tr>
      <w:tr w:rsidR="00CF0B5D" w14:paraId="2AA7EF8F" w14:textId="77777777" w:rsidTr="3AE95190">
        <w:trPr>
          <w:trHeight w:val="243"/>
          <w:ins w:id="295" w:author="Rodrigo Juez Hernandez" w:date="2021-02-19T02:50:00Z"/>
        </w:trPr>
        <w:tc>
          <w:tcPr>
            <w:tcW w:w="4382" w:type="dxa"/>
            <w:tcPrChange w:id="296" w:author="Rodrigo Juez Hernandez" w:date="2021-02-19T02:52:00Z">
              <w:tcPr>
                <w:tcW w:w="4508" w:type="dxa"/>
              </w:tcPr>
            </w:tcPrChange>
          </w:tcPr>
          <w:p w14:paraId="259A3329" w14:textId="0697B16B" w:rsidR="00CF0B5D" w:rsidRDefault="00CF0B5D" w:rsidP="00BC44CC">
            <w:pPr>
              <w:rPr>
                <w:ins w:id="297" w:author="Rodrigo Juez Hernandez" w:date="2021-02-19T02:50:00Z"/>
              </w:rPr>
            </w:pPr>
            <w:ins w:id="298" w:author="Rodrigo Juez Hernandez" w:date="2021-02-19T02:50:00Z">
              <w:r>
                <w:t>Estimación:</w:t>
              </w:r>
            </w:ins>
            <w:ins w:id="299" w:author="Rodrigo Juez Hernandez" w:date="2021-02-19T02:51:00Z">
              <w:r w:rsidR="00DD342B">
                <w:t xml:space="preserve"> 3 semanas</w:t>
              </w:r>
            </w:ins>
          </w:p>
        </w:tc>
        <w:tc>
          <w:tcPr>
            <w:tcW w:w="4431" w:type="dxa"/>
            <w:tcPrChange w:id="300" w:author="Rodrigo Juez Hernandez" w:date="2021-02-19T02:52:00Z">
              <w:tcPr>
                <w:tcW w:w="4508" w:type="dxa"/>
              </w:tcPr>
            </w:tcPrChange>
          </w:tcPr>
          <w:p w14:paraId="27A972DA" w14:textId="77777777" w:rsidR="00CF0B5D" w:rsidRDefault="00CF0B5D" w:rsidP="00BC44CC">
            <w:pPr>
              <w:rPr>
                <w:ins w:id="301" w:author="Rodrigo Juez Hernandez" w:date="2021-02-19T02:50:00Z"/>
              </w:rPr>
            </w:pPr>
            <w:ins w:id="302" w:author="Rodrigo Juez Hernandez" w:date="2021-02-19T02:50:00Z">
              <w:r>
                <w:t>Iteración asignada:</w:t>
              </w:r>
            </w:ins>
          </w:p>
        </w:tc>
      </w:tr>
      <w:tr w:rsidR="00CF0B5D" w14:paraId="57CCC52C" w14:textId="77777777" w:rsidTr="3AE95190">
        <w:trPr>
          <w:trHeight w:val="234"/>
          <w:ins w:id="303" w:author="Rodrigo Juez Hernandez" w:date="2021-02-19T02:50:00Z"/>
        </w:trPr>
        <w:tc>
          <w:tcPr>
            <w:tcW w:w="8814" w:type="dxa"/>
            <w:gridSpan w:val="2"/>
            <w:tcPrChange w:id="304" w:author="Rodrigo Juez Hernandez" w:date="2021-02-19T02:52:00Z">
              <w:tcPr>
                <w:tcW w:w="9016" w:type="dxa"/>
                <w:gridSpan w:val="2"/>
              </w:tcPr>
            </w:tcPrChange>
          </w:tcPr>
          <w:p w14:paraId="079E1D0A" w14:textId="7D9892A0" w:rsidR="00CF0B5D" w:rsidRDefault="00CF0B5D" w:rsidP="00BC44CC">
            <w:pPr>
              <w:rPr>
                <w:ins w:id="305" w:author="Rodrigo Juez Hernandez" w:date="2021-02-19T02:50:00Z"/>
              </w:rPr>
            </w:pPr>
            <w:ins w:id="306" w:author="Rodrigo Juez Hernandez" w:date="2021-02-19T02:50:00Z">
              <w:r>
                <w:t>Desarrollador responsable:</w:t>
              </w:r>
            </w:ins>
            <w:ins w:id="307" w:author="Rodrigo Juez Hernandez" w:date="2021-02-19T02:51:00Z">
              <w:r w:rsidR="00DD342B">
                <w:t xml:space="preserve"> Rodrigo</w:t>
              </w:r>
            </w:ins>
          </w:p>
        </w:tc>
      </w:tr>
      <w:tr w:rsidR="00CF0B5D" w14:paraId="6A48B0AE" w14:textId="77777777" w:rsidTr="3AE95190">
        <w:trPr>
          <w:trHeight w:val="1289"/>
          <w:ins w:id="308" w:author="Rodrigo Juez Hernandez" w:date="2021-02-19T02:50:00Z"/>
          <w:trPrChange w:id="309" w:author="Rodrigo Juez Hernandez" w:date="2021-02-19T02:52:00Z">
            <w:trPr>
              <w:trHeight w:val="1459"/>
            </w:trPr>
          </w:trPrChange>
        </w:trPr>
        <w:tc>
          <w:tcPr>
            <w:tcW w:w="8814" w:type="dxa"/>
            <w:gridSpan w:val="2"/>
            <w:tcPrChange w:id="310" w:author="Rodrigo Juez Hernandez" w:date="2021-02-19T02:52:00Z">
              <w:tcPr>
                <w:tcW w:w="9016" w:type="dxa"/>
                <w:gridSpan w:val="2"/>
              </w:tcPr>
            </w:tcPrChange>
          </w:tcPr>
          <w:p w14:paraId="70A0F7A0" w14:textId="0EE34BEE" w:rsidR="00CF0B5D" w:rsidRDefault="378D03E9" w:rsidP="00BC44CC">
            <w:pPr>
              <w:rPr>
                <w:ins w:id="311" w:author="Rodrigo Juez Hernandez" w:date="2021-02-19T02:50:00Z"/>
              </w:rPr>
            </w:pPr>
            <w:ins w:id="312" w:author="Rodrigo Juez Hernandez" w:date="2021-02-19T02:50:00Z">
              <w:r>
                <w:t>Descripción:</w:t>
              </w:r>
            </w:ins>
            <w:ins w:id="313" w:author="Rodrigo Juez Hernandez" w:date="2021-02-19T02:52:00Z">
              <w:r w:rsidR="5DE09E2B">
                <w:t xml:space="preserve"> </w:t>
              </w:r>
              <w:r w:rsidR="55291022">
                <w:t xml:space="preserve">Habrá varias fases, una vez la bicicleta haya sido depositada en la máquina correspondiente, </w:t>
              </w:r>
            </w:ins>
            <w:ins w:id="314" w:author="Rodrigo Juez Hernandez" w:date="2021-02-19T02:53:00Z">
              <w:r w:rsidR="4154640E">
                <w:t>la aplicación enviará una notificación de que el contrato ha finalizado</w:t>
              </w:r>
              <w:r w:rsidR="78009217">
                <w:t xml:space="preserve"> y cobrará automáticamente el importe</w:t>
              </w:r>
              <w:r w:rsidR="4154640E">
                <w:t>, cuando el usuario abra la aplicación comprobará la factura</w:t>
              </w:r>
            </w:ins>
            <w:r w:rsidR="6A6E7793">
              <w:t xml:space="preserve"> y si ha tenido alguna penalización por </w:t>
            </w:r>
            <w:proofErr w:type="spellStart"/>
            <w:r w:rsidR="6A6E7793">
              <w:t>parsarse</w:t>
            </w:r>
            <w:proofErr w:type="spellEnd"/>
            <w:r w:rsidR="6A6E7793">
              <w:t xml:space="preserve"> del tiempo, previamente se le habrá enviado una notificación cuando estuviese cerca de que se acabase el alquiler,</w:t>
            </w:r>
            <w:ins w:id="315" w:author="Rodrigo Juez Hernandez" w:date="2021-02-19T02:53:00Z">
              <w:r w:rsidR="78009217">
                <w:t xml:space="preserve"> tendrá la opción de reportar problemas con el uso o valorar la </w:t>
              </w:r>
            </w:ins>
            <w:ins w:id="316" w:author="Rodrigo Juez Hernandez" w:date="2021-02-19T02:54:00Z">
              <w:r w:rsidR="78009217">
                <w:t>experiencia.</w:t>
              </w:r>
            </w:ins>
          </w:p>
        </w:tc>
      </w:tr>
      <w:tr w:rsidR="00CF0B5D" w14:paraId="2F6B2A7A" w14:textId="77777777" w:rsidTr="00851C49">
        <w:trPr>
          <w:trHeight w:val="327"/>
          <w:ins w:id="317" w:author="Rodrigo Juez Hernandez" w:date="2021-02-19T02:50:00Z"/>
          <w:trPrChange w:id="318" w:author="Rodrigo Juez Hernandez" w:date="2021-02-19T02:52:00Z">
            <w:trPr>
              <w:trHeight w:val="1536"/>
            </w:trPr>
          </w:trPrChange>
        </w:trPr>
        <w:tc>
          <w:tcPr>
            <w:tcW w:w="8814" w:type="dxa"/>
            <w:gridSpan w:val="2"/>
            <w:tcPrChange w:id="319" w:author="Rodrigo Juez Hernandez" w:date="2021-02-19T02:52:00Z">
              <w:tcPr>
                <w:tcW w:w="9016" w:type="dxa"/>
                <w:gridSpan w:val="2"/>
              </w:tcPr>
            </w:tcPrChange>
          </w:tcPr>
          <w:p w14:paraId="01AEF149" w14:textId="77777777" w:rsidR="00CF0B5D" w:rsidRDefault="00CF0B5D" w:rsidP="00BC44CC">
            <w:pPr>
              <w:rPr>
                <w:ins w:id="320" w:author="Rodrigo Juez Hernandez" w:date="2021-02-19T02:50:00Z"/>
              </w:rPr>
            </w:pPr>
            <w:ins w:id="321" w:author="Rodrigo Juez Hernandez" w:date="2021-02-19T02:50:00Z">
              <w:r>
                <w:t>Observaciones:</w:t>
              </w:r>
            </w:ins>
          </w:p>
        </w:tc>
      </w:tr>
    </w:tbl>
    <w:p w14:paraId="1EF53B73" w14:textId="792DB60A" w:rsidR="00463817" w:rsidRDefault="00463817"/>
    <w:p w14:paraId="1FC239BC" w14:textId="4CA8C9F6" w:rsidR="0050084E" w:rsidRDefault="00463817"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  <w:tblGridChange w:id="322">
          <w:tblGrid>
            <w:gridCol w:w="360"/>
            <w:gridCol w:w="4148"/>
            <w:gridCol w:w="4508"/>
          </w:tblGrid>
        </w:tblGridChange>
      </w:tblGrid>
      <w:tr w:rsidR="29581B92" w14:paraId="09C04D45" w14:textId="77777777" w:rsidTr="29581B92">
        <w:tc>
          <w:tcPr>
            <w:tcW w:w="9016" w:type="dxa"/>
            <w:gridSpan w:val="2"/>
          </w:tcPr>
          <w:p w14:paraId="4CCE4646" w14:textId="3CC413E2" w:rsidR="29581B92" w:rsidRDefault="29581B92">
            <w:r>
              <w:lastRenderedPageBreak/>
              <w:t>Historia de usuario</w:t>
            </w:r>
          </w:p>
        </w:tc>
      </w:tr>
      <w:tr w:rsidR="29581B92" w14:paraId="58C2F3BA" w14:textId="77777777" w:rsidTr="29581B92">
        <w:tc>
          <w:tcPr>
            <w:tcW w:w="4508" w:type="dxa"/>
          </w:tcPr>
          <w:p w14:paraId="026E234E" w14:textId="00FED6C3" w:rsidR="29581B92" w:rsidRDefault="29581B92" w:rsidP="29581B92">
            <w:pPr>
              <w:spacing w:line="259" w:lineRule="auto"/>
            </w:pPr>
            <w:r>
              <w:t>Identificador: 3</w:t>
            </w:r>
          </w:p>
          <w:p w14:paraId="2FEB98E6" w14:textId="2FBDFAD2" w:rsidR="29581B92" w:rsidRDefault="29581B92">
            <w:r>
              <w:t>Caso de uso: Denegar Servicio</w:t>
            </w:r>
          </w:p>
        </w:tc>
        <w:tc>
          <w:tcPr>
            <w:tcW w:w="4508" w:type="dxa"/>
          </w:tcPr>
          <w:p w14:paraId="026BEA94" w14:textId="40E415D8" w:rsidR="29581B92" w:rsidRDefault="29581B92">
            <w:r>
              <w:t xml:space="preserve">Nombre de historia de usuario: Proceso de inhabilitar el uso del servicio a un usuario por mal uso </w:t>
            </w:r>
            <w:proofErr w:type="gramStart"/>
            <w:r>
              <w:t>del mismo</w:t>
            </w:r>
            <w:proofErr w:type="gramEnd"/>
            <w:r w:rsidR="00851C49">
              <w:t>.</w:t>
            </w:r>
          </w:p>
          <w:p w14:paraId="70F07A92" w14:textId="0D3C0467" w:rsidR="29581B92" w:rsidRDefault="29581B92"/>
        </w:tc>
      </w:tr>
      <w:tr w:rsidR="29581B92" w14:paraId="1C5C72B8" w14:textId="77777777" w:rsidTr="29581B92">
        <w:tc>
          <w:tcPr>
            <w:tcW w:w="9016" w:type="dxa"/>
            <w:gridSpan w:val="2"/>
          </w:tcPr>
          <w:p w14:paraId="323E7BFD" w14:textId="4DBA9E29" w:rsidR="29581B92" w:rsidRDefault="29581B92">
            <w:r>
              <w:t>Usuario:</w:t>
            </w:r>
            <w:r w:rsidR="5BD7F22F">
              <w:t xml:space="preserve"> </w:t>
            </w:r>
            <w:r>
              <w:t>Pablo</w:t>
            </w:r>
          </w:p>
        </w:tc>
      </w:tr>
      <w:tr w:rsidR="29581B92" w14:paraId="6BAA79F1" w14:textId="77777777" w:rsidTr="29581B92">
        <w:tc>
          <w:tcPr>
            <w:tcW w:w="4508" w:type="dxa"/>
          </w:tcPr>
          <w:p w14:paraId="5B0B640F" w14:textId="2115D4A0" w:rsidR="29581B92" w:rsidRDefault="29581B92">
            <w:r>
              <w:t>Estimación:2 semanas</w:t>
            </w:r>
          </w:p>
        </w:tc>
        <w:tc>
          <w:tcPr>
            <w:tcW w:w="4508" w:type="dxa"/>
          </w:tcPr>
          <w:p w14:paraId="5BE5E511" w14:textId="415BBC17" w:rsidR="29581B92" w:rsidRDefault="29581B92">
            <w:r>
              <w:t>Iteración asignada:</w:t>
            </w:r>
          </w:p>
        </w:tc>
      </w:tr>
      <w:tr w:rsidR="29581B92" w14:paraId="4561619C" w14:textId="77777777" w:rsidTr="29581B92">
        <w:tc>
          <w:tcPr>
            <w:tcW w:w="9016" w:type="dxa"/>
            <w:gridSpan w:val="2"/>
          </w:tcPr>
          <w:p w14:paraId="460DBA3E" w14:textId="3B92C2C2" w:rsidR="29581B92" w:rsidRDefault="29581B92">
            <w:r>
              <w:t>Desarrollador responsable:</w:t>
            </w:r>
            <w:r w:rsidR="42D13E60">
              <w:t xml:space="preserve"> </w:t>
            </w:r>
            <w:r>
              <w:t>Pablo</w:t>
            </w:r>
          </w:p>
        </w:tc>
      </w:tr>
      <w:tr w:rsidR="29581B92" w14:paraId="223DEA18" w14:textId="77777777" w:rsidTr="29581B92">
        <w:tblPrEx>
          <w:tblW w:w="0" w:type="auto"/>
          <w:tblLook w:val="06A0" w:firstRow="1" w:lastRow="0" w:firstColumn="1" w:lastColumn="0" w:noHBand="1" w:noVBand="1"/>
          <w:tblPrExChange w:id="323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324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325" w:author="Jorge Blanco Rey" w:date="2021-02-18T14:24:00Z">
              <w:tcPr>
                <w:tcW w:w="0" w:type="auto"/>
              </w:tcPr>
            </w:tcPrChange>
          </w:tcPr>
          <w:p w14:paraId="01BCDEA4" w14:textId="3F6E76E6" w:rsidR="29581B92" w:rsidRDefault="29581B92">
            <w:r>
              <w:t>Descripción: Tras haber detectado que varios usuarios detectan averías en las bicicletas después de que el mismo usuario anterior las haya usado, se inhabilitara al usuario que presuntamente las ha averiado.</w:t>
            </w:r>
          </w:p>
        </w:tc>
      </w:tr>
      <w:tr w:rsidR="29581B92" w14:paraId="59FACE06" w14:textId="77777777" w:rsidTr="29581B92">
        <w:tblPrEx>
          <w:tblW w:w="0" w:type="auto"/>
          <w:tblLook w:val="06A0" w:firstRow="1" w:lastRow="0" w:firstColumn="1" w:lastColumn="0" w:noHBand="1" w:noVBand="1"/>
          <w:tblPrExChange w:id="326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327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328" w:author="Jorge Blanco Rey" w:date="2021-02-18T14:24:00Z">
              <w:tcPr>
                <w:tcW w:w="0" w:type="auto"/>
              </w:tcPr>
            </w:tcPrChange>
          </w:tcPr>
          <w:p w14:paraId="0A7E97C3" w14:textId="4B497ED6" w:rsidR="29581B92" w:rsidRDefault="29581B92">
            <w:r>
              <w:t>Observaciones: El usuario inhabilitado podrá proporcionar pruebas de que no fue él el que causó los daños en las bicicletas</w:t>
            </w:r>
          </w:p>
          <w:p w14:paraId="3D9907D4" w14:textId="3232B325" w:rsidR="29581B92" w:rsidRDefault="29581B92"/>
        </w:tc>
      </w:tr>
    </w:tbl>
    <w:p w14:paraId="41BD1CA6" w14:textId="0258C341" w:rsidR="0050084E" w:rsidRDefault="0050084E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  <w:tblGridChange w:id="329">
          <w:tblGrid>
            <w:gridCol w:w="360"/>
            <w:gridCol w:w="4148"/>
            <w:gridCol w:w="4508"/>
          </w:tblGrid>
        </w:tblGridChange>
      </w:tblGrid>
      <w:tr w:rsidR="29581B92" w14:paraId="03C079DC" w14:textId="77777777" w:rsidTr="29581B92">
        <w:tc>
          <w:tcPr>
            <w:tcW w:w="9016" w:type="dxa"/>
            <w:gridSpan w:val="2"/>
          </w:tcPr>
          <w:p w14:paraId="06AAC8BB" w14:textId="3CC413E2" w:rsidR="29581B92" w:rsidRDefault="29581B92">
            <w:r>
              <w:t>Historia de usuario</w:t>
            </w:r>
          </w:p>
        </w:tc>
      </w:tr>
      <w:tr w:rsidR="29581B92" w14:paraId="686A4741" w14:textId="77777777" w:rsidTr="29581B92">
        <w:tc>
          <w:tcPr>
            <w:tcW w:w="4508" w:type="dxa"/>
          </w:tcPr>
          <w:p w14:paraId="466E6ABC" w14:textId="0BF0CE51" w:rsidR="29581B92" w:rsidRDefault="29581B92" w:rsidP="29581B92">
            <w:pPr>
              <w:spacing w:line="259" w:lineRule="auto"/>
            </w:pPr>
            <w:r>
              <w:t xml:space="preserve">Identificador: </w:t>
            </w:r>
            <w:r w:rsidR="787C15B4">
              <w:t>4</w:t>
            </w:r>
          </w:p>
          <w:p w14:paraId="7165CDBD" w14:textId="644BFF3B" w:rsidR="29581B92" w:rsidRDefault="29581B92" w:rsidP="29581B92">
            <w:pPr>
              <w:spacing w:line="259" w:lineRule="auto"/>
            </w:pPr>
            <w:r>
              <w:t xml:space="preserve">Caso de uso: </w:t>
            </w:r>
            <w:r w:rsidR="646822EE">
              <w:t>Reportar Avería</w:t>
            </w:r>
          </w:p>
        </w:tc>
        <w:tc>
          <w:tcPr>
            <w:tcW w:w="4508" w:type="dxa"/>
          </w:tcPr>
          <w:p w14:paraId="2F432E52" w14:textId="3977C6F8" w:rsidR="29581B92" w:rsidRDefault="29581B92">
            <w:r>
              <w:t xml:space="preserve">Nombre de historia de usuario: Proceso de </w:t>
            </w:r>
            <w:r w:rsidR="209659C6">
              <w:t>reportar una avería encontrada en una de las bicicletas por un usuario.</w:t>
            </w:r>
          </w:p>
          <w:p w14:paraId="3A64FC08" w14:textId="0D3C0467" w:rsidR="29581B92" w:rsidRDefault="29581B92"/>
        </w:tc>
      </w:tr>
      <w:tr w:rsidR="29581B92" w14:paraId="0A341206" w14:textId="77777777" w:rsidTr="29581B92">
        <w:tc>
          <w:tcPr>
            <w:tcW w:w="9016" w:type="dxa"/>
            <w:gridSpan w:val="2"/>
          </w:tcPr>
          <w:p w14:paraId="467D8F91" w14:textId="28545AFD" w:rsidR="29581B92" w:rsidRDefault="29581B92">
            <w:r>
              <w:t>Usuario:</w:t>
            </w:r>
            <w:r w:rsidR="316A15AE">
              <w:t xml:space="preserve"> </w:t>
            </w:r>
            <w:r>
              <w:t>Pablo</w:t>
            </w:r>
          </w:p>
        </w:tc>
      </w:tr>
      <w:tr w:rsidR="29581B92" w14:paraId="116ACCC1" w14:textId="77777777" w:rsidTr="29581B92">
        <w:tc>
          <w:tcPr>
            <w:tcW w:w="4508" w:type="dxa"/>
          </w:tcPr>
          <w:p w14:paraId="6B0E9E99" w14:textId="5A9EC809" w:rsidR="29581B92" w:rsidRDefault="29581B92">
            <w:r>
              <w:t>Estimación:</w:t>
            </w:r>
            <w:r w:rsidR="6782F90D">
              <w:t>1</w:t>
            </w:r>
            <w:r>
              <w:t xml:space="preserve"> semanas</w:t>
            </w:r>
          </w:p>
        </w:tc>
        <w:tc>
          <w:tcPr>
            <w:tcW w:w="4508" w:type="dxa"/>
          </w:tcPr>
          <w:p w14:paraId="4531D6CB" w14:textId="415BBC17" w:rsidR="29581B92" w:rsidRDefault="29581B92">
            <w:r>
              <w:t>Iteración asignada:</w:t>
            </w:r>
          </w:p>
        </w:tc>
      </w:tr>
      <w:tr w:rsidR="29581B92" w14:paraId="6A6F8C66" w14:textId="77777777" w:rsidTr="29581B92">
        <w:tc>
          <w:tcPr>
            <w:tcW w:w="9016" w:type="dxa"/>
            <w:gridSpan w:val="2"/>
          </w:tcPr>
          <w:p w14:paraId="15C37EB0" w14:textId="6851F02A" w:rsidR="29581B92" w:rsidRDefault="29581B92">
            <w:r>
              <w:t>Desarrollador responsable:</w:t>
            </w:r>
            <w:r w:rsidR="02039876">
              <w:t xml:space="preserve"> </w:t>
            </w:r>
            <w:r>
              <w:t>Pablo</w:t>
            </w:r>
          </w:p>
        </w:tc>
      </w:tr>
      <w:tr w:rsidR="29581B92" w14:paraId="5979296D" w14:textId="77777777" w:rsidTr="29581B92">
        <w:tblPrEx>
          <w:tblW w:w="0" w:type="auto"/>
          <w:tblLook w:val="06A0" w:firstRow="1" w:lastRow="0" w:firstColumn="1" w:lastColumn="0" w:noHBand="1" w:noVBand="1"/>
          <w:tblPrExChange w:id="330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331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332" w:author="Jorge Blanco Rey" w:date="2021-02-18T14:24:00Z">
              <w:tcPr>
                <w:tcW w:w="0" w:type="auto"/>
              </w:tcPr>
            </w:tcPrChange>
          </w:tcPr>
          <w:p w14:paraId="6460CE88" w14:textId="27DA52C8" w:rsidR="29581B92" w:rsidRDefault="29581B92">
            <w:r>
              <w:t xml:space="preserve">Descripción: </w:t>
            </w:r>
            <w:r w:rsidR="247169DC">
              <w:t>Cuando un usuario detecte una avería en una de las bicicletas, este podrá reportar esta información al sistema.</w:t>
            </w:r>
          </w:p>
          <w:p w14:paraId="1CF6B82C" w14:textId="4F21F7A0" w:rsidR="29581B92" w:rsidRDefault="29581B92"/>
          <w:p w14:paraId="300A23BF" w14:textId="56665E15" w:rsidR="29581B92" w:rsidRDefault="29581B92"/>
        </w:tc>
      </w:tr>
      <w:tr w:rsidR="29581B92" w14:paraId="4252BBB5" w14:textId="77777777" w:rsidTr="29581B92">
        <w:tblPrEx>
          <w:tblW w:w="0" w:type="auto"/>
          <w:tblLook w:val="06A0" w:firstRow="1" w:lastRow="0" w:firstColumn="1" w:lastColumn="0" w:noHBand="1" w:noVBand="1"/>
          <w:tblPrExChange w:id="333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334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335" w:author="Jorge Blanco Rey" w:date="2021-02-18T14:24:00Z">
              <w:tcPr>
                <w:tcW w:w="0" w:type="auto"/>
              </w:tcPr>
            </w:tcPrChange>
          </w:tcPr>
          <w:p w14:paraId="6636976B" w14:textId="45A31C93" w:rsidR="29581B92" w:rsidRDefault="29581B92">
            <w:r>
              <w:t xml:space="preserve">Observaciones: </w:t>
            </w:r>
            <w:r w:rsidR="24F59BFE">
              <w:t>Si procede, un técnico revisará personalmente la bicicleta para determinar si necesita ser reparada.</w:t>
            </w:r>
          </w:p>
          <w:p w14:paraId="70C95E78" w14:textId="3232B325" w:rsidR="29581B92" w:rsidRDefault="29581B92"/>
        </w:tc>
      </w:tr>
    </w:tbl>
    <w:p w14:paraId="595324FE" w14:textId="4257EB77" w:rsidR="29581B92" w:rsidRDefault="29581B92" w:rsidP="29581B92"/>
    <w:p w14:paraId="1F813107" w14:textId="77777777" w:rsidR="0050084E" w:rsidRDefault="0050084E">
      <w:r>
        <w:br w:type="page"/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  <w:tblGridChange w:id="336">
          <w:tblGrid>
            <w:gridCol w:w="360"/>
            <w:gridCol w:w="4148"/>
            <w:gridCol w:w="4508"/>
          </w:tblGrid>
        </w:tblGridChange>
      </w:tblGrid>
      <w:tr w:rsidR="29581B92" w14:paraId="3F487841" w14:textId="77777777" w:rsidTr="29581B92">
        <w:tc>
          <w:tcPr>
            <w:tcW w:w="9016" w:type="dxa"/>
            <w:gridSpan w:val="2"/>
          </w:tcPr>
          <w:p w14:paraId="46B73758" w14:textId="3CC413E2" w:rsidR="29581B92" w:rsidRDefault="29581B92">
            <w:r>
              <w:lastRenderedPageBreak/>
              <w:t>Historia de usuario</w:t>
            </w:r>
          </w:p>
        </w:tc>
      </w:tr>
      <w:tr w:rsidR="29581B92" w14:paraId="786E82F1" w14:textId="77777777" w:rsidTr="29581B92">
        <w:tc>
          <w:tcPr>
            <w:tcW w:w="4508" w:type="dxa"/>
          </w:tcPr>
          <w:p w14:paraId="00B24290" w14:textId="1AC488D1" w:rsidR="29581B92" w:rsidRDefault="29581B92" w:rsidP="29581B92">
            <w:pPr>
              <w:spacing w:line="259" w:lineRule="auto"/>
            </w:pPr>
            <w:r>
              <w:t xml:space="preserve">Identificador: </w:t>
            </w:r>
            <w:r w:rsidR="63559682">
              <w:t>6</w:t>
            </w:r>
          </w:p>
          <w:p w14:paraId="23C2F8AA" w14:textId="0F178FF3" w:rsidR="29581B92" w:rsidRDefault="29581B92">
            <w:r>
              <w:t xml:space="preserve">Caso de uso: </w:t>
            </w:r>
            <w:r w:rsidR="72E0123E">
              <w:t>Revisar avería</w:t>
            </w:r>
          </w:p>
        </w:tc>
        <w:tc>
          <w:tcPr>
            <w:tcW w:w="4508" w:type="dxa"/>
          </w:tcPr>
          <w:p w14:paraId="5342CE4F" w14:textId="49C1E774" w:rsidR="29581B92" w:rsidRDefault="29581B92">
            <w:r>
              <w:t>Nombre de historia de usuario:</w:t>
            </w:r>
            <w:r w:rsidR="246A397E">
              <w:t xml:space="preserve"> Proceso de </w:t>
            </w:r>
            <w:r w:rsidR="0F39C768">
              <w:t>revisión realizado por un técnico de una bicicleta que fue reportada como averiada por un usuario.</w:t>
            </w:r>
          </w:p>
          <w:p w14:paraId="5C116DA1" w14:textId="0D3C0467" w:rsidR="29581B92" w:rsidRDefault="29581B92"/>
        </w:tc>
      </w:tr>
      <w:tr w:rsidR="29581B92" w14:paraId="28427303" w14:textId="77777777" w:rsidTr="29581B92">
        <w:tc>
          <w:tcPr>
            <w:tcW w:w="9016" w:type="dxa"/>
            <w:gridSpan w:val="2"/>
          </w:tcPr>
          <w:p w14:paraId="02E9C215" w14:textId="06BEF9AA" w:rsidR="29581B92" w:rsidRDefault="29581B92">
            <w:r>
              <w:t>Usuario:</w:t>
            </w:r>
            <w:r w:rsidR="6030BEAE">
              <w:t xml:space="preserve"> </w:t>
            </w:r>
            <w:r w:rsidR="76B69529">
              <w:t>Pablo</w:t>
            </w:r>
          </w:p>
        </w:tc>
      </w:tr>
      <w:tr w:rsidR="29581B92" w14:paraId="4CC4B6C8" w14:textId="77777777" w:rsidTr="29581B92">
        <w:tc>
          <w:tcPr>
            <w:tcW w:w="4508" w:type="dxa"/>
          </w:tcPr>
          <w:p w14:paraId="5FD72B5E" w14:textId="2115D4A0" w:rsidR="29581B92" w:rsidRDefault="29581B92">
            <w:r>
              <w:t>Estimación:</w:t>
            </w:r>
            <w:r w:rsidR="16E9D80E">
              <w:t>2 semanas</w:t>
            </w:r>
          </w:p>
        </w:tc>
        <w:tc>
          <w:tcPr>
            <w:tcW w:w="4508" w:type="dxa"/>
          </w:tcPr>
          <w:p w14:paraId="49E1968A" w14:textId="415BBC17" w:rsidR="29581B92" w:rsidRDefault="29581B92">
            <w:r>
              <w:t>Iteración asignada:</w:t>
            </w:r>
          </w:p>
        </w:tc>
      </w:tr>
      <w:tr w:rsidR="29581B92" w14:paraId="30149D07" w14:textId="77777777" w:rsidTr="29581B92">
        <w:tc>
          <w:tcPr>
            <w:tcW w:w="9016" w:type="dxa"/>
            <w:gridSpan w:val="2"/>
          </w:tcPr>
          <w:p w14:paraId="78A720F3" w14:textId="630562E9" w:rsidR="29581B92" w:rsidRDefault="29581B92">
            <w:r>
              <w:t>Desarrollador responsable:</w:t>
            </w:r>
            <w:r w:rsidR="5E8EA8F5">
              <w:t xml:space="preserve"> </w:t>
            </w:r>
            <w:r w:rsidR="0E63DE38">
              <w:t>Pablo</w:t>
            </w:r>
          </w:p>
        </w:tc>
      </w:tr>
      <w:tr w:rsidR="29581B92" w14:paraId="26F24B84" w14:textId="77777777" w:rsidTr="29581B92">
        <w:tblPrEx>
          <w:tblW w:w="0" w:type="auto"/>
          <w:tblLook w:val="06A0" w:firstRow="1" w:lastRow="0" w:firstColumn="1" w:lastColumn="0" w:noHBand="1" w:noVBand="1"/>
          <w:tblPrExChange w:id="337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338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339" w:author="Jorge Blanco Rey" w:date="2021-02-18T14:24:00Z">
              <w:tcPr>
                <w:tcW w:w="0" w:type="auto"/>
              </w:tcPr>
            </w:tcPrChange>
          </w:tcPr>
          <w:p w14:paraId="0514A184" w14:textId="64A04C0E" w:rsidR="29581B92" w:rsidRDefault="29581B92">
            <w:r>
              <w:t>Descripción:</w:t>
            </w:r>
            <w:r w:rsidR="09B479D1">
              <w:t xml:space="preserve"> </w:t>
            </w:r>
            <w:r w:rsidR="490E9F7F">
              <w:t xml:space="preserve">Una vez el usuario haya reportado que una de las bicicletas está averiada, un técnico deberá valorar el estado de </w:t>
            </w:r>
            <w:proofErr w:type="gramStart"/>
            <w:r w:rsidR="490E9F7F">
              <w:t>la misma</w:t>
            </w:r>
            <w:proofErr w:type="gramEnd"/>
            <w:r w:rsidR="490E9F7F">
              <w:t xml:space="preserve"> para </w:t>
            </w:r>
            <w:r w:rsidR="057A50D8">
              <w:t>arreglarla</w:t>
            </w:r>
            <w:r w:rsidR="490E9F7F">
              <w:t>.</w:t>
            </w:r>
          </w:p>
          <w:p w14:paraId="4D4857E2" w14:textId="4F21F7A0" w:rsidR="29581B92" w:rsidRDefault="29581B92"/>
          <w:p w14:paraId="47BB2BDD" w14:textId="56665E15" w:rsidR="29581B92" w:rsidRDefault="29581B92"/>
        </w:tc>
      </w:tr>
      <w:tr w:rsidR="29581B92" w14:paraId="044D1D8A" w14:textId="77777777" w:rsidTr="29581B92">
        <w:tblPrEx>
          <w:tblW w:w="0" w:type="auto"/>
          <w:tblLook w:val="06A0" w:firstRow="1" w:lastRow="0" w:firstColumn="1" w:lastColumn="0" w:noHBand="1" w:noVBand="1"/>
          <w:tblPrExChange w:id="340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341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342" w:author="Jorge Blanco Rey" w:date="2021-02-18T14:24:00Z">
              <w:tcPr>
                <w:tcW w:w="0" w:type="auto"/>
              </w:tcPr>
            </w:tcPrChange>
          </w:tcPr>
          <w:p w14:paraId="20654171" w14:textId="004C4BF0" w:rsidR="29581B92" w:rsidRDefault="29581B92">
            <w:r>
              <w:t>Observaciones:</w:t>
            </w:r>
            <w:r w:rsidR="4BBE358D">
              <w:t xml:space="preserve"> El </w:t>
            </w:r>
            <w:r w:rsidR="014CEE4D">
              <w:t>técnico deberá rellenar un informe sobre el estado real de la bicicleta, este informe se guardará en el sistema para hacer un seguimiento de</w:t>
            </w:r>
            <w:r w:rsidR="7DAC5D40">
              <w:t>l estado de</w:t>
            </w:r>
            <w:r w:rsidR="014CEE4D">
              <w:t xml:space="preserve"> la bicicleta en un futuro.</w:t>
            </w:r>
          </w:p>
          <w:p w14:paraId="62FCC4BC" w14:textId="3232B325" w:rsidR="29581B92" w:rsidRDefault="29581B92"/>
        </w:tc>
      </w:tr>
    </w:tbl>
    <w:p w14:paraId="4FBD98AC" w14:textId="27EDDD8F" w:rsidR="29581B92" w:rsidRDefault="29581B92" w:rsidP="00463817"/>
    <w:sectPr w:rsidR="29581B92" w:rsidSect="005911F6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2A48" w14:textId="77777777" w:rsidR="00C613A4" w:rsidRDefault="00C613A4" w:rsidP="00F949A6">
      <w:pPr>
        <w:spacing w:after="0" w:line="240" w:lineRule="auto"/>
      </w:pPr>
      <w:r>
        <w:separator/>
      </w:r>
    </w:p>
  </w:endnote>
  <w:endnote w:type="continuationSeparator" w:id="0">
    <w:p w14:paraId="48580892" w14:textId="77777777" w:rsidR="00C613A4" w:rsidRDefault="00C613A4" w:rsidP="00F9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7C03E" w14:textId="77777777" w:rsidR="00F949A6" w:rsidRPr="00F949A6" w:rsidRDefault="00F949A6" w:rsidP="00F949A6">
    <w:pPr>
      <w:pStyle w:val="Piedepgina"/>
      <w:jc w:val="right"/>
      <w:rPr>
        <w:caps/>
      </w:rPr>
    </w:pPr>
    <w:r w:rsidRPr="00F949A6">
      <w:rPr>
        <w:caps/>
      </w:rPr>
      <w:fldChar w:fldCharType="begin"/>
    </w:r>
    <w:r w:rsidRPr="00F949A6">
      <w:rPr>
        <w:caps/>
      </w:rPr>
      <w:instrText>PAGE   \* MERGEFORMAT</w:instrText>
    </w:r>
    <w:r w:rsidRPr="00F949A6">
      <w:rPr>
        <w:caps/>
      </w:rPr>
      <w:fldChar w:fldCharType="separate"/>
    </w:r>
    <w:r w:rsidRPr="00F949A6">
      <w:rPr>
        <w:caps/>
      </w:rPr>
      <w:t>2</w:t>
    </w:r>
    <w:r w:rsidRPr="00F949A6">
      <w:rPr>
        <w:caps/>
      </w:rPr>
      <w:fldChar w:fldCharType="end"/>
    </w:r>
  </w:p>
  <w:p w14:paraId="643DEB1F" w14:textId="77777777" w:rsidR="00F949A6" w:rsidRDefault="00F94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1BA5" w14:textId="77777777" w:rsidR="00C613A4" w:rsidRDefault="00C613A4" w:rsidP="00F949A6">
      <w:pPr>
        <w:spacing w:after="0" w:line="240" w:lineRule="auto"/>
      </w:pPr>
      <w:r>
        <w:separator/>
      </w:r>
    </w:p>
  </w:footnote>
  <w:footnote w:type="continuationSeparator" w:id="0">
    <w:p w14:paraId="65A9B83E" w14:textId="77777777" w:rsidR="00C613A4" w:rsidRDefault="00C613A4" w:rsidP="00F9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Blanco Rey">
    <w15:presenceInfo w15:providerId="None" w15:userId="Jorge Blanco 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4A612"/>
    <w:rsid w:val="000078F0"/>
    <w:rsid w:val="00021C0F"/>
    <w:rsid w:val="00034C5A"/>
    <w:rsid w:val="00050473"/>
    <w:rsid w:val="000557F0"/>
    <w:rsid w:val="00061CA5"/>
    <w:rsid w:val="000641B4"/>
    <w:rsid w:val="0007583E"/>
    <w:rsid w:val="00077D31"/>
    <w:rsid w:val="00094FCF"/>
    <w:rsid w:val="000A6BFC"/>
    <w:rsid w:val="000A73D7"/>
    <w:rsid w:val="000D7C34"/>
    <w:rsid w:val="000F16F0"/>
    <w:rsid w:val="00102904"/>
    <w:rsid w:val="00105D0E"/>
    <w:rsid w:val="001177D8"/>
    <w:rsid w:val="00120E08"/>
    <w:rsid w:val="0014606D"/>
    <w:rsid w:val="00182BFF"/>
    <w:rsid w:val="00183938"/>
    <w:rsid w:val="00185339"/>
    <w:rsid w:val="001A2EB2"/>
    <w:rsid w:val="001D4F54"/>
    <w:rsid w:val="001F16B8"/>
    <w:rsid w:val="00271940"/>
    <w:rsid w:val="0029048A"/>
    <w:rsid w:val="002A118A"/>
    <w:rsid w:val="002F707E"/>
    <w:rsid w:val="0031101B"/>
    <w:rsid w:val="00315114"/>
    <w:rsid w:val="003303A8"/>
    <w:rsid w:val="00341DF9"/>
    <w:rsid w:val="00346DBF"/>
    <w:rsid w:val="00354C8E"/>
    <w:rsid w:val="00367835"/>
    <w:rsid w:val="003719EF"/>
    <w:rsid w:val="003A7190"/>
    <w:rsid w:val="003C78F4"/>
    <w:rsid w:val="003C7CB4"/>
    <w:rsid w:val="003D0344"/>
    <w:rsid w:val="003D1A6C"/>
    <w:rsid w:val="00403531"/>
    <w:rsid w:val="00463817"/>
    <w:rsid w:val="004733B9"/>
    <w:rsid w:val="004D474E"/>
    <w:rsid w:val="0050084E"/>
    <w:rsid w:val="00526C20"/>
    <w:rsid w:val="0057496C"/>
    <w:rsid w:val="00585E00"/>
    <w:rsid w:val="005911F6"/>
    <w:rsid w:val="005B1634"/>
    <w:rsid w:val="005B42E6"/>
    <w:rsid w:val="005B4AFE"/>
    <w:rsid w:val="005C5476"/>
    <w:rsid w:val="005E3EB0"/>
    <w:rsid w:val="006110D8"/>
    <w:rsid w:val="00620BD1"/>
    <w:rsid w:val="0062182F"/>
    <w:rsid w:val="00672F47"/>
    <w:rsid w:val="00684B72"/>
    <w:rsid w:val="006A445A"/>
    <w:rsid w:val="006C5D54"/>
    <w:rsid w:val="006D4B2D"/>
    <w:rsid w:val="00721454"/>
    <w:rsid w:val="00753F7A"/>
    <w:rsid w:val="00754D67"/>
    <w:rsid w:val="00760AA0"/>
    <w:rsid w:val="007658FF"/>
    <w:rsid w:val="0079091B"/>
    <w:rsid w:val="00796893"/>
    <w:rsid w:val="007C7C2F"/>
    <w:rsid w:val="007E32AC"/>
    <w:rsid w:val="007F015D"/>
    <w:rsid w:val="007F2EB7"/>
    <w:rsid w:val="007F617D"/>
    <w:rsid w:val="008125CA"/>
    <w:rsid w:val="00840785"/>
    <w:rsid w:val="00846C57"/>
    <w:rsid w:val="00851C49"/>
    <w:rsid w:val="00851EC2"/>
    <w:rsid w:val="00870575"/>
    <w:rsid w:val="00875471"/>
    <w:rsid w:val="0088352A"/>
    <w:rsid w:val="00884A2A"/>
    <w:rsid w:val="00891716"/>
    <w:rsid w:val="008B1495"/>
    <w:rsid w:val="008D5319"/>
    <w:rsid w:val="009217E7"/>
    <w:rsid w:val="009402C2"/>
    <w:rsid w:val="00941A98"/>
    <w:rsid w:val="00952209"/>
    <w:rsid w:val="00957979"/>
    <w:rsid w:val="00960E3C"/>
    <w:rsid w:val="00983EA9"/>
    <w:rsid w:val="009908B4"/>
    <w:rsid w:val="00993F65"/>
    <w:rsid w:val="009C44D1"/>
    <w:rsid w:val="009D06F0"/>
    <w:rsid w:val="009E1366"/>
    <w:rsid w:val="00A02580"/>
    <w:rsid w:val="00A04039"/>
    <w:rsid w:val="00A0671E"/>
    <w:rsid w:val="00A211A1"/>
    <w:rsid w:val="00A375B4"/>
    <w:rsid w:val="00A43BAD"/>
    <w:rsid w:val="00AA1E2F"/>
    <w:rsid w:val="00AA6EF1"/>
    <w:rsid w:val="00AE4A75"/>
    <w:rsid w:val="00AF2AC8"/>
    <w:rsid w:val="00B472A2"/>
    <w:rsid w:val="00B56146"/>
    <w:rsid w:val="00B70A45"/>
    <w:rsid w:val="00B71A58"/>
    <w:rsid w:val="00B85B40"/>
    <w:rsid w:val="00B97926"/>
    <w:rsid w:val="00BA75BA"/>
    <w:rsid w:val="00BB4712"/>
    <w:rsid w:val="00BB6CF8"/>
    <w:rsid w:val="00BB744E"/>
    <w:rsid w:val="00BC44CC"/>
    <w:rsid w:val="00BE3D30"/>
    <w:rsid w:val="00C16FF0"/>
    <w:rsid w:val="00C23CDD"/>
    <w:rsid w:val="00C3595D"/>
    <w:rsid w:val="00C40BB8"/>
    <w:rsid w:val="00C44472"/>
    <w:rsid w:val="00C613A4"/>
    <w:rsid w:val="00C73F4C"/>
    <w:rsid w:val="00C913D0"/>
    <w:rsid w:val="00CD4B10"/>
    <w:rsid w:val="00CE2844"/>
    <w:rsid w:val="00CF0B5D"/>
    <w:rsid w:val="00CF793F"/>
    <w:rsid w:val="00DC4B14"/>
    <w:rsid w:val="00DD342B"/>
    <w:rsid w:val="00DE1E1B"/>
    <w:rsid w:val="00DE6BB2"/>
    <w:rsid w:val="00E415FF"/>
    <w:rsid w:val="00E54F2E"/>
    <w:rsid w:val="00E61E60"/>
    <w:rsid w:val="00E97552"/>
    <w:rsid w:val="00E97982"/>
    <w:rsid w:val="00EE2475"/>
    <w:rsid w:val="00EE4B19"/>
    <w:rsid w:val="00EF28A3"/>
    <w:rsid w:val="00F07813"/>
    <w:rsid w:val="00F35628"/>
    <w:rsid w:val="00F44C76"/>
    <w:rsid w:val="00F56FD7"/>
    <w:rsid w:val="00F820B6"/>
    <w:rsid w:val="00F94180"/>
    <w:rsid w:val="00F949A6"/>
    <w:rsid w:val="00F95C3F"/>
    <w:rsid w:val="00FA7CD0"/>
    <w:rsid w:val="00FC0334"/>
    <w:rsid w:val="00FC04D5"/>
    <w:rsid w:val="014CEE4D"/>
    <w:rsid w:val="01DC83AB"/>
    <w:rsid w:val="01E6C680"/>
    <w:rsid w:val="02039876"/>
    <w:rsid w:val="02A2DD29"/>
    <w:rsid w:val="02BE7354"/>
    <w:rsid w:val="0420D291"/>
    <w:rsid w:val="05312D6C"/>
    <w:rsid w:val="057A50D8"/>
    <w:rsid w:val="0710C5CC"/>
    <w:rsid w:val="079C6E23"/>
    <w:rsid w:val="08255372"/>
    <w:rsid w:val="099A3202"/>
    <w:rsid w:val="09B479D1"/>
    <w:rsid w:val="0A6F184B"/>
    <w:rsid w:val="0C0572B9"/>
    <w:rsid w:val="0C731C00"/>
    <w:rsid w:val="0E350C7B"/>
    <w:rsid w:val="0E623E12"/>
    <w:rsid w:val="0E63DE38"/>
    <w:rsid w:val="0E6DA325"/>
    <w:rsid w:val="0F39C768"/>
    <w:rsid w:val="1044D1F4"/>
    <w:rsid w:val="110B9CBB"/>
    <w:rsid w:val="12897A0C"/>
    <w:rsid w:val="132BD26E"/>
    <w:rsid w:val="15C83E0B"/>
    <w:rsid w:val="1636BA69"/>
    <w:rsid w:val="16E9D80E"/>
    <w:rsid w:val="179E65E4"/>
    <w:rsid w:val="192D46E8"/>
    <w:rsid w:val="1AB7250C"/>
    <w:rsid w:val="1B05E8EA"/>
    <w:rsid w:val="1B1A6997"/>
    <w:rsid w:val="1DF20D49"/>
    <w:rsid w:val="1DF7A00B"/>
    <w:rsid w:val="1DFEEBB1"/>
    <w:rsid w:val="1E44ACE9"/>
    <w:rsid w:val="1E8B52CD"/>
    <w:rsid w:val="1F6700F5"/>
    <w:rsid w:val="1FC8CE12"/>
    <w:rsid w:val="203EDADC"/>
    <w:rsid w:val="209659C6"/>
    <w:rsid w:val="22E227CA"/>
    <w:rsid w:val="23006ED4"/>
    <w:rsid w:val="23C262F9"/>
    <w:rsid w:val="23EFF7F3"/>
    <w:rsid w:val="24473A56"/>
    <w:rsid w:val="246A397E"/>
    <w:rsid w:val="247169DC"/>
    <w:rsid w:val="2493A2D3"/>
    <w:rsid w:val="24F59BFE"/>
    <w:rsid w:val="25865DE5"/>
    <w:rsid w:val="261EE739"/>
    <w:rsid w:val="268F5D0D"/>
    <w:rsid w:val="272FD710"/>
    <w:rsid w:val="29183A16"/>
    <w:rsid w:val="2934C60F"/>
    <w:rsid w:val="2945CF10"/>
    <w:rsid w:val="29581B92"/>
    <w:rsid w:val="295EF49A"/>
    <w:rsid w:val="2968E0AF"/>
    <w:rsid w:val="29BA1E8E"/>
    <w:rsid w:val="2AC153D7"/>
    <w:rsid w:val="2D0D51FD"/>
    <w:rsid w:val="2D593958"/>
    <w:rsid w:val="2DEF08B6"/>
    <w:rsid w:val="3108B668"/>
    <w:rsid w:val="316199E0"/>
    <w:rsid w:val="316A15AE"/>
    <w:rsid w:val="323BBA43"/>
    <w:rsid w:val="32B1D029"/>
    <w:rsid w:val="32F1DB5A"/>
    <w:rsid w:val="331A2563"/>
    <w:rsid w:val="33B5D1D4"/>
    <w:rsid w:val="36C67D71"/>
    <w:rsid w:val="3751862F"/>
    <w:rsid w:val="378D03E9"/>
    <w:rsid w:val="3816E9DF"/>
    <w:rsid w:val="39F5A562"/>
    <w:rsid w:val="3AD336B6"/>
    <w:rsid w:val="3AE95190"/>
    <w:rsid w:val="3C7E280D"/>
    <w:rsid w:val="3CAC3A0D"/>
    <w:rsid w:val="3D980F7A"/>
    <w:rsid w:val="3DD477F1"/>
    <w:rsid w:val="40A4A612"/>
    <w:rsid w:val="411F4B49"/>
    <w:rsid w:val="4144BAC8"/>
    <w:rsid w:val="4154640E"/>
    <w:rsid w:val="417C3BA5"/>
    <w:rsid w:val="41AF2B9C"/>
    <w:rsid w:val="42C16E7F"/>
    <w:rsid w:val="42D13E60"/>
    <w:rsid w:val="433082FA"/>
    <w:rsid w:val="436FCF8B"/>
    <w:rsid w:val="46AE938A"/>
    <w:rsid w:val="479AD3EF"/>
    <w:rsid w:val="47D0E796"/>
    <w:rsid w:val="490E9F7F"/>
    <w:rsid w:val="49E17B5F"/>
    <w:rsid w:val="4AFFD184"/>
    <w:rsid w:val="4BBE358D"/>
    <w:rsid w:val="4C717865"/>
    <w:rsid w:val="4CD4A657"/>
    <w:rsid w:val="4F16D773"/>
    <w:rsid w:val="4F87F2C4"/>
    <w:rsid w:val="504EC3AA"/>
    <w:rsid w:val="508D61A5"/>
    <w:rsid w:val="513DC263"/>
    <w:rsid w:val="52495174"/>
    <w:rsid w:val="52751961"/>
    <w:rsid w:val="5311A755"/>
    <w:rsid w:val="537E2C15"/>
    <w:rsid w:val="53A34997"/>
    <w:rsid w:val="54B494A2"/>
    <w:rsid w:val="55007BFD"/>
    <w:rsid w:val="55291022"/>
    <w:rsid w:val="56297332"/>
    <w:rsid w:val="580461A2"/>
    <w:rsid w:val="59CF3433"/>
    <w:rsid w:val="5A0A6BBF"/>
    <w:rsid w:val="5AFCE455"/>
    <w:rsid w:val="5BD7F22F"/>
    <w:rsid w:val="5C83CC0E"/>
    <w:rsid w:val="5DE09E2B"/>
    <w:rsid w:val="5E3212A6"/>
    <w:rsid w:val="5E8EA8F5"/>
    <w:rsid w:val="5E9CD66B"/>
    <w:rsid w:val="5EE4800B"/>
    <w:rsid w:val="5F5E7C74"/>
    <w:rsid w:val="5FBB6CD0"/>
    <w:rsid w:val="6030BEAE"/>
    <w:rsid w:val="6080D080"/>
    <w:rsid w:val="609346B7"/>
    <w:rsid w:val="61463430"/>
    <w:rsid w:val="61A491C2"/>
    <w:rsid w:val="62916449"/>
    <w:rsid w:val="62B46F97"/>
    <w:rsid w:val="62DEE6DB"/>
    <w:rsid w:val="62F47AC8"/>
    <w:rsid w:val="63559682"/>
    <w:rsid w:val="6379D347"/>
    <w:rsid w:val="63C2FAEE"/>
    <w:rsid w:val="63CE44F6"/>
    <w:rsid w:val="6422AAFE"/>
    <w:rsid w:val="646822EE"/>
    <w:rsid w:val="65698E4D"/>
    <w:rsid w:val="671587A2"/>
    <w:rsid w:val="6782F90D"/>
    <w:rsid w:val="6837DBAE"/>
    <w:rsid w:val="68A1B619"/>
    <w:rsid w:val="695A2FBA"/>
    <w:rsid w:val="6A6E7793"/>
    <w:rsid w:val="6A8D3395"/>
    <w:rsid w:val="6AB76220"/>
    <w:rsid w:val="6B01D8C8"/>
    <w:rsid w:val="6B30DE75"/>
    <w:rsid w:val="6F91F680"/>
    <w:rsid w:val="6FDDDDDB"/>
    <w:rsid w:val="70AE6263"/>
    <w:rsid w:val="71B9B96D"/>
    <w:rsid w:val="728AF947"/>
    <w:rsid w:val="72E0123E"/>
    <w:rsid w:val="735589CE"/>
    <w:rsid w:val="756E5BEE"/>
    <w:rsid w:val="76B69529"/>
    <w:rsid w:val="7768F416"/>
    <w:rsid w:val="78009217"/>
    <w:rsid w:val="780E655E"/>
    <w:rsid w:val="7831E496"/>
    <w:rsid w:val="787C15B4"/>
    <w:rsid w:val="7930B96A"/>
    <w:rsid w:val="793677BB"/>
    <w:rsid w:val="7999C654"/>
    <w:rsid w:val="7A31176B"/>
    <w:rsid w:val="7A3EE6BF"/>
    <w:rsid w:val="7A820FA6"/>
    <w:rsid w:val="7ADF0002"/>
    <w:rsid w:val="7CA0B2C0"/>
    <w:rsid w:val="7CD293E8"/>
    <w:rsid w:val="7DAC5D40"/>
    <w:rsid w:val="7F22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4A612"/>
  <w15:chartTrackingRefBased/>
  <w15:docId w15:val="{70339CC4-234F-4DAB-9024-AABDBE00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62182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94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9A6"/>
  </w:style>
  <w:style w:type="paragraph" w:styleId="Piedepgina">
    <w:name w:val="footer"/>
    <w:basedOn w:val="Normal"/>
    <w:link w:val="PiedepginaCar"/>
    <w:uiPriority w:val="99"/>
    <w:unhideWhenUsed/>
    <w:rsid w:val="00F94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D178F566609C4CA4019295963025CF" ma:contentTypeVersion="13" ma:contentTypeDescription="Crear nuevo documento." ma:contentTypeScope="" ma:versionID="61c438f57c1cc83e273b459e18cf51bd">
  <xsd:schema xmlns:xsd="http://www.w3.org/2001/XMLSchema" xmlns:xs="http://www.w3.org/2001/XMLSchema" xmlns:p="http://schemas.microsoft.com/office/2006/metadata/properties" xmlns:ns3="86caabfa-722a-46c9-b256-6bd04d943c52" xmlns:ns4="6ba2d9d8-4816-4700-a09a-fcd23c52c7ee" targetNamespace="http://schemas.microsoft.com/office/2006/metadata/properties" ma:root="true" ma:fieldsID="ea0293b86ae42f3a6e2b97a1b08c3c85" ns3:_="" ns4:_="">
    <xsd:import namespace="86caabfa-722a-46c9-b256-6bd04d943c52"/>
    <xsd:import namespace="6ba2d9d8-4816-4700-a09a-fcd23c52c7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aabfa-722a-46c9-b256-6bd04d943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d9d8-4816-4700-a09a-fcd23c52c7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D1445-55FD-4138-AA5A-429673AA1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aabfa-722a-46c9-b256-6bd04d943c52"/>
    <ds:schemaRef ds:uri="6ba2d9d8-4816-4700-a09a-fcd23c52c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63957-E31D-4C4A-A9B6-0C7AB44D45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C84A7-2E39-4AFD-8862-543BB7034E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8B689-6F61-4B63-9B4E-351995D2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Jorge Blanco Rey</cp:lastModifiedBy>
  <cp:revision>11</cp:revision>
  <dcterms:created xsi:type="dcterms:W3CDTF">2021-02-19T14:59:00Z</dcterms:created>
  <dcterms:modified xsi:type="dcterms:W3CDTF">2021-04-23T15:14:00Z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0x01010068D178F566609C4CA4019295963025CF</vt:lpwstr>
  </property>
</Properties>
</file>